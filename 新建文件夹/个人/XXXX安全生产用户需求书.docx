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firstLine="420" w:firstLineChars="200"/>
        <w:rPr>
          <w:rFonts w:hint="eastAsia"/>
          <w:sz w:val="21"/>
        </w:rPr>
      </w:pPr>
      <w:bookmarkStart w:id="0" w:name="_Toc480532580"/>
      <w:bookmarkStart w:id="1" w:name="_Toc396118877"/>
    </w:p>
    <w:p>
      <w:pPr>
        <w:ind w:left="0" w:firstLine="420" w:firstLineChars="200"/>
        <w:rPr>
          <w:rFonts w:hint="eastAsia"/>
          <w:sz w:val="21"/>
        </w:rPr>
      </w:pPr>
    </w:p>
    <w:p>
      <w:pPr>
        <w:ind w:left="0" w:firstLine="420" w:firstLineChars="200"/>
        <w:rPr>
          <w:rFonts w:hint="eastAsia"/>
          <w:sz w:val="21"/>
        </w:rPr>
      </w:pPr>
    </w:p>
    <w:p>
      <w:pPr>
        <w:ind w:left="0" w:firstLine="420" w:firstLineChars="200"/>
        <w:rPr>
          <w:rFonts w:hint="eastAsia"/>
          <w:sz w:val="21"/>
        </w:rPr>
      </w:pPr>
    </w:p>
    <w:p>
      <w:pPr>
        <w:ind w:left="0" w:firstLine="2100" w:firstLineChars="250"/>
        <w:jc w:val="both"/>
        <w:rPr>
          <w:rFonts w:hint="eastAsia"/>
          <w:sz w:val="84"/>
          <w:szCs w:val="84"/>
        </w:rPr>
      </w:pPr>
      <w:bookmarkStart w:id="2" w:name="_Toc753625833"/>
      <w:r>
        <w:rPr>
          <w:rFonts w:hint="eastAsia"/>
          <w:sz w:val="84"/>
          <w:szCs w:val="84"/>
        </w:rPr>
        <w:t>用户需求书</w:t>
      </w:r>
      <w:bookmarkEnd w:id="0"/>
      <w:bookmarkEnd w:id="2"/>
    </w:p>
    <w:p>
      <w:pPr>
        <w:ind w:left="0" w:firstLine="420" w:firstLineChars="200"/>
        <w:rPr>
          <w:rFonts w:hint="eastAsia"/>
          <w:sz w:val="21"/>
        </w:rPr>
      </w:pPr>
    </w:p>
    <w:p>
      <w:pPr>
        <w:ind w:left="0" w:firstLine="420" w:firstLineChars="200"/>
        <w:rPr>
          <w:rFonts w:hint="eastAsia"/>
          <w:sz w:val="21"/>
        </w:rPr>
      </w:pPr>
    </w:p>
    <w:p>
      <w:pPr>
        <w:ind w:left="0" w:firstLine="420" w:firstLineChars="200"/>
        <w:rPr>
          <w:rFonts w:hint="eastAsia"/>
          <w:sz w:val="21"/>
        </w:rPr>
      </w:pPr>
    </w:p>
    <w:p>
      <w:pPr>
        <w:ind w:left="0" w:firstLine="420" w:firstLineChars="200"/>
        <w:rPr>
          <w:rFonts w:hint="eastAsia"/>
          <w:sz w:val="21"/>
        </w:rPr>
      </w:pPr>
    </w:p>
    <w:p>
      <w:pPr>
        <w:ind w:left="0" w:firstLine="420" w:firstLineChars="200"/>
        <w:rPr>
          <w:rFonts w:hint="eastAsia"/>
          <w:sz w:val="21"/>
        </w:rPr>
      </w:pPr>
    </w:p>
    <w:p>
      <w:pPr>
        <w:ind w:left="0" w:firstLine="420" w:firstLineChars="200"/>
        <w:rPr>
          <w:rFonts w:hint="eastAsia"/>
          <w:sz w:val="21"/>
        </w:rPr>
      </w:pPr>
    </w:p>
    <w:p>
      <w:pPr>
        <w:ind w:left="0" w:firstLine="420" w:firstLineChars="200"/>
        <w:rPr>
          <w:rFonts w:hint="eastAsia"/>
          <w:sz w:val="21"/>
        </w:rPr>
      </w:pPr>
    </w:p>
    <w:p>
      <w:pPr>
        <w:ind w:left="0" w:firstLine="420" w:firstLineChars="200"/>
        <w:rPr>
          <w:rFonts w:hint="eastAsia"/>
          <w:sz w:val="21"/>
        </w:rPr>
      </w:pPr>
    </w:p>
    <w:p>
      <w:pPr>
        <w:ind w:left="0" w:firstLine="420" w:firstLineChars="200"/>
        <w:rPr>
          <w:rFonts w:hint="eastAsia"/>
          <w:sz w:val="21"/>
        </w:rPr>
      </w:pPr>
    </w:p>
    <w:p>
      <w:pPr>
        <w:ind w:left="0" w:firstLine="420" w:firstLineChars="200"/>
        <w:rPr>
          <w:rFonts w:hint="eastAsia"/>
          <w:sz w:val="21"/>
        </w:rPr>
      </w:pPr>
    </w:p>
    <w:p>
      <w:pPr>
        <w:ind w:left="0" w:firstLine="420" w:firstLineChars="200"/>
        <w:rPr>
          <w:rFonts w:hint="eastAsia"/>
          <w:sz w:val="21"/>
        </w:rPr>
      </w:pPr>
    </w:p>
    <w:p>
      <w:pPr>
        <w:ind w:left="0" w:firstLine="420" w:firstLineChars="200"/>
        <w:rPr>
          <w:rFonts w:hint="eastAsia"/>
          <w:sz w:val="21"/>
        </w:rPr>
      </w:pPr>
    </w:p>
    <w:p>
      <w:pPr>
        <w:ind w:left="0" w:firstLine="420" w:firstLineChars="200"/>
        <w:rPr>
          <w:rFonts w:hint="eastAsia"/>
          <w:sz w:val="21"/>
        </w:rPr>
      </w:pPr>
    </w:p>
    <w:p>
      <w:pPr>
        <w:ind w:left="0" w:firstLine="420" w:firstLineChars="200"/>
        <w:rPr>
          <w:rFonts w:hint="eastAsia"/>
          <w:sz w:val="21"/>
        </w:rPr>
      </w:pPr>
    </w:p>
    <w:p>
      <w:pPr>
        <w:ind w:left="0" w:firstLine="420" w:firstLineChars="200"/>
        <w:rPr>
          <w:rFonts w:hint="eastAsia"/>
          <w:sz w:val="21"/>
        </w:rPr>
      </w:pPr>
    </w:p>
    <w:p>
      <w:pPr>
        <w:ind w:left="0" w:firstLine="420" w:firstLineChars="200"/>
        <w:rPr>
          <w:rFonts w:hint="eastAsia"/>
          <w:sz w:val="21"/>
        </w:rPr>
      </w:pPr>
    </w:p>
    <w:p>
      <w:pPr>
        <w:ind w:left="0" w:firstLine="420" w:firstLineChars="200"/>
        <w:rPr>
          <w:rFonts w:hint="eastAsia"/>
          <w:sz w:val="21"/>
        </w:rPr>
      </w:pPr>
    </w:p>
    <w:p>
      <w:pPr>
        <w:ind w:left="0" w:firstLine="420" w:firstLineChars="200"/>
        <w:rPr>
          <w:rFonts w:hint="eastAsia"/>
          <w:sz w:val="21"/>
        </w:rPr>
      </w:pPr>
    </w:p>
    <w:p>
      <w:pPr>
        <w:ind w:left="0" w:firstLine="420" w:firstLineChars="200"/>
        <w:rPr>
          <w:rFonts w:hint="eastAsia"/>
          <w:sz w:val="21"/>
        </w:rPr>
      </w:pPr>
    </w:p>
    <w:p>
      <w:pPr>
        <w:ind w:left="0" w:firstLine="420" w:firstLineChars="200"/>
        <w:rPr>
          <w:rFonts w:hint="eastAsia"/>
          <w:sz w:val="21"/>
        </w:rPr>
      </w:pPr>
    </w:p>
    <w:p>
      <w:pPr>
        <w:ind w:left="0" w:firstLine="420" w:firstLineChars="200"/>
        <w:rPr>
          <w:rFonts w:hint="eastAsia"/>
          <w:sz w:val="21"/>
        </w:rPr>
      </w:pPr>
    </w:p>
    <w:p>
      <w:pPr>
        <w:ind w:left="0" w:firstLine="420" w:firstLineChars="200"/>
        <w:rPr>
          <w:rFonts w:hint="eastAsia"/>
          <w:sz w:val="21"/>
        </w:rPr>
      </w:pPr>
    </w:p>
    <w:p>
      <w:pPr>
        <w:ind w:left="0" w:firstLine="3828" w:firstLineChars="870"/>
        <w:jc w:val="both"/>
        <w:rPr>
          <w:rFonts w:hint="eastAsia"/>
          <w:sz w:val="44"/>
          <w:szCs w:val="44"/>
        </w:rPr>
      </w:pPr>
      <w:r>
        <w:rPr>
          <w:rFonts w:hint="eastAsia"/>
          <w:sz w:val="44"/>
          <w:szCs w:val="44"/>
        </w:rPr>
        <w:t>目 录</w:t>
      </w:r>
    </w:p>
    <w:p>
      <w:pPr>
        <w:pStyle w:val="61"/>
        <w:tabs>
          <w:tab w:val="right" w:leader="dot" w:pos="9071"/>
        </w:tabs>
        <w:jc w:val="left"/>
        <w:rPr>
          <w:b/>
          <w:bCs/>
        </w:rPr>
      </w:pPr>
      <w:r>
        <w:rPr>
          <w:rFonts w:hint="eastAsia"/>
          <w:sz w:val="21"/>
        </w:rPr>
        <w:fldChar w:fldCharType="begin"/>
      </w:r>
      <w:r>
        <w:rPr>
          <w:rFonts w:hint="eastAsia"/>
          <w:sz w:val="21"/>
        </w:rPr>
        <w:instrText xml:space="preserve">TOC \o "1-3" \u </w:instrText>
      </w:r>
      <w:r>
        <w:rPr>
          <w:rFonts w:hint="eastAsia"/>
          <w:sz w:val="21"/>
        </w:rPr>
        <w:fldChar w:fldCharType="separate"/>
      </w:r>
      <w:r>
        <w:rPr>
          <w:rFonts w:hint="eastAsia" w:cs="Arial"/>
          <w:b/>
          <w:bCs/>
          <w:kern w:val="0"/>
          <w:szCs w:val="32"/>
        </w:rPr>
        <w:t>第一章</w:t>
      </w:r>
      <w:r>
        <w:rPr>
          <w:rFonts w:cs="Arial"/>
          <w:b/>
          <w:bCs/>
          <w:kern w:val="0"/>
          <w:szCs w:val="32"/>
        </w:rPr>
        <w:t xml:space="preserve">    </w:t>
      </w:r>
      <w:r>
        <w:rPr>
          <w:rFonts w:hint="eastAsia" w:cs="Arial"/>
          <w:b/>
          <w:bCs/>
          <w:kern w:val="0"/>
          <w:szCs w:val="32"/>
        </w:rPr>
        <w:t>总体说明</w:t>
      </w:r>
      <w:r>
        <w:rPr>
          <w:b/>
          <w:bCs/>
        </w:rPr>
        <w:tab/>
      </w:r>
      <w:r>
        <w:rPr>
          <w:b/>
          <w:bCs/>
        </w:rPr>
        <w:fldChar w:fldCharType="begin"/>
      </w:r>
      <w:r>
        <w:rPr>
          <w:b/>
          <w:bCs/>
        </w:rPr>
        <w:instrText xml:space="preserve"> PAGEREF _Toc1777467711 </w:instrText>
      </w:r>
      <w:r>
        <w:rPr>
          <w:b/>
          <w:bCs/>
        </w:rPr>
        <w:fldChar w:fldCharType="separate"/>
      </w:r>
      <w:r>
        <w:rPr>
          <w:b/>
          <w:bCs/>
        </w:rPr>
        <w:t>10</w:t>
      </w:r>
      <w:r>
        <w:rPr>
          <w:b/>
          <w:bCs/>
        </w:rPr>
        <w:fldChar w:fldCharType="end"/>
      </w:r>
    </w:p>
    <w:p>
      <w:pPr>
        <w:pStyle w:val="61"/>
        <w:tabs>
          <w:tab w:val="right" w:leader="dot" w:pos="9071"/>
        </w:tabs>
        <w:jc w:val="left"/>
        <w:rPr>
          <w:b/>
          <w:bCs/>
        </w:rPr>
      </w:pPr>
      <w:r>
        <w:rPr>
          <w:rFonts w:hint="eastAsia"/>
          <w:b/>
          <w:bCs/>
          <w:kern w:val="0"/>
          <w:szCs w:val="44"/>
        </w:rPr>
        <w:t>1 总则</w:t>
      </w:r>
      <w:r>
        <w:rPr>
          <w:b/>
          <w:bCs/>
        </w:rPr>
        <w:tab/>
      </w:r>
      <w:r>
        <w:rPr>
          <w:b/>
          <w:bCs/>
        </w:rPr>
        <w:fldChar w:fldCharType="begin"/>
      </w:r>
      <w:r>
        <w:rPr>
          <w:b/>
          <w:bCs/>
        </w:rPr>
        <w:instrText xml:space="preserve"> PAGEREF _Toc254805360 </w:instrText>
      </w:r>
      <w:r>
        <w:rPr>
          <w:b/>
          <w:bCs/>
        </w:rPr>
        <w:fldChar w:fldCharType="separate"/>
      </w:r>
      <w:r>
        <w:rPr>
          <w:b/>
          <w:bCs/>
        </w:rPr>
        <w:t>11</w:t>
      </w:r>
      <w:r>
        <w:rPr>
          <w:b/>
          <w:bCs/>
        </w:rPr>
        <w:fldChar w:fldCharType="end"/>
      </w:r>
    </w:p>
    <w:p>
      <w:pPr>
        <w:pStyle w:val="61"/>
        <w:tabs>
          <w:tab w:val="right" w:leader="dot" w:pos="9071"/>
        </w:tabs>
        <w:jc w:val="left"/>
        <w:rPr>
          <w:b/>
          <w:bCs/>
        </w:rPr>
      </w:pPr>
      <w:r>
        <w:rPr>
          <w:rFonts w:hint="eastAsia"/>
          <w:b/>
          <w:bCs/>
          <w:kern w:val="0"/>
          <w:szCs w:val="44"/>
        </w:rPr>
        <w:t>2 名词约定</w:t>
      </w:r>
      <w:r>
        <w:rPr>
          <w:b/>
          <w:bCs/>
        </w:rPr>
        <w:tab/>
      </w:r>
      <w:r>
        <w:rPr>
          <w:b/>
          <w:bCs/>
        </w:rPr>
        <w:fldChar w:fldCharType="begin"/>
      </w:r>
      <w:r>
        <w:rPr>
          <w:b/>
          <w:bCs/>
        </w:rPr>
        <w:instrText xml:space="preserve"> PAGEREF _Toc431293402 </w:instrText>
      </w:r>
      <w:r>
        <w:rPr>
          <w:b/>
          <w:bCs/>
        </w:rPr>
        <w:fldChar w:fldCharType="separate"/>
      </w:r>
      <w:r>
        <w:rPr>
          <w:b/>
          <w:bCs/>
        </w:rPr>
        <w:t>13</w:t>
      </w:r>
      <w:r>
        <w:rPr>
          <w:b/>
          <w:bCs/>
        </w:rPr>
        <w:fldChar w:fldCharType="end"/>
      </w:r>
    </w:p>
    <w:p>
      <w:pPr>
        <w:pStyle w:val="61"/>
        <w:tabs>
          <w:tab w:val="right" w:leader="dot" w:pos="9071"/>
        </w:tabs>
        <w:jc w:val="left"/>
        <w:rPr>
          <w:b/>
          <w:bCs/>
        </w:rPr>
      </w:pPr>
      <w:r>
        <w:rPr>
          <w:rFonts w:hint="eastAsia"/>
          <w:b/>
          <w:bCs/>
          <w:kern w:val="0"/>
          <w:szCs w:val="44"/>
        </w:rPr>
        <w:t>3 标准与规范</w:t>
      </w:r>
      <w:r>
        <w:rPr>
          <w:b/>
          <w:bCs/>
        </w:rPr>
        <w:tab/>
      </w:r>
      <w:r>
        <w:rPr>
          <w:b/>
          <w:bCs/>
        </w:rPr>
        <w:fldChar w:fldCharType="begin"/>
      </w:r>
      <w:r>
        <w:rPr>
          <w:b/>
          <w:bCs/>
        </w:rPr>
        <w:instrText xml:space="preserve"> PAGEREF _Toc990898789 </w:instrText>
      </w:r>
      <w:r>
        <w:rPr>
          <w:b/>
          <w:bCs/>
        </w:rPr>
        <w:fldChar w:fldCharType="separate"/>
      </w:r>
      <w:r>
        <w:rPr>
          <w:b/>
          <w:bCs/>
        </w:rPr>
        <w:t>14</w:t>
      </w:r>
      <w:r>
        <w:rPr>
          <w:b/>
          <w:bCs/>
        </w:rPr>
        <w:fldChar w:fldCharType="end"/>
      </w:r>
    </w:p>
    <w:p>
      <w:pPr>
        <w:pStyle w:val="61"/>
        <w:tabs>
          <w:tab w:val="right" w:leader="dot" w:pos="9071"/>
        </w:tabs>
        <w:jc w:val="left"/>
        <w:rPr>
          <w:b/>
          <w:bCs/>
        </w:rPr>
      </w:pPr>
      <w:r>
        <w:rPr>
          <w:rFonts w:hint="eastAsia"/>
          <w:b/>
          <w:bCs/>
          <w:kern w:val="0"/>
          <w:szCs w:val="44"/>
        </w:rPr>
        <w:t>4 工程背景</w:t>
      </w:r>
      <w:r>
        <w:rPr>
          <w:b/>
          <w:bCs/>
        </w:rPr>
        <w:tab/>
      </w:r>
      <w:r>
        <w:rPr>
          <w:b/>
          <w:bCs/>
        </w:rPr>
        <w:fldChar w:fldCharType="begin"/>
      </w:r>
      <w:r>
        <w:rPr>
          <w:b/>
          <w:bCs/>
        </w:rPr>
        <w:instrText xml:space="preserve"> PAGEREF _Toc300264238 </w:instrText>
      </w:r>
      <w:r>
        <w:rPr>
          <w:b/>
          <w:bCs/>
        </w:rPr>
        <w:fldChar w:fldCharType="separate"/>
      </w:r>
      <w:r>
        <w:rPr>
          <w:b/>
          <w:bCs/>
        </w:rPr>
        <w:t>14</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5.1 </w:t>
      </w:r>
      <w:r>
        <w:rPr>
          <w:rFonts w:hint="eastAsia"/>
          <w:b/>
          <w:bCs/>
          <w:kern w:val="0"/>
          <w:szCs w:val="44"/>
        </w:rPr>
        <w:t>项目概况</w:t>
      </w:r>
      <w:r>
        <w:rPr>
          <w:b/>
          <w:bCs/>
        </w:rPr>
        <w:tab/>
      </w:r>
      <w:r>
        <w:rPr>
          <w:b/>
          <w:bCs/>
        </w:rPr>
        <w:fldChar w:fldCharType="begin"/>
      </w:r>
      <w:r>
        <w:rPr>
          <w:b/>
          <w:bCs/>
        </w:rPr>
        <w:instrText xml:space="preserve"> PAGEREF _Toc2101961263 </w:instrText>
      </w:r>
      <w:r>
        <w:rPr>
          <w:b/>
          <w:bCs/>
        </w:rPr>
        <w:fldChar w:fldCharType="separate"/>
      </w:r>
      <w:r>
        <w:rPr>
          <w:b/>
          <w:bCs/>
        </w:rPr>
        <w:t>14</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5.2 </w:t>
      </w:r>
      <w:r>
        <w:rPr>
          <w:rFonts w:hint="eastAsia"/>
          <w:b/>
          <w:bCs/>
          <w:kern w:val="0"/>
          <w:szCs w:val="44"/>
        </w:rPr>
        <w:t>工程地点</w:t>
      </w:r>
      <w:r>
        <w:rPr>
          <w:b/>
          <w:bCs/>
        </w:rPr>
        <w:tab/>
      </w:r>
      <w:r>
        <w:rPr>
          <w:b/>
          <w:bCs/>
        </w:rPr>
        <w:fldChar w:fldCharType="begin"/>
      </w:r>
      <w:r>
        <w:rPr>
          <w:b/>
          <w:bCs/>
        </w:rPr>
        <w:instrText xml:space="preserve"> PAGEREF _Toc1556954091 </w:instrText>
      </w:r>
      <w:r>
        <w:rPr>
          <w:b/>
          <w:bCs/>
        </w:rPr>
        <w:fldChar w:fldCharType="separate"/>
      </w:r>
      <w:r>
        <w:rPr>
          <w:b/>
          <w:bCs/>
        </w:rPr>
        <w:t>14</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5.3 </w:t>
      </w:r>
      <w:r>
        <w:rPr>
          <w:rFonts w:hint="eastAsia"/>
          <w:b/>
          <w:bCs/>
          <w:kern w:val="0"/>
          <w:szCs w:val="44"/>
        </w:rPr>
        <w:t>工程环境</w:t>
      </w:r>
      <w:r>
        <w:rPr>
          <w:b/>
          <w:bCs/>
        </w:rPr>
        <w:tab/>
      </w:r>
      <w:r>
        <w:rPr>
          <w:b/>
          <w:bCs/>
        </w:rPr>
        <w:fldChar w:fldCharType="begin"/>
      </w:r>
      <w:r>
        <w:rPr>
          <w:b/>
          <w:bCs/>
        </w:rPr>
        <w:instrText xml:space="preserve"> PAGEREF _Toc639168742 </w:instrText>
      </w:r>
      <w:r>
        <w:rPr>
          <w:b/>
          <w:bCs/>
        </w:rPr>
        <w:fldChar w:fldCharType="separate"/>
      </w:r>
      <w:r>
        <w:rPr>
          <w:b/>
          <w:bCs/>
        </w:rPr>
        <w:t>15</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5.4 </w:t>
      </w:r>
      <w:r>
        <w:rPr>
          <w:rFonts w:hint="eastAsia"/>
          <w:b/>
          <w:bCs/>
          <w:kern w:val="0"/>
          <w:szCs w:val="44"/>
        </w:rPr>
        <w:t>项目环境</w:t>
      </w:r>
      <w:r>
        <w:rPr>
          <w:b/>
          <w:bCs/>
        </w:rPr>
        <w:tab/>
      </w:r>
      <w:r>
        <w:rPr>
          <w:b/>
          <w:bCs/>
        </w:rPr>
        <w:fldChar w:fldCharType="begin"/>
      </w:r>
      <w:r>
        <w:rPr>
          <w:b/>
          <w:bCs/>
        </w:rPr>
        <w:instrText xml:space="preserve"> PAGEREF _Toc795844500 </w:instrText>
      </w:r>
      <w:r>
        <w:rPr>
          <w:b/>
          <w:bCs/>
        </w:rPr>
        <w:fldChar w:fldCharType="separate"/>
      </w:r>
      <w:r>
        <w:rPr>
          <w:b/>
          <w:bCs/>
        </w:rPr>
        <w:t>15</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5.5 </w:t>
      </w:r>
      <w:r>
        <w:rPr>
          <w:rFonts w:hint="eastAsia"/>
          <w:b/>
          <w:bCs/>
          <w:kern w:val="0"/>
          <w:szCs w:val="44"/>
        </w:rPr>
        <w:t>现场知晓</w:t>
      </w:r>
      <w:r>
        <w:rPr>
          <w:b/>
          <w:bCs/>
        </w:rPr>
        <w:tab/>
      </w:r>
      <w:r>
        <w:rPr>
          <w:b/>
          <w:bCs/>
        </w:rPr>
        <w:fldChar w:fldCharType="begin"/>
      </w:r>
      <w:r>
        <w:rPr>
          <w:b/>
          <w:bCs/>
        </w:rPr>
        <w:instrText xml:space="preserve"> PAGEREF _Toc1230357984 </w:instrText>
      </w:r>
      <w:r>
        <w:rPr>
          <w:b/>
          <w:bCs/>
        </w:rPr>
        <w:fldChar w:fldCharType="separate"/>
      </w:r>
      <w:r>
        <w:rPr>
          <w:b/>
          <w:bCs/>
        </w:rPr>
        <w:t>15</w:t>
      </w:r>
      <w:r>
        <w:rPr>
          <w:b/>
          <w:bCs/>
        </w:rPr>
        <w:fldChar w:fldCharType="end"/>
      </w:r>
    </w:p>
    <w:p>
      <w:pPr>
        <w:pStyle w:val="61"/>
        <w:tabs>
          <w:tab w:val="right" w:leader="dot" w:pos="9071"/>
        </w:tabs>
        <w:jc w:val="left"/>
        <w:rPr>
          <w:b/>
          <w:bCs/>
        </w:rPr>
      </w:pPr>
      <w:r>
        <w:rPr>
          <w:rFonts w:hint="eastAsia"/>
          <w:b/>
          <w:bCs/>
          <w:kern w:val="0"/>
          <w:szCs w:val="44"/>
        </w:rPr>
        <w:t>5.5.1 建设范围及规模</w:t>
      </w:r>
      <w:r>
        <w:rPr>
          <w:b/>
          <w:bCs/>
        </w:rPr>
        <w:tab/>
      </w:r>
      <w:r>
        <w:rPr>
          <w:b/>
          <w:bCs/>
        </w:rPr>
        <w:fldChar w:fldCharType="begin"/>
      </w:r>
      <w:r>
        <w:rPr>
          <w:b/>
          <w:bCs/>
        </w:rPr>
        <w:instrText xml:space="preserve"> PAGEREF _Toc506600125 </w:instrText>
      </w:r>
      <w:r>
        <w:rPr>
          <w:b/>
          <w:bCs/>
        </w:rPr>
        <w:fldChar w:fldCharType="separate"/>
      </w:r>
      <w:r>
        <w:rPr>
          <w:b/>
          <w:bCs/>
        </w:rPr>
        <w:t>15</w:t>
      </w:r>
      <w:r>
        <w:rPr>
          <w:b/>
          <w:bCs/>
        </w:rPr>
        <w:fldChar w:fldCharType="end"/>
      </w:r>
    </w:p>
    <w:p>
      <w:pPr>
        <w:pStyle w:val="61"/>
        <w:tabs>
          <w:tab w:val="right" w:leader="dot" w:pos="9071"/>
        </w:tabs>
        <w:jc w:val="left"/>
        <w:rPr>
          <w:b/>
          <w:bCs/>
        </w:rPr>
      </w:pPr>
      <w:r>
        <w:rPr>
          <w:rFonts w:hint="eastAsia"/>
          <w:b/>
          <w:bCs/>
          <w:kern w:val="0"/>
          <w:szCs w:val="44"/>
        </w:rPr>
        <w:t>5.5.2 责任范围</w:t>
      </w:r>
      <w:r>
        <w:rPr>
          <w:b/>
          <w:bCs/>
        </w:rPr>
        <w:tab/>
      </w:r>
      <w:r>
        <w:rPr>
          <w:b/>
          <w:bCs/>
        </w:rPr>
        <w:fldChar w:fldCharType="begin"/>
      </w:r>
      <w:r>
        <w:rPr>
          <w:b/>
          <w:bCs/>
        </w:rPr>
        <w:instrText xml:space="preserve"> PAGEREF _Toc1803124167 </w:instrText>
      </w:r>
      <w:r>
        <w:rPr>
          <w:b/>
          <w:bCs/>
        </w:rPr>
        <w:fldChar w:fldCharType="separate"/>
      </w:r>
      <w:r>
        <w:rPr>
          <w:b/>
          <w:bCs/>
        </w:rPr>
        <w:t>15</w:t>
      </w:r>
      <w:r>
        <w:rPr>
          <w:b/>
          <w:bCs/>
        </w:rPr>
        <w:fldChar w:fldCharType="end"/>
      </w:r>
    </w:p>
    <w:p>
      <w:pPr>
        <w:pStyle w:val="61"/>
        <w:tabs>
          <w:tab w:val="right" w:pos="3200"/>
          <w:tab w:val="right" w:leader="dot" w:pos="9071"/>
        </w:tabs>
        <w:jc w:val="left"/>
        <w:rPr>
          <w:b/>
          <w:bCs/>
        </w:rPr>
      </w:pPr>
      <w:r>
        <w:rPr>
          <w:rFonts w:hint="eastAsia"/>
          <w:b/>
          <w:bCs/>
          <w:kern w:val="0"/>
          <w:szCs w:val="44"/>
        </w:rPr>
        <w:t>第二章</w:t>
      </w:r>
      <w:r>
        <w:rPr>
          <w:b/>
          <w:bCs/>
          <w:kern w:val="0"/>
          <w:szCs w:val="44"/>
        </w:rPr>
        <w:t xml:space="preserve">   </w:t>
      </w:r>
      <w:r>
        <w:rPr>
          <w:b/>
          <w:bCs/>
          <w:kern w:val="0"/>
          <w:szCs w:val="44"/>
        </w:rPr>
        <w:tab/>
      </w:r>
      <w:r>
        <w:rPr>
          <w:rFonts w:hint="eastAsia"/>
          <w:b/>
          <w:bCs/>
          <w:kern w:val="0"/>
          <w:szCs w:val="44"/>
        </w:rPr>
        <w:t>关键条款</w:t>
      </w:r>
      <w:r>
        <w:rPr>
          <w:b/>
          <w:bCs/>
        </w:rPr>
        <w:tab/>
      </w:r>
      <w:r>
        <w:rPr>
          <w:b/>
          <w:bCs/>
        </w:rPr>
        <w:fldChar w:fldCharType="begin"/>
      </w:r>
      <w:r>
        <w:rPr>
          <w:b/>
          <w:bCs/>
        </w:rPr>
        <w:instrText xml:space="preserve"> PAGEREF _Toc1966131952 </w:instrText>
      </w:r>
      <w:r>
        <w:rPr>
          <w:b/>
          <w:bCs/>
        </w:rPr>
        <w:fldChar w:fldCharType="separate"/>
      </w:r>
      <w:r>
        <w:rPr>
          <w:b/>
          <w:bCs/>
        </w:rPr>
        <w:t>17</w:t>
      </w:r>
      <w:r>
        <w:rPr>
          <w:b/>
          <w:bCs/>
        </w:rPr>
        <w:fldChar w:fldCharType="end"/>
      </w:r>
    </w:p>
    <w:p>
      <w:pPr>
        <w:pStyle w:val="61"/>
        <w:tabs>
          <w:tab w:val="right" w:leader="dot" w:pos="9071"/>
        </w:tabs>
        <w:jc w:val="left"/>
        <w:rPr>
          <w:b/>
          <w:bCs/>
        </w:rPr>
      </w:pPr>
      <w:r>
        <w:rPr>
          <w:rFonts w:hint="eastAsia"/>
          <w:b/>
          <w:bCs/>
          <w:kern w:val="0"/>
          <w:szCs w:val="44"/>
        </w:rPr>
        <w:t>第三章</w:t>
      </w:r>
      <w:r>
        <w:rPr>
          <w:b/>
          <w:bCs/>
          <w:kern w:val="0"/>
          <w:szCs w:val="44"/>
        </w:rPr>
        <w:t xml:space="preserve">   </w:t>
      </w:r>
      <w:r>
        <w:rPr>
          <w:rFonts w:hint="eastAsia"/>
          <w:b/>
          <w:bCs/>
          <w:kern w:val="0"/>
          <w:szCs w:val="44"/>
        </w:rPr>
        <w:t>通用需求</w:t>
      </w:r>
      <w:r>
        <w:rPr>
          <w:b/>
          <w:bCs/>
        </w:rPr>
        <w:tab/>
      </w:r>
      <w:r>
        <w:rPr>
          <w:b/>
          <w:bCs/>
        </w:rPr>
        <w:fldChar w:fldCharType="begin"/>
      </w:r>
      <w:r>
        <w:rPr>
          <w:b/>
          <w:bCs/>
        </w:rPr>
        <w:instrText xml:space="preserve"> PAGEREF _Toc1448840875 </w:instrText>
      </w:r>
      <w:r>
        <w:rPr>
          <w:b/>
          <w:bCs/>
        </w:rPr>
        <w:fldChar w:fldCharType="separate"/>
      </w:r>
      <w:r>
        <w:rPr>
          <w:b/>
          <w:bCs/>
        </w:rPr>
        <w:t>18</w:t>
      </w:r>
      <w:r>
        <w:rPr>
          <w:b/>
          <w:bCs/>
        </w:rPr>
        <w:fldChar w:fldCharType="end"/>
      </w:r>
    </w:p>
    <w:p>
      <w:pPr>
        <w:pStyle w:val="61"/>
        <w:tabs>
          <w:tab w:val="right" w:leader="dot" w:pos="9071"/>
        </w:tabs>
        <w:jc w:val="left"/>
        <w:rPr>
          <w:b/>
          <w:bCs/>
        </w:rPr>
      </w:pPr>
      <w:r>
        <w:rPr>
          <w:rFonts w:hint="eastAsia"/>
          <w:b/>
          <w:bCs/>
          <w:kern w:val="0"/>
          <w:szCs w:val="44"/>
        </w:rPr>
        <w:t>1 系统性能</w:t>
      </w:r>
      <w:r>
        <w:rPr>
          <w:b/>
          <w:bCs/>
        </w:rPr>
        <w:tab/>
      </w:r>
      <w:r>
        <w:rPr>
          <w:b/>
          <w:bCs/>
        </w:rPr>
        <w:fldChar w:fldCharType="begin"/>
      </w:r>
      <w:r>
        <w:rPr>
          <w:b/>
          <w:bCs/>
        </w:rPr>
        <w:instrText xml:space="preserve"> PAGEREF _Toc351512792 </w:instrText>
      </w:r>
      <w:r>
        <w:rPr>
          <w:b/>
          <w:bCs/>
        </w:rPr>
        <w:fldChar w:fldCharType="separate"/>
      </w:r>
      <w:r>
        <w:rPr>
          <w:b/>
          <w:bCs/>
        </w:rPr>
        <w:t>18</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1.1 </w:t>
      </w:r>
      <w:r>
        <w:rPr>
          <w:rFonts w:hint="eastAsia"/>
          <w:b/>
          <w:bCs/>
          <w:kern w:val="0"/>
          <w:szCs w:val="44"/>
        </w:rPr>
        <w:t>安全性</w:t>
      </w:r>
      <w:r>
        <w:rPr>
          <w:b/>
          <w:bCs/>
        </w:rPr>
        <w:tab/>
      </w:r>
      <w:r>
        <w:rPr>
          <w:b/>
          <w:bCs/>
        </w:rPr>
        <w:fldChar w:fldCharType="begin"/>
      </w:r>
      <w:r>
        <w:rPr>
          <w:b/>
          <w:bCs/>
        </w:rPr>
        <w:instrText xml:space="preserve"> PAGEREF _Toc147982247 </w:instrText>
      </w:r>
      <w:r>
        <w:rPr>
          <w:b/>
          <w:bCs/>
        </w:rPr>
        <w:fldChar w:fldCharType="separate"/>
      </w:r>
      <w:r>
        <w:rPr>
          <w:b/>
          <w:bCs/>
        </w:rPr>
        <w:t>18</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1.2 </w:t>
      </w:r>
      <w:r>
        <w:rPr>
          <w:rFonts w:hint="eastAsia"/>
          <w:b/>
          <w:bCs/>
          <w:kern w:val="0"/>
          <w:szCs w:val="44"/>
        </w:rPr>
        <w:t>完整性</w:t>
      </w:r>
      <w:r>
        <w:rPr>
          <w:b/>
          <w:bCs/>
        </w:rPr>
        <w:tab/>
      </w:r>
      <w:r>
        <w:rPr>
          <w:b/>
          <w:bCs/>
        </w:rPr>
        <w:fldChar w:fldCharType="begin"/>
      </w:r>
      <w:r>
        <w:rPr>
          <w:b/>
          <w:bCs/>
        </w:rPr>
        <w:instrText xml:space="preserve"> PAGEREF _Toc351562103 </w:instrText>
      </w:r>
      <w:r>
        <w:rPr>
          <w:b/>
          <w:bCs/>
        </w:rPr>
        <w:fldChar w:fldCharType="separate"/>
      </w:r>
      <w:r>
        <w:rPr>
          <w:b/>
          <w:bCs/>
        </w:rPr>
        <w:t>19</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1.3 </w:t>
      </w:r>
      <w:r>
        <w:rPr>
          <w:rFonts w:hint="eastAsia"/>
          <w:b/>
          <w:bCs/>
          <w:kern w:val="0"/>
          <w:szCs w:val="44"/>
        </w:rPr>
        <w:t>可靠性、可用性及可维修性（</w:t>
      </w:r>
      <w:r>
        <w:rPr>
          <w:b/>
          <w:bCs/>
          <w:kern w:val="0"/>
          <w:szCs w:val="44"/>
        </w:rPr>
        <w:t>RAM</w:t>
      </w:r>
      <w:r>
        <w:rPr>
          <w:rFonts w:hint="eastAsia"/>
          <w:b/>
          <w:bCs/>
          <w:kern w:val="0"/>
          <w:szCs w:val="44"/>
        </w:rPr>
        <w:t>）要求</w:t>
      </w:r>
      <w:r>
        <w:rPr>
          <w:b/>
          <w:bCs/>
        </w:rPr>
        <w:tab/>
      </w:r>
      <w:r>
        <w:rPr>
          <w:b/>
          <w:bCs/>
        </w:rPr>
        <w:fldChar w:fldCharType="begin"/>
      </w:r>
      <w:r>
        <w:rPr>
          <w:b/>
          <w:bCs/>
        </w:rPr>
        <w:instrText xml:space="preserve"> PAGEREF _Toc976752224 </w:instrText>
      </w:r>
      <w:r>
        <w:rPr>
          <w:b/>
          <w:bCs/>
        </w:rPr>
        <w:fldChar w:fldCharType="separate"/>
      </w:r>
      <w:r>
        <w:rPr>
          <w:b/>
          <w:bCs/>
        </w:rPr>
        <w:t>19</w:t>
      </w:r>
      <w:r>
        <w:rPr>
          <w:b/>
          <w:bCs/>
        </w:rPr>
        <w:fldChar w:fldCharType="end"/>
      </w:r>
    </w:p>
    <w:p>
      <w:pPr>
        <w:pStyle w:val="61"/>
        <w:tabs>
          <w:tab w:val="right" w:leader="dot" w:pos="9071"/>
        </w:tabs>
        <w:jc w:val="left"/>
        <w:rPr>
          <w:b/>
          <w:bCs/>
        </w:rPr>
      </w:pPr>
      <w:r>
        <w:rPr>
          <w:rFonts w:hint="eastAsia"/>
          <w:b/>
          <w:bCs/>
          <w:kern w:val="0"/>
          <w:szCs w:val="44"/>
        </w:rPr>
        <w:t xml:space="preserve">1.3.1 </w:t>
      </w:r>
      <w:r>
        <w:rPr>
          <w:b/>
          <w:bCs/>
          <w:kern w:val="0"/>
          <w:szCs w:val="44"/>
        </w:rPr>
        <w:t>RAM</w:t>
      </w:r>
      <w:r>
        <w:rPr>
          <w:rFonts w:hint="eastAsia"/>
          <w:b/>
          <w:bCs/>
          <w:kern w:val="0"/>
          <w:szCs w:val="44"/>
        </w:rPr>
        <w:t>指标</w:t>
      </w:r>
      <w:r>
        <w:rPr>
          <w:b/>
          <w:bCs/>
        </w:rPr>
        <w:tab/>
      </w:r>
      <w:r>
        <w:rPr>
          <w:b/>
          <w:bCs/>
        </w:rPr>
        <w:fldChar w:fldCharType="begin"/>
      </w:r>
      <w:r>
        <w:rPr>
          <w:b/>
          <w:bCs/>
        </w:rPr>
        <w:instrText xml:space="preserve"> PAGEREF _Toc909631100 </w:instrText>
      </w:r>
      <w:r>
        <w:rPr>
          <w:b/>
          <w:bCs/>
        </w:rPr>
        <w:fldChar w:fldCharType="separate"/>
      </w:r>
      <w:r>
        <w:rPr>
          <w:b/>
          <w:bCs/>
        </w:rPr>
        <w:t>19</w:t>
      </w:r>
      <w:r>
        <w:rPr>
          <w:b/>
          <w:bCs/>
        </w:rPr>
        <w:fldChar w:fldCharType="end"/>
      </w:r>
    </w:p>
    <w:p>
      <w:pPr>
        <w:pStyle w:val="61"/>
        <w:tabs>
          <w:tab w:val="right" w:leader="dot" w:pos="9071"/>
        </w:tabs>
        <w:jc w:val="left"/>
        <w:rPr>
          <w:b/>
          <w:bCs/>
        </w:rPr>
      </w:pPr>
      <w:r>
        <w:rPr>
          <w:rFonts w:hint="eastAsia"/>
          <w:b/>
          <w:bCs/>
          <w:kern w:val="44"/>
          <w:szCs w:val="32"/>
        </w:rPr>
        <w:t>1.3.2 可靠性要求</w:t>
      </w:r>
      <w:r>
        <w:rPr>
          <w:b/>
          <w:bCs/>
        </w:rPr>
        <w:tab/>
      </w:r>
      <w:r>
        <w:rPr>
          <w:b/>
          <w:bCs/>
        </w:rPr>
        <w:fldChar w:fldCharType="begin"/>
      </w:r>
      <w:r>
        <w:rPr>
          <w:b/>
          <w:bCs/>
        </w:rPr>
        <w:instrText xml:space="preserve"> PAGEREF _Toc233814707 </w:instrText>
      </w:r>
      <w:r>
        <w:rPr>
          <w:b/>
          <w:bCs/>
        </w:rPr>
        <w:fldChar w:fldCharType="separate"/>
      </w:r>
      <w:r>
        <w:rPr>
          <w:b/>
          <w:bCs/>
        </w:rPr>
        <w:t>19</w:t>
      </w:r>
      <w:r>
        <w:rPr>
          <w:b/>
          <w:bCs/>
        </w:rPr>
        <w:fldChar w:fldCharType="end"/>
      </w:r>
    </w:p>
    <w:p>
      <w:pPr>
        <w:pStyle w:val="61"/>
        <w:tabs>
          <w:tab w:val="right" w:leader="dot" w:pos="9071"/>
        </w:tabs>
        <w:jc w:val="left"/>
        <w:rPr>
          <w:b/>
          <w:bCs/>
        </w:rPr>
      </w:pPr>
      <w:r>
        <w:rPr>
          <w:rFonts w:hint="eastAsia"/>
          <w:b/>
          <w:bCs/>
          <w:kern w:val="44"/>
          <w:szCs w:val="32"/>
        </w:rPr>
        <w:t>1.3.3 可维护性</w:t>
      </w:r>
      <w:r>
        <w:rPr>
          <w:b/>
          <w:bCs/>
        </w:rPr>
        <w:tab/>
      </w:r>
      <w:r>
        <w:rPr>
          <w:b/>
          <w:bCs/>
        </w:rPr>
        <w:fldChar w:fldCharType="begin"/>
      </w:r>
      <w:r>
        <w:rPr>
          <w:b/>
          <w:bCs/>
        </w:rPr>
        <w:instrText xml:space="preserve"> PAGEREF _Toc1976190186 </w:instrText>
      </w:r>
      <w:r>
        <w:rPr>
          <w:b/>
          <w:bCs/>
        </w:rPr>
        <w:fldChar w:fldCharType="separate"/>
      </w:r>
      <w:r>
        <w:rPr>
          <w:b/>
          <w:bCs/>
        </w:rPr>
        <w:t>20</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1.4 </w:t>
      </w:r>
      <w:r>
        <w:rPr>
          <w:rFonts w:hint="eastAsia"/>
          <w:b/>
          <w:bCs/>
          <w:kern w:val="0"/>
          <w:szCs w:val="44"/>
        </w:rPr>
        <w:t>稳定性</w:t>
      </w:r>
      <w:r>
        <w:rPr>
          <w:b/>
          <w:bCs/>
        </w:rPr>
        <w:tab/>
      </w:r>
      <w:r>
        <w:rPr>
          <w:b/>
          <w:bCs/>
        </w:rPr>
        <w:fldChar w:fldCharType="begin"/>
      </w:r>
      <w:r>
        <w:rPr>
          <w:b/>
          <w:bCs/>
        </w:rPr>
        <w:instrText xml:space="preserve"> PAGEREF _Toc846371600 </w:instrText>
      </w:r>
      <w:r>
        <w:rPr>
          <w:b/>
          <w:bCs/>
        </w:rPr>
        <w:fldChar w:fldCharType="separate"/>
      </w:r>
      <w:r>
        <w:rPr>
          <w:b/>
          <w:bCs/>
        </w:rPr>
        <w:t>20</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1.5 </w:t>
      </w:r>
      <w:r>
        <w:rPr>
          <w:rFonts w:hint="eastAsia"/>
          <w:b/>
          <w:bCs/>
          <w:kern w:val="0"/>
          <w:szCs w:val="44"/>
        </w:rPr>
        <w:t>可测试性</w:t>
      </w:r>
      <w:r>
        <w:rPr>
          <w:b/>
          <w:bCs/>
        </w:rPr>
        <w:tab/>
      </w:r>
      <w:r>
        <w:rPr>
          <w:b/>
          <w:bCs/>
        </w:rPr>
        <w:fldChar w:fldCharType="begin"/>
      </w:r>
      <w:r>
        <w:rPr>
          <w:b/>
          <w:bCs/>
        </w:rPr>
        <w:instrText xml:space="preserve"> PAGEREF _Toc35803472 </w:instrText>
      </w:r>
      <w:r>
        <w:rPr>
          <w:b/>
          <w:bCs/>
        </w:rPr>
        <w:fldChar w:fldCharType="separate"/>
      </w:r>
      <w:r>
        <w:rPr>
          <w:b/>
          <w:bCs/>
        </w:rPr>
        <w:t>20</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1.6 </w:t>
      </w:r>
      <w:r>
        <w:rPr>
          <w:rFonts w:hint="eastAsia"/>
          <w:b/>
          <w:bCs/>
          <w:kern w:val="0"/>
          <w:szCs w:val="44"/>
        </w:rPr>
        <w:t>兼容性</w:t>
      </w:r>
      <w:r>
        <w:rPr>
          <w:b/>
          <w:bCs/>
        </w:rPr>
        <w:tab/>
      </w:r>
      <w:r>
        <w:rPr>
          <w:b/>
          <w:bCs/>
        </w:rPr>
        <w:fldChar w:fldCharType="begin"/>
      </w:r>
      <w:r>
        <w:rPr>
          <w:b/>
          <w:bCs/>
        </w:rPr>
        <w:instrText xml:space="preserve"> PAGEREF _Toc453532744 </w:instrText>
      </w:r>
      <w:r>
        <w:rPr>
          <w:b/>
          <w:bCs/>
        </w:rPr>
        <w:fldChar w:fldCharType="separate"/>
      </w:r>
      <w:r>
        <w:rPr>
          <w:b/>
          <w:bCs/>
        </w:rPr>
        <w:t>20</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1.7 </w:t>
      </w:r>
      <w:r>
        <w:rPr>
          <w:rFonts w:hint="eastAsia"/>
          <w:b/>
          <w:bCs/>
          <w:kern w:val="0"/>
          <w:szCs w:val="44"/>
        </w:rPr>
        <w:t>适用性</w:t>
      </w:r>
      <w:r>
        <w:rPr>
          <w:b/>
          <w:bCs/>
        </w:rPr>
        <w:tab/>
      </w:r>
      <w:r>
        <w:rPr>
          <w:b/>
          <w:bCs/>
        </w:rPr>
        <w:fldChar w:fldCharType="begin"/>
      </w:r>
      <w:r>
        <w:rPr>
          <w:b/>
          <w:bCs/>
        </w:rPr>
        <w:instrText xml:space="preserve"> PAGEREF _Toc1105365205 </w:instrText>
      </w:r>
      <w:r>
        <w:rPr>
          <w:b/>
          <w:bCs/>
        </w:rPr>
        <w:fldChar w:fldCharType="separate"/>
      </w:r>
      <w:r>
        <w:rPr>
          <w:b/>
          <w:bCs/>
        </w:rPr>
        <w:t>21</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1.8 </w:t>
      </w:r>
      <w:r>
        <w:rPr>
          <w:rFonts w:hint="eastAsia"/>
          <w:b/>
          <w:bCs/>
          <w:kern w:val="0"/>
          <w:szCs w:val="44"/>
        </w:rPr>
        <w:t>开放性</w:t>
      </w:r>
      <w:r>
        <w:rPr>
          <w:b/>
          <w:bCs/>
        </w:rPr>
        <w:tab/>
      </w:r>
      <w:r>
        <w:rPr>
          <w:b/>
          <w:bCs/>
        </w:rPr>
        <w:fldChar w:fldCharType="begin"/>
      </w:r>
      <w:r>
        <w:rPr>
          <w:b/>
          <w:bCs/>
        </w:rPr>
        <w:instrText xml:space="preserve"> PAGEREF _Toc2139453885 </w:instrText>
      </w:r>
      <w:r>
        <w:rPr>
          <w:b/>
          <w:bCs/>
        </w:rPr>
        <w:fldChar w:fldCharType="separate"/>
      </w:r>
      <w:r>
        <w:rPr>
          <w:b/>
          <w:bCs/>
        </w:rPr>
        <w:t>21</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1.9 </w:t>
      </w:r>
      <w:r>
        <w:rPr>
          <w:rFonts w:hint="eastAsia"/>
          <w:b/>
          <w:bCs/>
          <w:kern w:val="0"/>
          <w:szCs w:val="44"/>
        </w:rPr>
        <w:t>可扩展性</w:t>
      </w:r>
      <w:r>
        <w:rPr>
          <w:b/>
          <w:bCs/>
        </w:rPr>
        <w:tab/>
      </w:r>
      <w:r>
        <w:rPr>
          <w:b/>
          <w:bCs/>
        </w:rPr>
        <w:fldChar w:fldCharType="begin"/>
      </w:r>
      <w:r>
        <w:rPr>
          <w:b/>
          <w:bCs/>
        </w:rPr>
        <w:instrText xml:space="preserve"> PAGEREF _Toc335259827 </w:instrText>
      </w:r>
      <w:r>
        <w:rPr>
          <w:b/>
          <w:bCs/>
        </w:rPr>
        <w:fldChar w:fldCharType="separate"/>
      </w:r>
      <w:r>
        <w:rPr>
          <w:b/>
          <w:bCs/>
        </w:rPr>
        <w:t>21</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1.10 </w:t>
      </w:r>
      <w:r>
        <w:rPr>
          <w:rFonts w:hint="eastAsia"/>
          <w:b/>
          <w:bCs/>
          <w:kern w:val="0"/>
          <w:szCs w:val="44"/>
        </w:rPr>
        <w:t>先进性</w:t>
      </w:r>
      <w:r>
        <w:rPr>
          <w:b/>
          <w:bCs/>
        </w:rPr>
        <w:tab/>
      </w:r>
      <w:r>
        <w:rPr>
          <w:b/>
          <w:bCs/>
        </w:rPr>
        <w:fldChar w:fldCharType="begin"/>
      </w:r>
      <w:r>
        <w:rPr>
          <w:b/>
          <w:bCs/>
        </w:rPr>
        <w:instrText xml:space="preserve"> PAGEREF _Toc1862306308 </w:instrText>
      </w:r>
      <w:r>
        <w:rPr>
          <w:b/>
          <w:bCs/>
        </w:rPr>
        <w:fldChar w:fldCharType="separate"/>
      </w:r>
      <w:r>
        <w:rPr>
          <w:b/>
          <w:bCs/>
        </w:rPr>
        <w:t>22</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1.11 </w:t>
      </w:r>
      <w:r>
        <w:rPr>
          <w:rFonts w:hint="eastAsia"/>
          <w:b/>
          <w:bCs/>
          <w:kern w:val="0"/>
          <w:szCs w:val="44"/>
        </w:rPr>
        <w:t>设计寿命</w:t>
      </w:r>
      <w:r>
        <w:rPr>
          <w:b/>
          <w:bCs/>
        </w:rPr>
        <w:tab/>
      </w:r>
      <w:r>
        <w:rPr>
          <w:b/>
          <w:bCs/>
        </w:rPr>
        <w:fldChar w:fldCharType="begin"/>
      </w:r>
      <w:r>
        <w:rPr>
          <w:b/>
          <w:bCs/>
        </w:rPr>
        <w:instrText xml:space="preserve"> PAGEREF _Toc207963531 </w:instrText>
      </w:r>
      <w:r>
        <w:rPr>
          <w:b/>
          <w:bCs/>
        </w:rPr>
        <w:fldChar w:fldCharType="separate"/>
      </w:r>
      <w:r>
        <w:rPr>
          <w:b/>
          <w:bCs/>
        </w:rPr>
        <w:t>22</w:t>
      </w:r>
      <w:r>
        <w:rPr>
          <w:b/>
          <w:bCs/>
        </w:rPr>
        <w:fldChar w:fldCharType="end"/>
      </w:r>
    </w:p>
    <w:p>
      <w:pPr>
        <w:pStyle w:val="61"/>
        <w:tabs>
          <w:tab w:val="right" w:pos="3200"/>
          <w:tab w:val="right" w:leader="dot" w:pos="9071"/>
        </w:tabs>
        <w:jc w:val="left"/>
        <w:rPr>
          <w:b/>
          <w:bCs/>
        </w:rPr>
      </w:pPr>
      <w:r>
        <w:rPr>
          <w:rFonts w:hint="eastAsia" w:cs="Arial"/>
          <w:b/>
          <w:bCs/>
          <w:kern w:val="0"/>
          <w:szCs w:val="32"/>
        </w:rPr>
        <w:t>第四章</w:t>
      </w:r>
      <w:r>
        <w:rPr>
          <w:rFonts w:cs="Arial"/>
          <w:b/>
          <w:bCs/>
          <w:kern w:val="0"/>
          <w:szCs w:val="32"/>
        </w:rPr>
        <w:t xml:space="preserve">   </w:t>
      </w:r>
      <w:r>
        <w:rPr>
          <w:rFonts w:cs="Arial"/>
          <w:b/>
          <w:bCs/>
          <w:kern w:val="0"/>
          <w:szCs w:val="32"/>
        </w:rPr>
        <w:tab/>
      </w:r>
      <w:r>
        <w:rPr>
          <w:rFonts w:hint="default" w:cs="Arial"/>
          <w:b/>
          <w:bCs/>
          <w:kern w:val="0"/>
          <w:szCs w:val="32"/>
        </w:rPr>
        <w:t>功能</w:t>
      </w:r>
      <w:r>
        <w:rPr>
          <w:rFonts w:hint="eastAsia" w:cs="Arial"/>
          <w:b/>
          <w:bCs/>
          <w:kern w:val="0"/>
          <w:szCs w:val="32"/>
        </w:rPr>
        <w:t>需求</w:t>
      </w:r>
      <w:r>
        <w:rPr>
          <w:b/>
          <w:bCs/>
        </w:rPr>
        <w:tab/>
      </w:r>
      <w:r>
        <w:rPr>
          <w:b/>
          <w:bCs/>
        </w:rPr>
        <w:fldChar w:fldCharType="begin"/>
      </w:r>
      <w:r>
        <w:rPr>
          <w:b/>
          <w:bCs/>
        </w:rPr>
        <w:instrText xml:space="preserve"> PAGEREF _Toc1287171848 </w:instrText>
      </w:r>
      <w:r>
        <w:rPr>
          <w:b/>
          <w:bCs/>
        </w:rPr>
        <w:fldChar w:fldCharType="separate"/>
      </w:r>
      <w:r>
        <w:rPr>
          <w:b/>
          <w:bCs/>
        </w:rPr>
        <w:t>22</w:t>
      </w:r>
      <w:r>
        <w:rPr>
          <w:b/>
          <w:bCs/>
        </w:rPr>
        <w:fldChar w:fldCharType="end"/>
      </w:r>
    </w:p>
    <w:p>
      <w:pPr>
        <w:pStyle w:val="61"/>
        <w:tabs>
          <w:tab w:val="right" w:leader="dot" w:pos="9071"/>
        </w:tabs>
        <w:jc w:val="left"/>
        <w:rPr>
          <w:b/>
          <w:bCs/>
        </w:rPr>
      </w:pPr>
      <w:r>
        <w:rPr>
          <w:rFonts w:hint="eastAsia"/>
          <w:b/>
          <w:bCs/>
          <w:kern w:val="0"/>
          <w:szCs w:val="44"/>
        </w:rPr>
        <w:t>1 需求概述</w:t>
      </w:r>
      <w:r>
        <w:rPr>
          <w:b/>
          <w:bCs/>
        </w:rPr>
        <w:tab/>
      </w:r>
      <w:r>
        <w:rPr>
          <w:b/>
          <w:bCs/>
        </w:rPr>
        <w:fldChar w:fldCharType="begin"/>
      </w:r>
      <w:r>
        <w:rPr>
          <w:b/>
          <w:bCs/>
        </w:rPr>
        <w:instrText xml:space="preserve"> PAGEREF _Toc1894473105 </w:instrText>
      </w:r>
      <w:r>
        <w:rPr>
          <w:b/>
          <w:bCs/>
        </w:rPr>
        <w:fldChar w:fldCharType="separate"/>
      </w:r>
      <w:r>
        <w:rPr>
          <w:b/>
          <w:bCs/>
        </w:rPr>
        <w:t>22</w:t>
      </w:r>
      <w:r>
        <w:rPr>
          <w:b/>
          <w:bCs/>
        </w:rPr>
        <w:fldChar w:fldCharType="end"/>
      </w:r>
    </w:p>
    <w:p>
      <w:pPr>
        <w:pStyle w:val="61"/>
        <w:tabs>
          <w:tab w:val="right" w:leader="dot" w:pos="9071"/>
        </w:tabs>
        <w:jc w:val="left"/>
        <w:rPr>
          <w:b/>
          <w:bCs/>
        </w:rPr>
      </w:pPr>
      <w:r>
        <w:rPr>
          <w:rFonts w:hint="eastAsia"/>
          <w:b/>
          <w:bCs/>
          <w:kern w:val="0"/>
          <w:szCs w:val="44"/>
        </w:rPr>
        <w:t>2 核心功能</w:t>
      </w:r>
      <w:r>
        <w:rPr>
          <w:b/>
          <w:bCs/>
        </w:rPr>
        <w:tab/>
      </w:r>
      <w:r>
        <w:rPr>
          <w:b/>
          <w:bCs/>
        </w:rPr>
        <w:fldChar w:fldCharType="begin"/>
      </w:r>
      <w:r>
        <w:rPr>
          <w:b/>
          <w:bCs/>
        </w:rPr>
        <w:instrText xml:space="preserve"> PAGEREF _Toc1816925313 </w:instrText>
      </w:r>
      <w:r>
        <w:rPr>
          <w:b/>
          <w:bCs/>
        </w:rPr>
        <w:fldChar w:fldCharType="separate"/>
      </w:r>
      <w:r>
        <w:rPr>
          <w:b/>
          <w:bCs/>
        </w:rPr>
        <w:t>23</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2.1 </w:t>
      </w:r>
      <w:r>
        <w:rPr>
          <w:b/>
          <w:bCs/>
          <w:kern w:val="0"/>
          <w:szCs w:val="44"/>
        </w:rPr>
        <w:t>平台功能要求</w:t>
      </w:r>
      <w:r>
        <w:rPr>
          <w:b/>
          <w:bCs/>
        </w:rPr>
        <w:tab/>
      </w:r>
      <w:r>
        <w:rPr>
          <w:b/>
          <w:bCs/>
        </w:rPr>
        <w:fldChar w:fldCharType="begin"/>
      </w:r>
      <w:r>
        <w:rPr>
          <w:b/>
          <w:bCs/>
        </w:rPr>
        <w:instrText xml:space="preserve"> PAGEREF _Toc1993758898 </w:instrText>
      </w:r>
      <w:r>
        <w:rPr>
          <w:b/>
          <w:bCs/>
        </w:rPr>
        <w:fldChar w:fldCharType="separate"/>
      </w:r>
      <w:r>
        <w:rPr>
          <w:b/>
          <w:bCs/>
        </w:rPr>
        <w:t>23</w:t>
      </w:r>
      <w:r>
        <w:rPr>
          <w:b/>
          <w:bCs/>
        </w:rPr>
        <w:fldChar w:fldCharType="end"/>
      </w:r>
    </w:p>
    <w:p>
      <w:pPr>
        <w:pStyle w:val="61"/>
        <w:tabs>
          <w:tab w:val="right" w:leader="dot" w:pos="9071"/>
        </w:tabs>
        <w:jc w:val="left"/>
        <w:rPr>
          <w:b/>
          <w:bCs/>
        </w:rPr>
      </w:pPr>
      <w:r>
        <w:rPr>
          <w:rFonts w:hint="eastAsia"/>
          <w:b/>
          <w:bCs/>
          <w:kern w:val="0"/>
          <w:szCs w:val="44"/>
        </w:rPr>
        <w:t>2.1.1 项目建设目标</w:t>
      </w:r>
      <w:r>
        <w:rPr>
          <w:b/>
          <w:bCs/>
        </w:rPr>
        <w:tab/>
      </w:r>
      <w:r>
        <w:rPr>
          <w:b/>
          <w:bCs/>
        </w:rPr>
        <w:fldChar w:fldCharType="begin"/>
      </w:r>
      <w:r>
        <w:rPr>
          <w:b/>
          <w:bCs/>
        </w:rPr>
        <w:instrText xml:space="preserve"> PAGEREF _Toc1918454545 </w:instrText>
      </w:r>
      <w:r>
        <w:rPr>
          <w:b/>
          <w:bCs/>
        </w:rPr>
        <w:fldChar w:fldCharType="separate"/>
      </w:r>
      <w:r>
        <w:rPr>
          <w:b/>
          <w:bCs/>
        </w:rPr>
        <w:t>23</w:t>
      </w:r>
      <w:r>
        <w:rPr>
          <w:b/>
          <w:bCs/>
        </w:rPr>
        <w:fldChar w:fldCharType="end"/>
      </w:r>
    </w:p>
    <w:p>
      <w:pPr>
        <w:pStyle w:val="61"/>
        <w:tabs>
          <w:tab w:val="right" w:leader="dot" w:pos="9071"/>
        </w:tabs>
        <w:jc w:val="left"/>
        <w:rPr>
          <w:b/>
          <w:bCs/>
        </w:rPr>
      </w:pPr>
      <w:r>
        <w:rPr>
          <w:rFonts w:hint="eastAsia"/>
          <w:b/>
          <w:bCs/>
          <w:kern w:val="0"/>
          <w:szCs w:val="44"/>
        </w:rPr>
        <w:t xml:space="preserve">2.1.2 </w:t>
      </w:r>
      <w:r>
        <w:rPr>
          <w:rFonts w:hint="default"/>
          <w:b/>
          <w:bCs/>
          <w:kern w:val="0"/>
          <w:szCs w:val="44"/>
        </w:rPr>
        <w:t>安全标准化</w:t>
      </w:r>
      <w:r>
        <w:rPr>
          <w:b/>
          <w:bCs/>
        </w:rPr>
        <w:tab/>
      </w:r>
      <w:r>
        <w:rPr>
          <w:b/>
          <w:bCs/>
        </w:rPr>
        <w:fldChar w:fldCharType="begin"/>
      </w:r>
      <w:r>
        <w:rPr>
          <w:b/>
          <w:bCs/>
        </w:rPr>
        <w:instrText xml:space="preserve"> PAGEREF _Toc1146061757 </w:instrText>
      </w:r>
      <w:r>
        <w:rPr>
          <w:b/>
          <w:bCs/>
        </w:rPr>
        <w:fldChar w:fldCharType="separate"/>
      </w:r>
      <w:r>
        <w:rPr>
          <w:b/>
          <w:bCs/>
        </w:rPr>
        <w:t>23</w:t>
      </w:r>
      <w:r>
        <w:rPr>
          <w:b/>
          <w:bCs/>
        </w:rPr>
        <w:fldChar w:fldCharType="end"/>
      </w:r>
    </w:p>
    <w:p>
      <w:pPr>
        <w:pStyle w:val="61"/>
        <w:tabs>
          <w:tab w:val="right" w:leader="dot" w:pos="9071"/>
        </w:tabs>
        <w:jc w:val="left"/>
        <w:rPr>
          <w:b/>
          <w:bCs/>
        </w:rPr>
      </w:pPr>
      <w:r>
        <w:rPr>
          <w:rFonts w:hint="eastAsia"/>
          <w:b/>
          <w:bCs/>
          <w:kern w:val="0"/>
          <w:szCs w:val="44"/>
        </w:rPr>
        <w:t xml:space="preserve">2.1.3 </w:t>
      </w:r>
      <w:r>
        <w:rPr>
          <w:rFonts w:hint="default"/>
          <w:b/>
          <w:bCs/>
          <w:kern w:val="0"/>
          <w:szCs w:val="44"/>
        </w:rPr>
        <w:t>安全风险巡查</w:t>
      </w:r>
      <w:r>
        <w:rPr>
          <w:b/>
          <w:bCs/>
        </w:rPr>
        <w:tab/>
      </w:r>
      <w:r>
        <w:rPr>
          <w:b/>
          <w:bCs/>
        </w:rPr>
        <w:fldChar w:fldCharType="begin"/>
      </w:r>
      <w:r>
        <w:rPr>
          <w:b/>
          <w:bCs/>
        </w:rPr>
        <w:instrText xml:space="preserve"> PAGEREF _Toc1079119956 </w:instrText>
      </w:r>
      <w:r>
        <w:rPr>
          <w:b/>
          <w:bCs/>
        </w:rPr>
        <w:fldChar w:fldCharType="separate"/>
      </w:r>
      <w:r>
        <w:rPr>
          <w:b/>
          <w:bCs/>
        </w:rPr>
        <w:t>24</w:t>
      </w:r>
      <w:r>
        <w:rPr>
          <w:b/>
          <w:bCs/>
        </w:rPr>
        <w:fldChar w:fldCharType="end"/>
      </w:r>
    </w:p>
    <w:p>
      <w:pPr>
        <w:pStyle w:val="61"/>
        <w:tabs>
          <w:tab w:val="right" w:leader="dot" w:pos="9071"/>
        </w:tabs>
        <w:jc w:val="left"/>
        <w:rPr>
          <w:b/>
          <w:bCs/>
        </w:rPr>
      </w:pPr>
      <w:r>
        <w:rPr>
          <w:rFonts w:hint="eastAsia"/>
          <w:b/>
          <w:bCs/>
          <w:kern w:val="0"/>
          <w:szCs w:val="44"/>
        </w:rPr>
        <w:t xml:space="preserve">2.1.4 </w:t>
      </w:r>
      <w:r>
        <w:rPr>
          <w:rFonts w:hint="default"/>
          <w:b/>
          <w:bCs/>
          <w:kern w:val="0"/>
          <w:szCs w:val="44"/>
        </w:rPr>
        <w:t>安全隐患管理</w:t>
      </w:r>
      <w:r>
        <w:rPr>
          <w:b/>
          <w:bCs/>
        </w:rPr>
        <w:tab/>
      </w:r>
      <w:r>
        <w:rPr>
          <w:b/>
          <w:bCs/>
        </w:rPr>
        <w:fldChar w:fldCharType="begin"/>
      </w:r>
      <w:r>
        <w:rPr>
          <w:b/>
          <w:bCs/>
        </w:rPr>
        <w:instrText xml:space="preserve"> PAGEREF _Toc1269701577 </w:instrText>
      </w:r>
      <w:r>
        <w:rPr>
          <w:b/>
          <w:bCs/>
        </w:rPr>
        <w:fldChar w:fldCharType="separate"/>
      </w:r>
      <w:r>
        <w:rPr>
          <w:b/>
          <w:bCs/>
        </w:rPr>
        <w:t>24</w:t>
      </w:r>
      <w:r>
        <w:rPr>
          <w:b/>
          <w:bCs/>
        </w:rPr>
        <w:fldChar w:fldCharType="end"/>
      </w:r>
    </w:p>
    <w:p>
      <w:pPr>
        <w:pStyle w:val="61"/>
        <w:tabs>
          <w:tab w:val="right" w:leader="dot" w:pos="9071"/>
        </w:tabs>
        <w:jc w:val="left"/>
        <w:rPr>
          <w:b/>
          <w:bCs/>
        </w:rPr>
      </w:pPr>
      <w:r>
        <w:rPr>
          <w:rFonts w:hint="eastAsia"/>
          <w:b/>
          <w:bCs/>
          <w:kern w:val="0"/>
          <w:szCs w:val="44"/>
        </w:rPr>
        <w:t xml:space="preserve">2.1.5 </w:t>
      </w:r>
      <w:r>
        <w:rPr>
          <w:rFonts w:hint="default"/>
          <w:b/>
          <w:bCs/>
          <w:kern w:val="0"/>
          <w:szCs w:val="44"/>
        </w:rPr>
        <w:t>安全三违管理</w:t>
      </w:r>
      <w:r>
        <w:rPr>
          <w:b/>
          <w:bCs/>
        </w:rPr>
        <w:tab/>
      </w:r>
      <w:r>
        <w:rPr>
          <w:b/>
          <w:bCs/>
        </w:rPr>
        <w:fldChar w:fldCharType="begin"/>
      </w:r>
      <w:r>
        <w:rPr>
          <w:b/>
          <w:bCs/>
        </w:rPr>
        <w:instrText xml:space="preserve"> PAGEREF _Toc329404400 </w:instrText>
      </w:r>
      <w:r>
        <w:rPr>
          <w:b/>
          <w:bCs/>
        </w:rPr>
        <w:fldChar w:fldCharType="separate"/>
      </w:r>
      <w:r>
        <w:rPr>
          <w:b/>
          <w:bCs/>
        </w:rPr>
        <w:t>24</w:t>
      </w:r>
      <w:r>
        <w:rPr>
          <w:b/>
          <w:bCs/>
        </w:rPr>
        <w:fldChar w:fldCharType="end"/>
      </w:r>
    </w:p>
    <w:p>
      <w:pPr>
        <w:pStyle w:val="61"/>
        <w:tabs>
          <w:tab w:val="right" w:leader="dot" w:pos="9071"/>
        </w:tabs>
        <w:jc w:val="left"/>
        <w:rPr>
          <w:b/>
          <w:bCs/>
        </w:rPr>
      </w:pPr>
      <w:r>
        <w:rPr>
          <w:rFonts w:hint="eastAsia"/>
          <w:b/>
          <w:bCs/>
          <w:kern w:val="0"/>
          <w:szCs w:val="44"/>
        </w:rPr>
        <w:t xml:space="preserve">2.1.6 </w:t>
      </w:r>
      <w:r>
        <w:rPr>
          <w:rFonts w:hint="default"/>
          <w:b/>
          <w:bCs/>
          <w:kern w:val="0"/>
          <w:szCs w:val="44"/>
        </w:rPr>
        <w:t>安全风险管理</w:t>
      </w:r>
      <w:r>
        <w:rPr>
          <w:b/>
          <w:bCs/>
        </w:rPr>
        <w:tab/>
      </w:r>
      <w:r>
        <w:rPr>
          <w:b/>
          <w:bCs/>
        </w:rPr>
        <w:fldChar w:fldCharType="begin"/>
      </w:r>
      <w:r>
        <w:rPr>
          <w:b/>
          <w:bCs/>
        </w:rPr>
        <w:instrText xml:space="preserve"> PAGEREF _Toc86908834 </w:instrText>
      </w:r>
      <w:r>
        <w:rPr>
          <w:b/>
          <w:bCs/>
        </w:rPr>
        <w:fldChar w:fldCharType="separate"/>
      </w:r>
      <w:r>
        <w:rPr>
          <w:b/>
          <w:bCs/>
        </w:rPr>
        <w:t>25</w:t>
      </w:r>
      <w:r>
        <w:rPr>
          <w:b/>
          <w:bCs/>
        </w:rPr>
        <w:fldChar w:fldCharType="end"/>
      </w:r>
    </w:p>
    <w:p>
      <w:pPr>
        <w:pStyle w:val="61"/>
        <w:tabs>
          <w:tab w:val="right" w:leader="dot" w:pos="9071"/>
        </w:tabs>
        <w:jc w:val="left"/>
        <w:rPr>
          <w:b/>
          <w:bCs/>
        </w:rPr>
      </w:pPr>
      <w:r>
        <w:rPr>
          <w:rFonts w:hint="eastAsia"/>
          <w:b/>
          <w:bCs/>
          <w:kern w:val="0"/>
          <w:szCs w:val="44"/>
        </w:rPr>
        <w:t xml:space="preserve">2.1.7 </w:t>
      </w:r>
      <w:r>
        <w:rPr>
          <w:b/>
          <w:bCs/>
          <w:kern w:val="0"/>
          <w:szCs w:val="44"/>
        </w:rPr>
        <w:t>应急管理</w:t>
      </w:r>
      <w:r>
        <w:rPr>
          <w:b/>
          <w:bCs/>
        </w:rPr>
        <w:tab/>
      </w:r>
      <w:r>
        <w:rPr>
          <w:b/>
          <w:bCs/>
        </w:rPr>
        <w:fldChar w:fldCharType="begin"/>
      </w:r>
      <w:r>
        <w:rPr>
          <w:b/>
          <w:bCs/>
        </w:rPr>
        <w:instrText xml:space="preserve"> PAGEREF _Toc387893078 </w:instrText>
      </w:r>
      <w:r>
        <w:rPr>
          <w:b/>
          <w:bCs/>
        </w:rPr>
        <w:fldChar w:fldCharType="separate"/>
      </w:r>
      <w:r>
        <w:rPr>
          <w:b/>
          <w:bCs/>
        </w:rPr>
        <w:t>25</w:t>
      </w:r>
      <w:r>
        <w:rPr>
          <w:b/>
          <w:bCs/>
        </w:rPr>
        <w:fldChar w:fldCharType="end"/>
      </w:r>
    </w:p>
    <w:p>
      <w:pPr>
        <w:pStyle w:val="61"/>
        <w:tabs>
          <w:tab w:val="right" w:leader="dot" w:pos="9071"/>
        </w:tabs>
        <w:jc w:val="left"/>
        <w:rPr>
          <w:b/>
          <w:bCs/>
        </w:rPr>
      </w:pPr>
      <w:r>
        <w:rPr>
          <w:rFonts w:hint="eastAsia"/>
          <w:b/>
          <w:bCs/>
          <w:kern w:val="0"/>
          <w:szCs w:val="44"/>
        </w:rPr>
        <w:t xml:space="preserve">2.1.8 </w:t>
      </w:r>
      <w:r>
        <w:rPr>
          <w:b/>
          <w:bCs/>
          <w:kern w:val="0"/>
          <w:szCs w:val="44"/>
        </w:rPr>
        <w:t>安全作业管理</w:t>
      </w:r>
      <w:r>
        <w:rPr>
          <w:b/>
          <w:bCs/>
        </w:rPr>
        <w:tab/>
      </w:r>
      <w:r>
        <w:rPr>
          <w:b/>
          <w:bCs/>
        </w:rPr>
        <w:fldChar w:fldCharType="begin"/>
      </w:r>
      <w:r>
        <w:rPr>
          <w:b/>
          <w:bCs/>
        </w:rPr>
        <w:instrText xml:space="preserve"> PAGEREF _Toc1706093301 </w:instrText>
      </w:r>
      <w:r>
        <w:rPr>
          <w:b/>
          <w:bCs/>
        </w:rPr>
        <w:fldChar w:fldCharType="separate"/>
      </w:r>
      <w:r>
        <w:rPr>
          <w:b/>
          <w:bCs/>
        </w:rPr>
        <w:t>26</w:t>
      </w:r>
      <w:r>
        <w:rPr>
          <w:b/>
          <w:bCs/>
        </w:rPr>
        <w:fldChar w:fldCharType="end"/>
      </w:r>
    </w:p>
    <w:p>
      <w:pPr>
        <w:pStyle w:val="61"/>
        <w:tabs>
          <w:tab w:val="right" w:leader="dot" w:pos="9071"/>
        </w:tabs>
        <w:jc w:val="left"/>
        <w:rPr>
          <w:b/>
          <w:bCs/>
        </w:rPr>
      </w:pPr>
      <w:r>
        <w:rPr>
          <w:rFonts w:hint="eastAsia"/>
          <w:b/>
          <w:bCs/>
          <w:kern w:val="0"/>
          <w:szCs w:val="44"/>
        </w:rPr>
        <w:t xml:space="preserve">2.1.9 </w:t>
      </w:r>
      <w:r>
        <w:rPr>
          <w:b/>
          <w:bCs/>
          <w:kern w:val="0"/>
          <w:szCs w:val="44"/>
        </w:rPr>
        <w:t>特种设备管理</w:t>
      </w:r>
      <w:r>
        <w:rPr>
          <w:b/>
          <w:bCs/>
        </w:rPr>
        <w:tab/>
      </w:r>
      <w:r>
        <w:rPr>
          <w:b/>
          <w:bCs/>
        </w:rPr>
        <w:fldChar w:fldCharType="begin"/>
      </w:r>
      <w:r>
        <w:rPr>
          <w:b/>
          <w:bCs/>
        </w:rPr>
        <w:instrText xml:space="preserve"> PAGEREF _Toc1108455163 </w:instrText>
      </w:r>
      <w:r>
        <w:rPr>
          <w:b/>
          <w:bCs/>
        </w:rPr>
        <w:fldChar w:fldCharType="separate"/>
      </w:r>
      <w:r>
        <w:rPr>
          <w:b/>
          <w:bCs/>
        </w:rPr>
        <w:t>26</w:t>
      </w:r>
      <w:r>
        <w:rPr>
          <w:b/>
          <w:bCs/>
        </w:rPr>
        <w:fldChar w:fldCharType="end"/>
      </w:r>
    </w:p>
    <w:p>
      <w:pPr>
        <w:pStyle w:val="61"/>
        <w:tabs>
          <w:tab w:val="right" w:leader="dot" w:pos="9071"/>
        </w:tabs>
        <w:jc w:val="left"/>
        <w:rPr>
          <w:b/>
          <w:bCs/>
        </w:rPr>
      </w:pPr>
      <w:r>
        <w:rPr>
          <w:rFonts w:hint="eastAsia"/>
          <w:b/>
          <w:bCs/>
          <w:kern w:val="0"/>
          <w:szCs w:val="44"/>
        </w:rPr>
        <w:t xml:space="preserve">2.1.10 </w:t>
      </w:r>
      <w:r>
        <w:rPr>
          <w:b/>
          <w:bCs/>
          <w:kern w:val="0"/>
          <w:szCs w:val="44"/>
        </w:rPr>
        <w:t>从业人员管理</w:t>
      </w:r>
      <w:r>
        <w:rPr>
          <w:b/>
          <w:bCs/>
        </w:rPr>
        <w:tab/>
      </w:r>
      <w:r>
        <w:rPr>
          <w:b/>
          <w:bCs/>
        </w:rPr>
        <w:fldChar w:fldCharType="begin"/>
      </w:r>
      <w:r>
        <w:rPr>
          <w:b/>
          <w:bCs/>
        </w:rPr>
        <w:instrText xml:space="preserve"> PAGEREF _Toc385286816 </w:instrText>
      </w:r>
      <w:r>
        <w:rPr>
          <w:b/>
          <w:bCs/>
        </w:rPr>
        <w:fldChar w:fldCharType="separate"/>
      </w:r>
      <w:r>
        <w:rPr>
          <w:b/>
          <w:bCs/>
        </w:rPr>
        <w:t>27</w:t>
      </w:r>
      <w:r>
        <w:rPr>
          <w:b/>
          <w:bCs/>
        </w:rPr>
        <w:fldChar w:fldCharType="end"/>
      </w:r>
    </w:p>
    <w:p>
      <w:pPr>
        <w:pStyle w:val="61"/>
        <w:tabs>
          <w:tab w:val="right" w:leader="dot" w:pos="9071"/>
        </w:tabs>
        <w:jc w:val="left"/>
        <w:rPr>
          <w:b/>
          <w:bCs/>
        </w:rPr>
      </w:pPr>
      <w:r>
        <w:rPr>
          <w:rFonts w:hint="eastAsia"/>
          <w:b/>
          <w:bCs/>
          <w:kern w:val="0"/>
          <w:szCs w:val="44"/>
        </w:rPr>
        <w:t xml:space="preserve">2.1.11 </w:t>
      </w:r>
      <w:r>
        <w:rPr>
          <w:b/>
          <w:bCs/>
          <w:kern w:val="0"/>
          <w:szCs w:val="44"/>
        </w:rPr>
        <w:t>特种项目管理</w:t>
      </w:r>
      <w:r>
        <w:rPr>
          <w:b/>
          <w:bCs/>
        </w:rPr>
        <w:tab/>
      </w:r>
      <w:r>
        <w:rPr>
          <w:b/>
          <w:bCs/>
        </w:rPr>
        <w:fldChar w:fldCharType="begin"/>
      </w:r>
      <w:r>
        <w:rPr>
          <w:b/>
          <w:bCs/>
        </w:rPr>
        <w:instrText xml:space="preserve"> PAGEREF _Toc852320807 </w:instrText>
      </w:r>
      <w:r>
        <w:rPr>
          <w:b/>
          <w:bCs/>
        </w:rPr>
        <w:fldChar w:fldCharType="separate"/>
      </w:r>
      <w:r>
        <w:rPr>
          <w:b/>
          <w:bCs/>
        </w:rPr>
        <w:t>27</w:t>
      </w:r>
      <w:r>
        <w:rPr>
          <w:b/>
          <w:bCs/>
        </w:rPr>
        <w:fldChar w:fldCharType="end"/>
      </w:r>
    </w:p>
    <w:p>
      <w:pPr>
        <w:pStyle w:val="61"/>
        <w:tabs>
          <w:tab w:val="right" w:leader="dot" w:pos="9071"/>
        </w:tabs>
        <w:jc w:val="left"/>
        <w:rPr>
          <w:b/>
          <w:bCs/>
        </w:rPr>
      </w:pPr>
      <w:r>
        <w:rPr>
          <w:rFonts w:hint="eastAsia"/>
          <w:b/>
          <w:bCs/>
          <w:kern w:val="0"/>
          <w:szCs w:val="44"/>
        </w:rPr>
        <w:t xml:space="preserve">2.1.12 </w:t>
      </w:r>
      <w:r>
        <w:rPr>
          <w:b/>
          <w:bCs/>
          <w:kern w:val="0"/>
          <w:szCs w:val="44"/>
        </w:rPr>
        <w:t>职业健康及工伤管理</w:t>
      </w:r>
      <w:r>
        <w:rPr>
          <w:b/>
          <w:bCs/>
        </w:rPr>
        <w:tab/>
      </w:r>
      <w:r>
        <w:rPr>
          <w:b/>
          <w:bCs/>
        </w:rPr>
        <w:fldChar w:fldCharType="begin"/>
      </w:r>
      <w:r>
        <w:rPr>
          <w:b/>
          <w:bCs/>
        </w:rPr>
        <w:instrText xml:space="preserve"> PAGEREF _Toc1239877759 </w:instrText>
      </w:r>
      <w:r>
        <w:rPr>
          <w:b/>
          <w:bCs/>
        </w:rPr>
        <w:fldChar w:fldCharType="separate"/>
      </w:r>
      <w:r>
        <w:rPr>
          <w:b/>
          <w:bCs/>
        </w:rPr>
        <w:t>27</w:t>
      </w:r>
      <w:r>
        <w:rPr>
          <w:b/>
          <w:bCs/>
        </w:rPr>
        <w:fldChar w:fldCharType="end"/>
      </w:r>
    </w:p>
    <w:p>
      <w:pPr>
        <w:pStyle w:val="61"/>
        <w:tabs>
          <w:tab w:val="right" w:leader="dot" w:pos="9071"/>
        </w:tabs>
        <w:jc w:val="left"/>
        <w:rPr>
          <w:b/>
          <w:bCs/>
        </w:rPr>
      </w:pPr>
      <w:r>
        <w:rPr>
          <w:rFonts w:hint="eastAsia"/>
          <w:b/>
          <w:bCs/>
          <w:kern w:val="0"/>
          <w:szCs w:val="44"/>
        </w:rPr>
        <w:t xml:space="preserve">2.1.13 </w:t>
      </w:r>
      <w:r>
        <w:rPr>
          <w:b/>
          <w:bCs/>
          <w:kern w:val="0"/>
          <w:szCs w:val="44"/>
        </w:rPr>
        <w:t>职业技能提升（安全培训、法规建设）</w:t>
      </w:r>
      <w:r>
        <w:rPr>
          <w:b/>
          <w:bCs/>
        </w:rPr>
        <w:tab/>
      </w:r>
      <w:r>
        <w:rPr>
          <w:b/>
          <w:bCs/>
        </w:rPr>
        <w:fldChar w:fldCharType="begin"/>
      </w:r>
      <w:r>
        <w:rPr>
          <w:b/>
          <w:bCs/>
        </w:rPr>
        <w:instrText xml:space="preserve"> PAGEREF _Toc1591668672 </w:instrText>
      </w:r>
      <w:r>
        <w:rPr>
          <w:b/>
          <w:bCs/>
        </w:rPr>
        <w:fldChar w:fldCharType="separate"/>
      </w:r>
      <w:r>
        <w:rPr>
          <w:b/>
          <w:bCs/>
        </w:rPr>
        <w:t>27</w:t>
      </w:r>
      <w:r>
        <w:rPr>
          <w:b/>
          <w:bCs/>
        </w:rPr>
        <w:fldChar w:fldCharType="end"/>
      </w:r>
    </w:p>
    <w:p>
      <w:pPr>
        <w:pStyle w:val="61"/>
        <w:tabs>
          <w:tab w:val="right" w:leader="dot" w:pos="9071"/>
        </w:tabs>
        <w:jc w:val="left"/>
        <w:rPr>
          <w:b/>
          <w:bCs/>
        </w:rPr>
      </w:pPr>
      <w:r>
        <w:rPr>
          <w:rFonts w:hint="eastAsia"/>
          <w:b/>
          <w:bCs/>
          <w:kern w:val="0"/>
          <w:szCs w:val="44"/>
        </w:rPr>
        <w:t xml:space="preserve">2.1.14 </w:t>
      </w:r>
      <w:r>
        <w:rPr>
          <w:b/>
          <w:bCs/>
          <w:kern w:val="0"/>
          <w:szCs w:val="44"/>
        </w:rPr>
        <w:t>专项档案资料管理</w:t>
      </w:r>
      <w:r>
        <w:rPr>
          <w:b/>
          <w:bCs/>
        </w:rPr>
        <w:tab/>
      </w:r>
      <w:r>
        <w:rPr>
          <w:b/>
          <w:bCs/>
        </w:rPr>
        <w:fldChar w:fldCharType="begin"/>
      </w:r>
      <w:r>
        <w:rPr>
          <w:b/>
          <w:bCs/>
        </w:rPr>
        <w:instrText xml:space="preserve"> PAGEREF _Toc2119063272 </w:instrText>
      </w:r>
      <w:r>
        <w:rPr>
          <w:b/>
          <w:bCs/>
        </w:rPr>
        <w:fldChar w:fldCharType="separate"/>
      </w:r>
      <w:r>
        <w:rPr>
          <w:b/>
          <w:bCs/>
        </w:rPr>
        <w:t>28</w:t>
      </w:r>
      <w:r>
        <w:rPr>
          <w:b/>
          <w:bCs/>
        </w:rPr>
        <w:fldChar w:fldCharType="end"/>
      </w:r>
    </w:p>
    <w:p>
      <w:pPr>
        <w:pStyle w:val="61"/>
        <w:tabs>
          <w:tab w:val="right" w:leader="dot" w:pos="9071"/>
        </w:tabs>
        <w:jc w:val="left"/>
        <w:rPr>
          <w:b/>
          <w:bCs/>
        </w:rPr>
      </w:pPr>
      <w:r>
        <w:rPr>
          <w:rFonts w:hint="eastAsia"/>
          <w:b/>
          <w:bCs/>
          <w:kern w:val="0"/>
          <w:szCs w:val="44"/>
        </w:rPr>
        <w:t xml:space="preserve">2.1.15 </w:t>
      </w:r>
      <w:r>
        <w:rPr>
          <w:b/>
          <w:bCs/>
          <w:kern w:val="0"/>
          <w:szCs w:val="44"/>
        </w:rPr>
        <w:t>安全公示</w:t>
      </w:r>
      <w:r>
        <w:rPr>
          <w:b/>
          <w:bCs/>
        </w:rPr>
        <w:tab/>
      </w:r>
      <w:r>
        <w:rPr>
          <w:b/>
          <w:bCs/>
        </w:rPr>
        <w:fldChar w:fldCharType="begin"/>
      </w:r>
      <w:r>
        <w:rPr>
          <w:b/>
          <w:bCs/>
        </w:rPr>
        <w:instrText xml:space="preserve"> PAGEREF _Toc1227610656 </w:instrText>
      </w:r>
      <w:r>
        <w:rPr>
          <w:b/>
          <w:bCs/>
        </w:rPr>
        <w:fldChar w:fldCharType="separate"/>
      </w:r>
      <w:r>
        <w:rPr>
          <w:b/>
          <w:bCs/>
        </w:rPr>
        <w:t>28</w:t>
      </w:r>
      <w:r>
        <w:rPr>
          <w:b/>
          <w:bCs/>
        </w:rPr>
        <w:fldChar w:fldCharType="end"/>
      </w:r>
    </w:p>
    <w:p>
      <w:pPr>
        <w:pStyle w:val="61"/>
        <w:tabs>
          <w:tab w:val="right" w:leader="dot" w:pos="9071"/>
        </w:tabs>
        <w:jc w:val="left"/>
        <w:rPr>
          <w:b/>
          <w:bCs/>
        </w:rPr>
      </w:pPr>
      <w:r>
        <w:rPr>
          <w:rFonts w:hint="eastAsia"/>
          <w:b/>
          <w:bCs/>
          <w:kern w:val="0"/>
          <w:szCs w:val="44"/>
        </w:rPr>
        <w:t xml:space="preserve">2.1.16 </w:t>
      </w:r>
      <w:r>
        <w:rPr>
          <w:b/>
          <w:bCs/>
          <w:kern w:val="0"/>
          <w:szCs w:val="44"/>
        </w:rPr>
        <w:t>安全大数据平台</w:t>
      </w:r>
      <w:r>
        <w:rPr>
          <w:b/>
          <w:bCs/>
        </w:rPr>
        <w:tab/>
      </w:r>
      <w:r>
        <w:rPr>
          <w:b/>
          <w:bCs/>
        </w:rPr>
        <w:fldChar w:fldCharType="begin"/>
      </w:r>
      <w:r>
        <w:rPr>
          <w:b/>
          <w:bCs/>
        </w:rPr>
        <w:instrText xml:space="preserve"> PAGEREF _Toc1576898663 </w:instrText>
      </w:r>
      <w:r>
        <w:rPr>
          <w:b/>
          <w:bCs/>
        </w:rPr>
        <w:fldChar w:fldCharType="separate"/>
      </w:r>
      <w:r>
        <w:rPr>
          <w:b/>
          <w:bCs/>
        </w:rPr>
        <w:t>28</w:t>
      </w:r>
      <w:r>
        <w:rPr>
          <w:b/>
          <w:bCs/>
        </w:rPr>
        <w:fldChar w:fldCharType="end"/>
      </w:r>
    </w:p>
    <w:p>
      <w:pPr>
        <w:pStyle w:val="61"/>
        <w:tabs>
          <w:tab w:val="right" w:pos="3200"/>
          <w:tab w:val="right" w:leader="dot" w:pos="9071"/>
        </w:tabs>
        <w:jc w:val="left"/>
        <w:rPr>
          <w:b/>
          <w:bCs/>
        </w:rPr>
      </w:pPr>
      <w:r>
        <w:rPr>
          <w:rFonts w:hint="eastAsia" w:cs="Arial"/>
          <w:b/>
          <w:bCs/>
          <w:szCs w:val="32"/>
        </w:rPr>
        <w:t>第五章</w:t>
      </w:r>
      <w:r>
        <w:rPr>
          <w:rFonts w:cs="Arial"/>
          <w:b/>
          <w:bCs/>
          <w:szCs w:val="32"/>
        </w:rPr>
        <w:t xml:space="preserve">   </w:t>
      </w:r>
      <w:r>
        <w:rPr>
          <w:rFonts w:cs="Arial"/>
          <w:b/>
          <w:bCs/>
          <w:szCs w:val="32"/>
        </w:rPr>
        <w:tab/>
      </w:r>
      <w:r>
        <w:rPr>
          <w:rFonts w:hint="eastAsia" w:cs="Arial"/>
          <w:b/>
          <w:bCs/>
          <w:szCs w:val="32"/>
        </w:rPr>
        <w:t>硬件需求</w:t>
      </w:r>
      <w:r>
        <w:rPr>
          <w:b/>
          <w:bCs/>
        </w:rPr>
        <w:tab/>
      </w:r>
      <w:r>
        <w:rPr>
          <w:b/>
          <w:bCs/>
        </w:rPr>
        <w:fldChar w:fldCharType="begin"/>
      </w:r>
      <w:r>
        <w:rPr>
          <w:b/>
          <w:bCs/>
        </w:rPr>
        <w:instrText xml:space="preserve"> PAGEREF _Toc840141414 </w:instrText>
      </w:r>
      <w:r>
        <w:rPr>
          <w:b/>
          <w:bCs/>
        </w:rPr>
        <w:fldChar w:fldCharType="separate"/>
      </w:r>
      <w:r>
        <w:rPr>
          <w:b/>
          <w:bCs/>
        </w:rPr>
        <w:t>29</w:t>
      </w:r>
      <w:r>
        <w:rPr>
          <w:b/>
          <w:bCs/>
        </w:rPr>
        <w:fldChar w:fldCharType="end"/>
      </w:r>
    </w:p>
    <w:p>
      <w:pPr>
        <w:pStyle w:val="61"/>
        <w:tabs>
          <w:tab w:val="right" w:leader="dot" w:pos="9071"/>
        </w:tabs>
        <w:jc w:val="left"/>
        <w:rPr>
          <w:b/>
          <w:bCs/>
        </w:rPr>
      </w:pPr>
      <w:r>
        <w:rPr>
          <w:rFonts w:hint="eastAsia"/>
          <w:b/>
          <w:bCs/>
          <w:kern w:val="0"/>
          <w:szCs w:val="44"/>
        </w:rPr>
        <w:t>1 总体需求</w:t>
      </w:r>
      <w:r>
        <w:rPr>
          <w:b/>
          <w:bCs/>
        </w:rPr>
        <w:tab/>
      </w:r>
      <w:r>
        <w:rPr>
          <w:b/>
          <w:bCs/>
        </w:rPr>
        <w:fldChar w:fldCharType="begin"/>
      </w:r>
      <w:r>
        <w:rPr>
          <w:b/>
          <w:bCs/>
        </w:rPr>
        <w:instrText xml:space="preserve"> PAGEREF _Toc551766073 </w:instrText>
      </w:r>
      <w:r>
        <w:rPr>
          <w:b/>
          <w:bCs/>
        </w:rPr>
        <w:fldChar w:fldCharType="separate"/>
      </w:r>
      <w:r>
        <w:rPr>
          <w:b/>
          <w:bCs/>
        </w:rPr>
        <w:t>29</w:t>
      </w:r>
      <w:r>
        <w:rPr>
          <w:b/>
          <w:bCs/>
        </w:rPr>
        <w:fldChar w:fldCharType="end"/>
      </w:r>
    </w:p>
    <w:p>
      <w:pPr>
        <w:pStyle w:val="61"/>
        <w:tabs>
          <w:tab w:val="right" w:leader="dot" w:pos="9071"/>
        </w:tabs>
        <w:jc w:val="left"/>
        <w:rPr>
          <w:b/>
          <w:bCs/>
        </w:rPr>
      </w:pPr>
      <w:r>
        <w:rPr>
          <w:rFonts w:hint="eastAsia"/>
          <w:b/>
          <w:bCs/>
          <w:kern w:val="0"/>
          <w:szCs w:val="44"/>
        </w:rPr>
        <w:t>2 设备具体要求</w:t>
      </w:r>
      <w:r>
        <w:rPr>
          <w:b/>
          <w:bCs/>
        </w:rPr>
        <w:tab/>
      </w:r>
      <w:r>
        <w:rPr>
          <w:b/>
          <w:bCs/>
        </w:rPr>
        <w:fldChar w:fldCharType="begin"/>
      </w:r>
      <w:r>
        <w:rPr>
          <w:b/>
          <w:bCs/>
        </w:rPr>
        <w:instrText xml:space="preserve"> PAGEREF _Toc698001165 </w:instrText>
      </w:r>
      <w:r>
        <w:rPr>
          <w:b/>
          <w:bCs/>
        </w:rPr>
        <w:fldChar w:fldCharType="separate"/>
      </w:r>
      <w:r>
        <w:rPr>
          <w:b/>
          <w:bCs/>
        </w:rPr>
        <w:t>30</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2.1 </w:t>
      </w:r>
      <w:r>
        <w:rPr>
          <w:b/>
          <w:bCs/>
          <w:kern w:val="0"/>
          <w:szCs w:val="44"/>
        </w:rPr>
        <w:t>安全生产管理平台</w:t>
      </w:r>
      <w:r>
        <w:rPr>
          <w:b/>
          <w:bCs/>
        </w:rPr>
        <w:tab/>
      </w:r>
      <w:r>
        <w:rPr>
          <w:b/>
          <w:bCs/>
        </w:rPr>
        <w:fldChar w:fldCharType="begin"/>
      </w:r>
      <w:r>
        <w:rPr>
          <w:b/>
          <w:bCs/>
        </w:rPr>
        <w:instrText xml:space="preserve"> PAGEREF _Toc1749900241 </w:instrText>
      </w:r>
      <w:r>
        <w:rPr>
          <w:b/>
          <w:bCs/>
        </w:rPr>
        <w:fldChar w:fldCharType="separate"/>
      </w:r>
      <w:r>
        <w:rPr>
          <w:b/>
          <w:bCs/>
        </w:rPr>
        <w:t>30</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2.2 </w:t>
      </w:r>
      <w:r>
        <w:rPr>
          <w:rFonts w:hint="default"/>
          <w:b/>
          <w:bCs/>
          <w:kern w:val="0"/>
          <w:szCs w:val="44"/>
        </w:rPr>
        <w:t>客户端工作站</w:t>
      </w:r>
      <w:r>
        <w:rPr>
          <w:b/>
          <w:bCs/>
        </w:rPr>
        <w:tab/>
      </w:r>
      <w:r>
        <w:rPr>
          <w:b/>
          <w:bCs/>
        </w:rPr>
        <w:fldChar w:fldCharType="begin"/>
      </w:r>
      <w:r>
        <w:rPr>
          <w:b/>
          <w:bCs/>
        </w:rPr>
        <w:instrText xml:space="preserve"> PAGEREF _Toc784804822 </w:instrText>
      </w:r>
      <w:r>
        <w:rPr>
          <w:b/>
          <w:bCs/>
        </w:rPr>
        <w:fldChar w:fldCharType="separate"/>
      </w:r>
      <w:r>
        <w:rPr>
          <w:b/>
          <w:bCs/>
        </w:rPr>
        <w:t>30</w:t>
      </w:r>
      <w:r>
        <w:rPr>
          <w:b/>
          <w:bCs/>
        </w:rPr>
        <w:fldChar w:fldCharType="end"/>
      </w:r>
    </w:p>
    <w:p>
      <w:pPr>
        <w:pStyle w:val="61"/>
        <w:tabs>
          <w:tab w:val="right" w:pos="3200"/>
          <w:tab w:val="right" w:leader="dot" w:pos="9071"/>
        </w:tabs>
        <w:jc w:val="left"/>
        <w:rPr>
          <w:b/>
          <w:bCs/>
        </w:rPr>
      </w:pPr>
      <w:r>
        <w:rPr>
          <w:rFonts w:hint="eastAsia" w:cs="Arial"/>
          <w:b/>
          <w:bCs/>
          <w:kern w:val="0"/>
          <w:szCs w:val="32"/>
        </w:rPr>
        <w:t>第六章</w:t>
      </w:r>
      <w:r>
        <w:rPr>
          <w:rFonts w:cs="Arial"/>
          <w:b/>
          <w:bCs/>
          <w:kern w:val="0"/>
          <w:szCs w:val="32"/>
        </w:rPr>
        <w:t xml:space="preserve">   </w:t>
      </w:r>
      <w:r>
        <w:rPr>
          <w:rFonts w:cs="Arial"/>
          <w:b/>
          <w:bCs/>
          <w:kern w:val="0"/>
          <w:szCs w:val="32"/>
        </w:rPr>
        <w:tab/>
      </w:r>
      <w:r>
        <w:rPr>
          <w:rFonts w:hint="eastAsia" w:cs="Arial"/>
          <w:b/>
          <w:bCs/>
          <w:kern w:val="0"/>
          <w:szCs w:val="32"/>
        </w:rPr>
        <w:t>软件需求</w:t>
      </w:r>
      <w:r>
        <w:rPr>
          <w:b/>
          <w:bCs/>
        </w:rPr>
        <w:tab/>
      </w:r>
      <w:r>
        <w:rPr>
          <w:b/>
          <w:bCs/>
        </w:rPr>
        <w:fldChar w:fldCharType="begin"/>
      </w:r>
      <w:r>
        <w:rPr>
          <w:b/>
          <w:bCs/>
        </w:rPr>
        <w:instrText xml:space="preserve"> PAGEREF _Toc370083480 </w:instrText>
      </w:r>
      <w:r>
        <w:rPr>
          <w:b/>
          <w:bCs/>
        </w:rPr>
        <w:fldChar w:fldCharType="separate"/>
      </w:r>
      <w:r>
        <w:rPr>
          <w:b/>
          <w:bCs/>
        </w:rPr>
        <w:t>30</w:t>
      </w:r>
      <w:r>
        <w:rPr>
          <w:b/>
          <w:bCs/>
        </w:rPr>
        <w:fldChar w:fldCharType="end"/>
      </w:r>
    </w:p>
    <w:p>
      <w:pPr>
        <w:pStyle w:val="61"/>
        <w:tabs>
          <w:tab w:val="right" w:leader="dot" w:pos="9071"/>
        </w:tabs>
        <w:jc w:val="left"/>
        <w:rPr>
          <w:b/>
          <w:bCs/>
        </w:rPr>
      </w:pPr>
      <w:r>
        <w:rPr>
          <w:rFonts w:hint="eastAsia"/>
          <w:b/>
          <w:bCs/>
          <w:kern w:val="0"/>
          <w:szCs w:val="44"/>
        </w:rPr>
        <w:t>1 总体需求</w:t>
      </w:r>
      <w:r>
        <w:rPr>
          <w:b/>
          <w:bCs/>
        </w:rPr>
        <w:tab/>
      </w:r>
      <w:r>
        <w:rPr>
          <w:b/>
          <w:bCs/>
        </w:rPr>
        <w:fldChar w:fldCharType="begin"/>
      </w:r>
      <w:r>
        <w:rPr>
          <w:b/>
          <w:bCs/>
        </w:rPr>
        <w:instrText xml:space="preserve"> PAGEREF _Toc880406648 </w:instrText>
      </w:r>
      <w:r>
        <w:rPr>
          <w:b/>
          <w:bCs/>
        </w:rPr>
        <w:fldChar w:fldCharType="separate"/>
      </w:r>
      <w:r>
        <w:rPr>
          <w:b/>
          <w:bCs/>
        </w:rPr>
        <w:t>30</w:t>
      </w:r>
      <w:r>
        <w:rPr>
          <w:b/>
          <w:bCs/>
        </w:rPr>
        <w:fldChar w:fldCharType="end"/>
      </w:r>
    </w:p>
    <w:p>
      <w:pPr>
        <w:pStyle w:val="61"/>
        <w:tabs>
          <w:tab w:val="right" w:leader="dot" w:pos="9071"/>
        </w:tabs>
        <w:jc w:val="left"/>
        <w:rPr>
          <w:b/>
          <w:bCs/>
        </w:rPr>
      </w:pPr>
      <w:r>
        <w:rPr>
          <w:rFonts w:hint="eastAsia"/>
          <w:b/>
          <w:bCs/>
          <w:kern w:val="0"/>
          <w:szCs w:val="44"/>
        </w:rPr>
        <w:t>2 通用软件</w:t>
      </w:r>
      <w:r>
        <w:rPr>
          <w:b/>
          <w:bCs/>
        </w:rPr>
        <w:tab/>
      </w:r>
      <w:r>
        <w:rPr>
          <w:b/>
          <w:bCs/>
        </w:rPr>
        <w:fldChar w:fldCharType="begin"/>
      </w:r>
      <w:r>
        <w:rPr>
          <w:b/>
          <w:bCs/>
        </w:rPr>
        <w:instrText xml:space="preserve"> PAGEREF _Toc832205106 </w:instrText>
      </w:r>
      <w:r>
        <w:rPr>
          <w:b/>
          <w:bCs/>
        </w:rPr>
        <w:fldChar w:fldCharType="separate"/>
      </w:r>
      <w:r>
        <w:rPr>
          <w:b/>
          <w:bCs/>
        </w:rPr>
        <w:t>31</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2.1 </w:t>
      </w:r>
      <w:r>
        <w:rPr>
          <w:rFonts w:hint="eastAsia"/>
          <w:b/>
          <w:bCs/>
          <w:kern w:val="0"/>
          <w:szCs w:val="44"/>
        </w:rPr>
        <w:t>操作系统软件</w:t>
      </w:r>
      <w:r>
        <w:rPr>
          <w:b/>
          <w:bCs/>
        </w:rPr>
        <w:tab/>
      </w:r>
      <w:r>
        <w:rPr>
          <w:b/>
          <w:bCs/>
        </w:rPr>
        <w:fldChar w:fldCharType="begin"/>
      </w:r>
      <w:r>
        <w:rPr>
          <w:b/>
          <w:bCs/>
        </w:rPr>
        <w:instrText xml:space="preserve"> PAGEREF _Toc310223631 </w:instrText>
      </w:r>
      <w:r>
        <w:rPr>
          <w:b/>
          <w:bCs/>
        </w:rPr>
        <w:fldChar w:fldCharType="separate"/>
      </w:r>
      <w:r>
        <w:rPr>
          <w:b/>
          <w:bCs/>
        </w:rPr>
        <w:t>31</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2.2 </w:t>
      </w:r>
      <w:r>
        <w:rPr>
          <w:rFonts w:hint="eastAsia"/>
          <w:b/>
          <w:bCs/>
          <w:kern w:val="0"/>
          <w:szCs w:val="44"/>
        </w:rPr>
        <w:t>数据库软件</w:t>
      </w:r>
      <w:r>
        <w:rPr>
          <w:b/>
          <w:bCs/>
        </w:rPr>
        <w:tab/>
      </w:r>
      <w:r>
        <w:rPr>
          <w:b/>
          <w:bCs/>
        </w:rPr>
        <w:fldChar w:fldCharType="begin"/>
      </w:r>
      <w:r>
        <w:rPr>
          <w:b/>
          <w:bCs/>
        </w:rPr>
        <w:instrText xml:space="preserve"> PAGEREF _Toc1985754948 </w:instrText>
      </w:r>
      <w:r>
        <w:rPr>
          <w:b/>
          <w:bCs/>
        </w:rPr>
        <w:fldChar w:fldCharType="separate"/>
      </w:r>
      <w:r>
        <w:rPr>
          <w:b/>
          <w:bCs/>
        </w:rPr>
        <w:t>31</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2.3 </w:t>
      </w:r>
      <w:r>
        <w:rPr>
          <w:rFonts w:hint="eastAsia"/>
          <w:b/>
          <w:bCs/>
          <w:kern w:val="0"/>
          <w:szCs w:val="44"/>
        </w:rPr>
        <w:t>中间件软件</w:t>
      </w:r>
      <w:r>
        <w:rPr>
          <w:b/>
          <w:bCs/>
        </w:rPr>
        <w:tab/>
      </w:r>
      <w:r>
        <w:rPr>
          <w:b/>
          <w:bCs/>
        </w:rPr>
        <w:fldChar w:fldCharType="begin"/>
      </w:r>
      <w:r>
        <w:rPr>
          <w:b/>
          <w:bCs/>
        </w:rPr>
        <w:instrText xml:space="preserve"> PAGEREF _Toc540053009 </w:instrText>
      </w:r>
      <w:r>
        <w:rPr>
          <w:b/>
          <w:bCs/>
        </w:rPr>
        <w:fldChar w:fldCharType="separate"/>
      </w:r>
      <w:r>
        <w:rPr>
          <w:b/>
          <w:bCs/>
        </w:rPr>
        <w:t>32</w:t>
      </w:r>
      <w:r>
        <w:rPr>
          <w:b/>
          <w:bCs/>
        </w:rPr>
        <w:fldChar w:fldCharType="end"/>
      </w:r>
    </w:p>
    <w:p>
      <w:pPr>
        <w:pStyle w:val="61"/>
        <w:tabs>
          <w:tab w:val="right" w:leader="dot" w:pos="9071"/>
        </w:tabs>
        <w:jc w:val="left"/>
        <w:rPr>
          <w:b/>
          <w:bCs/>
        </w:rPr>
      </w:pPr>
      <w:r>
        <w:rPr>
          <w:rFonts w:hint="eastAsia"/>
          <w:b/>
          <w:bCs/>
          <w:kern w:val="0"/>
          <w:szCs w:val="44"/>
        </w:rPr>
        <w:t>3 应用软件</w:t>
      </w:r>
      <w:r>
        <w:rPr>
          <w:b/>
          <w:bCs/>
        </w:rPr>
        <w:tab/>
      </w:r>
      <w:r>
        <w:rPr>
          <w:b/>
          <w:bCs/>
        </w:rPr>
        <w:fldChar w:fldCharType="begin"/>
      </w:r>
      <w:r>
        <w:rPr>
          <w:b/>
          <w:bCs/>
        </w:rPr>
        <w:instrText xml:space="preserve"> PAGEREF _Toc1405030041 </w:instrText>
      </w:r>
      <w:r>
        <w:rPr>
          <w:b/>
          <w:bCs/>
        </w:rPr>
        <w:fldChar w:fldCharType="separate"/>
      </w:r>
      <w:r>
        <w:rPr>
          <w:b/>
          <w:bCs/>
        </w:rPr>
        <w:t>32</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3.1 </w:t>
      </w:r>
      <w:r>
        <w:rPr>
          <w:rFonts w:hint="eastAsia"/>
          <w:b/>
          <w:bCs/>
          <w:kern w:val="0"/>
          <w:szCs w:val="44"/>
        </w:rPr>
        <w:t>总体要求</w:t>
      </w:r>
      <w:r>
        <w:rPr>
          <w:b/>
          <w:bCs/>
        </w:rPr>
        <w:tab/>
      </w:r>
      <w:r>
        <w:rPr>
          <w:b/>
          <w:bCs/>
        </w:rPr>
        <w:fldChar w:fldCharType="begin"/>
      </w:r>
      <w:r>
        <w:rPr>
          <w:b/>
          <w:bCs/>
        </w:rPr>
        <w:instrText xml:space="preserve"> PAGEREF _Toc609716675 </w:instrText>
      </w:r>
      <w:r>
        <w:rPr>
          <w:b/>
          <w:bCs/>
        </w:rPr>
        <w:fldChar w:fldCharType="separate"/>
      </w:r>
      <w:r>
        <w:rPr>
          <w:b/>
          <w:bCs/>
        </w:rPr>
        <w:t>32</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3.2 </w:t>
      </w:r>
      <w:r>
        <w:rPr>
          <w:rFonts w:hint="eastAsia"/>
          <w:b/>
          <w:bCs/>
          <w:kern w:val="0"/>
          <w:szCs w:val="44"/>
        </w:rPr>
        <w:t>模块化</w:t>
      </w:r>
      <w:r>
        <w:rPr>
          <w:b/>
          <w:bCs/>
        </w:rPr>
        <w:tab/>
      </w:r>
      <w:r>
        <w:rPr>
          <w:b/>
          <w:bCs/>
        </w:rPr>
        <w:fldChar w:fldCharType="begin"/>
      </w:r>
      <w:r>
        <w:rPr>
          <w:b/>
          <w:bCs/>
        </w:rPr>
        <w:instrText xml:space="preserve"> PAGEREF _Toc1863676888 </w:instrText>
      </w:r>
      <w:r>
        <w:rPr>
          <w:b/>
          <w:bCs/>
        </w:rPr>
        <w:fldChar w:fldCharType="separate"/>
      </w:r>
      <w:r>
        <w:rPr>
          <w:b/>
          <w:bCs/>
        </w:rPr>
        <w:t>32</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3.3 </w:t>
      </w:r>
      <w:r>
        <w:rPr>
          <w:rFonts w:hint="eastAsia"/>
          <w:b/>
          <w:bCs/>
          <w:kern w:val="0"/>
          <w:szCs w:val="44"/>
        </w:rPr>
        <w:t>可扩展性</w:t>
      </w:r>
      <w:r>
        <w:rPr>
          <w:b/>
          <w:bCs/>
        </w:rPr>
        <w:tab/>
      </w:r>
      <w:r>
        <w:rPr>
          <w:b/>
          <w:bCs/>
        </w:rPr>
        <w:fldChar w:fldCharType="begin"/>
      </w:r>
      <w:r>
        <w:rPr>
          <w:b/>
          <w:bCs/>
        </w:rPr>
        <w:instrText xml:space="preserve"> PAGEREF _Toc1768465121 </w:instrText>
      </w:r>
      <w:r>
        <w:rPr>
          <w:b/>
          <w:bCs/>
        </w:rPr>
        <w:fldChar w:fldCharType="separate"/>
      </w:r>
      <w:r>
        <w:rPr>
          <w:b/>
          <w:bCs/>
        </w:rPr>
        <w:t>33</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3.4 </w:t>
      </w:r>
      <w:r>
        <w:rPr>
          <w:rFonts w:hint="eastAsia"/>
          <w:b/>
          <w:bCs/>
          <w:kern w:val="0"/>
          <w:szCs w:val="44"/>
        </w:rPr>
        <w:t>可移植性</w:t>
      </w:r>
      <w:r>
        <w:rPr>
          <w:b/>
          <w:bCs/>
        </w:rPr>
        <w:tab/>
      </w:r>
      <w:r>
        <w:rPr>
          <w:b/>
          <w:bCs/>
        </w:rPr>
        <w:fldChar w:fldCharType="begin"/>
      </w:r>
      <w:r>
        <w:rPr>
          <w:b/>
          <w:bCs/>
        </w:rPr>
        <w:instrText xml:space="preserve"> PAGEREF _Toc1419614167 </w:instrText>
      </w:r>
      <w:r>
        <w:rPr>
          <w:b/>
          <w:bCs/>
        </w:rPr>
        <w:fldChar w:fldCharType="separate"/>
      </w:r>
      <w:r>
        <w:rPr>
          <w:b/>
          <w:bCs/>
        </w:rPr>
        <w:t>33</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3.5 </w:t>
      </w:r>
      <w:r>
        <w:rPr>
          <w:rFonts w:hint="eastAsia"/>
          <w:b/>
          <w:bCs/>
          <w:kern w:val="0"/>
          <w:szCs w:val="44"/>
        </w:rPr>
        <w:t>参数化</w:t>
      </w:r>
      <w:r>
        <w:rPr>
          <w:b/>
          <w:bCs/>
        </w:rPr>
        <w:tab/>
      </w:r>
      <w:r>
        <w:rPr>
          <w:b/>
          <w:bCs/>
        </w:rPr>
        <w:fldChar w:fldCharType="begin"/>
      </w:r>
      <w:r>
        <w:rPr>
          <w:b/>
          <w:bCs/>
        </w:rPr>
        <w:instrText xml:space="preserve"> PAGEREF _Toc911986599 </w:instrText>
      </w:r>
      <w:r>
        <w:rPr>
          <w:b/>
          <w:bCs/>
        </w:rPr>
        <w:fldChar w:fldCharType="separate"/>
      </w:r>
      <w:r>
        <w:rPr>
          <w:b/>
          <w:bCs/>
        </w:rPr>
        <w:t>33</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3.6 </w:t>
      </w:r>
      <w:r>
        <w:rPr>
          <w:rFonts w:hint="eastAsia"/>
          <w:b/>
          <w:bCs/>
          <w:kern w:val="0"/>
          <w:szCs w:val="44"/>
        </w:rPr>
        <w:t>实时性</w:t>
      </w:r>
      <w:r>
        <w:rPr>
          <w:b/>
          <w:bCs/>
        </w:rPr>
        <w:tab/>
      </w:r>
      <w:r>
        <w:rPr>
          <w:b/>
          <w:bCs/>
        </w:rPr>
        <w:fldChar w:fldCharType="begin"/>
      </w:r>
      <w:r>
        <w:rPr>
          <w:b/>
          <w:bCs/>
        </w:rPr>
        <w:instrText xml:space="preserve"> PAGEREF _Toc1167980754 </w:instrText>
      </w:r>
      <w:r>
        <w:rPr>
          <w:b/>
          <w:bCs/>
        </w:rPr>
        <w:fldChar w:fldCharType="separate"/>
      </w:r>
      <w:r>
        <w:rPr>
          <w:b/>
          <w:bCs/>
        </w:rPr>
        <w:t>33</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3.7 </w:t>
      </w:r>
      <w:r>
        <w:rPr>
          <w:rFonts w:hint="eastAsia"/>
          <w:b/>
          <w:bCs/>
          <w:kern w:val="0"/>
          <w:szCs w:val="44"/>
        </w:rPr>
        <w:t>友好性</w:t>
      </w:r>
      <w:r>
        <w:rPr>
          <w:b/>
          <w:bCs/>
        </w:rPr>
        <w:tab/>
      </w:r>
      <w:r>
        <w:rPr>
          <w:b/>
          <w:bCs/>
        </w:rPr>
        <w:fldChar w:fldCharType="begin"/>
      </w:r>
      <w:r>
        <w:rPr>
          <w:b/>
          <w:bCs/>
        </w:rPr>
        <w:instrText xml:space="preserve"> PAGEREF _Toc104515251 </w:instrText>
      </w:r>
      <w:r>
        <w:rPr>
          <w:b/>
          <w:bCs/>
        </w:rPr>
        <w:fldChar w:fldCharType="separate"/>
      </w:r>
      <w:r>
        <w:rPr>
          <w:b/>
          <w:bCs/>
        </w:rPr>
        <w:t>33</w:t>
      </w:r>
      <w:r>
        <w:rPr>
          <w:b/>
          <w:bCs/>
        </w:rPr>
        <w:fldChar w:fldCharType="end"/>
      </w:r>
    </w:p>
    <w:p>
      <w:pPr>
        <w:pStyle w:val="61"/>
        <w:tabs>
          <w:tab w:val="right" w:pos="3200"/>
          <w:tab w:val="right" w:leader="dot" w:pos="9071"/>
        </w:tabs>
        <w:jc w:val="left"/>
        <w:rPr>
          <w:b/>
          <w:bCs/>
        </w:rPr>
      </w:pPr>
      <w:r>
        <w:rPr>
          <w:rFonts w:hint="eastAsia" w:cs="Arial"/>
          <w:b/>
          <w:bCs/>
          <w:kern w:val="0"/>
          <w:szCs w:val="32"/>
        </w:rPr>
        <w:t>第七章</w:t>
      </w:r>
      <w:r>
        <w:rPr>
          <w:rFonts w:cs="Arial"/>
          <w:b/>
          <w:bCs/>
          <w:kern w:val="0"/>
          <w:szCs w:val="32"/>
        </w:rPr>
        <w:t xml:space="preserve">   </w:t>
      </w:r>
      <w:r>
        <w:rPr>
          <w:rFonts w:cs="Arial"/>
          <w:b/>
          <w:bCs/>
          <w:kern w:val="0"/>
          <w:szCs w:val="32"/>
        </w:rPr>
        <w:tab/>
      </w:r>
      <w:r>
        <w:rPr>
          <w:rFonts w:hint="eastAsia" w:cs="Arial"/>
          <w:b/>
          <w:bCs/>
          <w:kern w:val="0"/>
          <w:szCs w:val="32"/>
        </w:rPr>
        <w:t>接口需求</w:t>
      </w:r>
      <w:r>
        <w:rPr>
          <w:b/>
          <w:bCs/>
        </w:rPr>
        <w:tab/>
      </w:r>
      <w:r>
        <w:rPr>
          <w:b/>
          <w:bCs/>
        </w:rPr>
        <w:fldChar w:fldCharType="begin"/>
      </w:r>
      <w:r>
        <w:rPr>
          <w:b/>
          <w:bCs/>
        </w:rPr>
        <w:instrText xml:space="preserve"> PAGEREF _Toc2093683958 </w:instrText>
      </w:r>
      <w:r>
        <w:rPr>
          <w:b/>
          <w:bCs/>
        </w:rPr>
        <w:fldChar w:fldCharType="separate"/>
      </w:r>
      <w:r>
        <w:rPr>
          <w:b/>
          <w:bCs/>
        </w:rPr>
        <w:t>34</w:t>
      </w:r>
      <w:r>
        <w:rPr>
          <w:b/>
          <w:bCs/>
        </w:rPr>
        <w:fldChar w:fldCharType="end"/>
      </w:r>
    </w:p>
    <w:p>
      <w:pPr>
        <w:pStyle w:val="61"/>
        <w:tabs>
          <w:tab w:val="right" w:leader="dot" w:pos="9071"/>
        </w:tabs>
        <w:jc w:val="left"/>
        <w:rPr>
          <w:b/>
          <w:bCs/>
        </w:rPr>
      </w:pPr>
      <w:r>
        <w:rPr>
          <w:rFonts w:hint="eastAsia"/>
          <w:b/>
          <w:bCs/>
          <w:kern w:val="0"/>
          <w:szCs w:val="44"/>
        </w:rPr>
        <w:t>1 接口说明</w:t>
      </w:r>
      <w:r>
        <w:rPr>
          <w:b/>
          <w:bCs/>
        </w:rPr>
        <w:tab/>
      </w:r>
      <w:r>
        <w:rPr>
          <w:b/>
          <w:bCs/>
        </w:rPr>
        <w:fldChar w:fldCharType="begin"/>
      </w:r>
      <w:r>
        <w:rPr>
          <w:b/>
          <w:bCs/>
        </w:rPr>
        <w:instrText xml:space="preserve"> PAGEREF _Toc2026726011 </w:instrText>
      </w:r>
      <w:r>
        <w:rPr>
          <w:b/>
          <w:bCs/>
        </w:rPr>
        <w:fldChar w:fldCharType="separate"/>
      </w:r>
      <w:r>
        <w:rPr>
          <w:b/>
          <w:bCs/>
        </w:rPr>
        <w:t>34</w:t>
      </w:r>
      <w:r>
        <w:rPr>
          <w:b/>
          <w:bCs/>
        </w:rPr>
        <w:fldChar w:fldCharType="end"/>
      </w:r>
    </w:p>
    <w:p>
      <w:pPr>
        <w:pStyle w:val="61"/>
        <w:tabs>
          <w:tab w:val="right" w:leader="dot" w:pos="9071"/>
        </w:tabs>
        <w:jc w:val="left"/>
        <w:rPr>
          <w:b/>
          <w:bCs/>
        </w:rPr>
      </w:pPr>
      <w:r>
        <w:rPr>
          <w:rFonts w:hint="eastAsia"/>
          <w:b/>
          <w:bCs/>
          <w:kern w:val="0"/>
          <w:szCs w:val="44"/>
        </w:rPr>
        <w:t>2 接口管理</w:t>
      </w:r>
      <w:r>
        <w:rPr>
          <w:b/>
          <w:bCs/>
        </w:rPr>
        <w:tab/>
      </w:r>
      <w:r>
        <w:rPr>
          <w:b/>
          <w:bCs/>
        </w:rPr>
        <w:fldChar w:fldCharType="begin"/>
      </w:r>
      <w:r>
        <w:rPr>
          <w:b/>
          <w:bCs/>
        </w:rPr>
        <w:instrText xml:space="preserve"> PAGEREF _Toc1945941810 </w:instrText>
      </w:r>
      <w:r>
        <w:rPr>
          <w:b/>
          <w:bCs/>
        </w:rPr>
        <w:fldChar w:fldCharType="separate"/>
      </w:r>
      <w:r>
        <w:rPr>
          <w:b/>
          <w:bCs/>
        </w:rPr>
        <w:t>34</w:t>
      </w:r>
      <w:r>
        <w:rPr>
          <w:b/>
          <w:bCs/>
        </w:rPr>
        <w:fldChar w:fldCharType="end"/>
      </w:r>
    </w:p>
    <w:p>
      <w:pPr>
        <w:pStyle w:val="61"/>
        <w:tabs>
          <w:tab w:val="right" w:leader="dot" w:pos="9071"/>
        </w:tabs>
        <w:jc w:val="left"/>
        <w:rPr>
          <w:b/>
          <w:bCs/>
        </w:rPr>
      </w:pPr>
      <w:r>
        <w:rPr>
          <w:rFonts w:hint="eastAsia"/>
          <w:b/>
          <w:bCs/>
        </w:rPr>
        <w:t>2.1. 接口文件编制</w:t>
      </w:r>
      <w:r>
        <w:rPr>
          <w:b/>
          <w:bCs/>
        </w:rPr>
        <w:tab/>
      </w:r>
      <w:r>
        <w:rPr>
          <w:b/>
          <w:bCs/>
        </w:rPr>
        <w:fldChar w:fldCharType="begin"/>
      </w:r>
      <w:r>
        <w:rPr>
          <w:b/>
          <w:bCs/>
        </w:rPr>
        <w:instrText xml:space="preserve"> PAGEREF _Toc1415540507 </w:instrText>
      </w:r>
      <w:r>
        <w:rPr>
          <w:b/>
          <w:bCs/>
        </w:rPr>
        <w:fldChar w:fldCharType="separate"/>
      </w:r>
      <w:r>
        <w:rPr>
          <w:b/>
          <w:bCs/>
        </w:rPr>
        <w:t>34</w:t>
      </w:r>
      <w:r>
        <w:rPr>
          <w:b/>
          <w:bCs/>
        </w:rPr>
        <w:fldChar w:fldCharType="end"/>
      </w:r>
    </w:p>
    <w:p>
      <w:pPr>
        <w:pStyle w:val="61"/>
        <w:tabs>
          <w:tab w:val="right" w:leader="dot" w:pos="9071"/>
        </w:tabs>
        <w:jc w:val="left"/>
        <w:rPr>
          <w:b/>
          <w:bCs/>
        </w:rPr>
      </w:pPr>
      <w:r>
        <w:rPr>
          <w:rFonts w:hint="eastAsia"/>
          <w:b/>
          <w:bCs/>
        </w:rPr>
        <w:t>2.2. 接口预测试</w:t>
      </w:r>
      <w:r>
        <w:rPr>
          <w:b/>
          <w:bCs/>
        </w:rPr>
        <w:tab/>
      </w:r>
      <w:r>
        <w:rPr>
          <w:b/>
          <w:bCs/>
        </w:rPr>
        <w:fldChar w:fldCharType="begin"/>
      </w:r>
      <w:r>
        <w:rPr>
          <w:b/>
          <w:bCs/>
        </w:rPr>
        <w:instrText xml:space="preserve"> PAGEREF _Toc1165459683 </w:instrText>
      </w:r>
      <w:r>
        <w:rPr>
          <w:b/>
          <w:bCs/>
        </w:rPr>
        <w:fldChar w:fldCharType="separate"/>
      </w:r>
      <w:r>
        <w:rPr>
          <w:b/>
          <w:bCs/>
        </w:rPr>
        <w:t>34</w:t>
      </w:r>
      <w:r>
        <w:rPr>
          <w:b/>
          <w:bCs/>
        </w:rPr>
        <w:fldChar w:fldCharType="end"/>
      </w:r>
    </w:p>
    <w:p>
      <w:pPr>
        <w:pStyle w:val="61"/>
        <w:tabs>
          <w:tab w:val="right" w:leader="dot" w:pos="9071"/>
        </w:tabs>
        <w:jc w:val="left"/>
        <w:rPr>
          <w:b/>
          <w:bCs/>
        </w:rPr>
      </w:pPr>
      <w:r>
        <w:rPr>
          <w:rFonts w:hint="eastAsia"/>
          <w:b/>
          <w:bCs/>
        </w:rPr>
        <w:t>2.3. 预留接口设计</w:t>
      </w:r>
      <w:r>
        <w:rPr>
          <w:b/>
          <w:bCs/>
        </w:rPr>
        <w:tab/>
      </w:r>
      <w:r>
        <w:rPr>
          <w:b/>
          <w:bCs/>
        </w:rPr>
        <w:fldChar w:fldCharType="begin"/>
      </w:r>
      <w:r>
        <w:rPr>
          <w:b/>
          <w:bCs/>
        </w:rPr>
        <w:instrText xml:space="preserve"> PAGEREF _Toc682547894 </w:instrText>
      </w:r>
      <w:r>
        <w:rPr>
          <w:b/>
          <w:bCs/>
        </w:rPr>
        <w:fldChar w:fldCharType="separate"/>
      </w:r>
      <w:r>
        <w:rPr>
          <w:b/>
          <w:bCs/>
        </w:rPr>
        <w:t>34</w:t>
      </w:r>
      <w:r>
        <w:rPr>
          <w:b/>
          <w:bCs/>
        </w:rPr>
        <w:fldChar w:fldCharType="end"/>
      </w:r>
    </w:p>
    <w:p>
      <w:pPr>
        <w:pStyle w:val="61"/>
        <w:tabs>
          <w:tab w:val="right" w:leader="dot" w:pos="9071"/>
        </w:tabs>
        <w:jc w:val="left"/>
        <w:rPr>
          <w:b/>
          <w:bCs/>
        </w:rPr>
      </w:pPr>
      <w:r>
        <w:rPr>
          <w:rFonts w:hint="eastAsia"/>
          <w:b/>
          <w:bCs/>
          <w:kern w:val="0"/>
          <w:szCs w:val="32"/>
        </w:rPr>
        <w:t xml:space="preserve">2.4. </w:t>
      </w:r>
      <w:r>
        <w:rPr>
          <w:rFonts w:hint="eastAsia"/>
          <w:b/>
          <w:bCs/>
        </w:rPr>
        <w:t>接口分歧的解决</w:t>
      </w:r>
      <w:r>
        <w:rPr>
          <w:b/>
          <w:bCs/>
        </w:rPr>
        <w:tab/>
      </w:r>
      <w:r>
        <w:rPr>
          <w:b/>
          <w:bCs/>
        </w:rPr>
        <w:fldChar w:fldCharType="begin"/>
      </w:r>
      <w:r>
        <w:rPr>
          <w:b/>
          <w:bCs/>
        </w:rPr>
        <w:instrText xml:space="preserve"> PAGEREF _Toc1872295831 </w:instrText>
      </w:r>
      <w:r>
        <w:rPr>
          <w:b/>
          <w:bCs/>
        </w:rPr>
        <w:fldChar w:fldCharType="separate"/>
      </w:r>
      <w:r>
        <w:rPr>
          <w:b/>
          <w:bCs/>
        </w:rPr>
        <w:t>34</w:t>
      </w:r>
      <w:r>
        <w:rPr>
          <w:b/>
          <w:bCs/>
        </w:rPr>
        <w:fldChar w:fldCharType="end"/>
      </w:r>
    </w:p>
    <w:p>
      <w:pPr>
        <w:pStyle w:val="61"/>
        <w:tabs>
          <w:tab w:val="right" w:pos="3200"/>
          <w:tab w:val="right" w:leader="dot" w:pos="9071"/>
        </w:tabs>
        <w:jc w:val="left"/>
        <w:rPr>
          <w:b/>
          <w:bCs/>
        </w:rPr>
      </w:pPr>
      <w:r>
        <w:rPr>
          <w:rFonts w:hint="eastAsia" w:cs="Arial"/>
          <w:b/>
          <w:bCs/>
          <w:kern w:val="0"/>
          <w:szCs w:val="32"/>
        </w:rPr>
        <w:t>第八章</w:t>
      </w:r>
      <w:r>
        <w:rPr>
          <w:rFonts w:cs="Arial"/>
          <w:b/>
          <w:bCs/>
          <w:kern w:val="0"/>
          <w:szCs w:val="32"/>
        </w:rPr>
        <w:t xml:space="preserve">   </w:t>
      </w:r>
      <w:r>
        <w:rPr>
          <w:rFonts w:cs="Arial"/>
          <w:b/>
          <w:bCs/>
          <w:kern w:val="0"/>
          <w:szCs w:val="32"/>
        </w:rPr>
        <w:tab/>
      </w:r>
      <w:r>
        <w:rPr>
          <w:rFonts w:hint="eastAsia" w:cs="Arial"/>
          <w:b/>
          <w:bCs/>
          <w:kern w:val="0"/>
          <w:szCs w:val="32"/>
        </w:rPr>
        <w:t>项目管理</w:t>
      </w:r>
      <w:r>
        <w:rPr>
          <w:b/>
          <w:bCs/>
        </w:rPr>
        <w:tab/>
      </w:r>
      <w:r>
        <w:rPr>
          <w:b/>
          <w:bCs/>
        </w:rPr>
        <w:fldChar w:fldCharType="begin"/>
      </w:r>
      <w:r>
        <w:rPr>
          <w:b/>
          <w:bCs/>
        </w:rPr>
        <w:instrText xml:space="preserve"> PAGEREF _Toc598152126 </w:instrText>
      </w:r>
      <w:r>
        <w:rPr>
          <w:b/>
          <w:bCs/>
        </w:rPr>
        <w:fldChar w:fldCharType="separate"/>
      </w:r>
      <w:r>
        <w:rPr>
          <w:b/>
          <w:bCs/>
        </w:rPr>
        <w:t>35</w:t>
      </w:r>
      <w:r>
        <w:rPr>
          <w:b/>
          <w:bCs/>
        </w:rPr>
        <w:fldChar w:fldCharType="end"/>
      </w:r>
    </w:p>
    <w:p>
      <w:pPr>
        <w:pStyle w:val="61"/>
        <w:tabs>
          <w:tab w:val="right" w:leader="dot" w:pos="9071"/>
        </w:tabs>
        <w:jc w:val="left"/>
        <w:rPr>
          <w:b/>
          <w:bCs/>
        </w:rPr>
      </w:pPr>
      <w:r>
        <w:rPr>
          <w:rFonts w:hint="eastAsia"/>
          <w:b/>
          <w:bCs/>
          <w:kern w:val="0"/>
          <w:szCs w:val="44"/>
        </w:rPr>
        <w:t>1 概述</w:t>
      </w:r>
      <w:r>
        <w:rPr>
          <w:b/>
          <w:bCs/>
        </w:rPr>
        <w:tab/>
      </w:r>
      <w:r>
        <w:rPr>
          <w:b/>
          <w:bCs/>
        </w:rPr>
        <w:fldChar w:fldCharType="begin"/>
      </w:r>
      <w:r>
        <w:rPr>
          <w:b/>
          <w:bCs/>
        </w:rPr>
        <w:instrText xml:space="preserve"> PAGEREF _Toc771830075 </w:instrText>
      </w:r>
      <w:r>
        <w:rPr>
          <w:b/>
          <w:bCs/>
        </w:rPr>
        <w:fldChar w:fldCharType="separate"/>
      </w:r>
      <w:r>
        <w:rPr>
          <w:b/>
          <w:bCs/>
        </w:rPr>
        <w:t>35</w:t>
      </w:r>
      <w:r>
        <w:rPr>
          <w:b/>
          <w:bCs/>
        </w:rPr>
        <w:fldChar w:fldCharType="end"/>
      </w:r>
    </w:p>
    <w:p>
      <w:pPr>
        <w:pStyle w:val="61"/>
        <w:tabs>
          <w:tab w:val="right" w:leader="dot" w:pos="9071"/>
        </w:tabs>
        <w:jc w:val="left"/>
        <w:rPr>
          <w:b/>
          <w:bCs/>
        </w:rPr>
      </w:pPr>
      <w:r>
        <w:rPr>
          <w:rFonts w:hint="eastAsia"/>
          <w:b/>
          <w:bCs/>
          <w:kern w:val="0"/>
          <w:szCs w:val="44"/>
        </w:rPr>
        <w:t>2 项目管理一般要求</w:t>
      </w:r>
      <w:r>
        <w:rPr>
          <w:b/>
          <w:bCs/>
        </w:rPr>
        <w:tab/>
      </w:r>
      <w:r>
        <w:rPr>
          <w:b/>
          <w:bCs/>
        </w:rPr>
        <w:fldChar w:fldCharType="begin"/>
      </w:r>
      <w:r>
        <w:rPr>
          <w:b/>
          <w:bCs/>
        </w:rPr>
        <w:instrText xml:space="preserve"> PAGEREF _Toc1346842645 </w:instrText>
      </w:r>
      <w:r>
        <w:rPr>
          <w:b/>
          <w:bCs/>
        </w:rPr>
        <w:fldChar w:fldCharType="separate"/>
      </w:r>
      <w:r>
        <w:rPr>
          <w:b/>
          <w:bCs/>
        </w:rPr>
        <w:t>35</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2.1 </w:t>
      </w:r>
      <w:r>
        <w:rPr>
          <w:rFonts w:hint="eastAsia"/>
          <w:b/>
          <w:bCs/>
          <w:kern w:val="0"/>
          <w:szCs w:val="44"/>
        </w:rPr>
        <w:t>投标人工作范围</w:t>
      </w:r>
      <w:r>
        <w:rPr>
          <w:b/>
          <w:bCs/>
        </w:rPr>
        <w:tab/>
      </w:r>
      <w:r>
        <w:rPr>
          <w:b/>
          <w:bCs/>
        </w:rPr>
        <w:fldChar w:fldCharType="begin"/>
      </w:r>
      <w:r>
        <w:rPr>
          <w:b/>
          <w:bCs/>
        </w:rPr>
        <w:instrText xml:space="preserve"> PAGEREF _Toc1906695135 </w:instrText>
      </w:r>
      <w:r>
        <w:rPr>
          <w:b/>
          <w:bCs/>
        </w:rPr>
        <w:fldChar w:fldCharType="separate"/>
      </w:r>
      <w:r>
        <w:rPr>
          <w:b/>
          <w:bCs/>
        </w:rPr>
        <w:t>35</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2.2 </w:t>
      </w:r>
      <w:r>
        <w:rPr>
          <w:rFonts w:hint="eastAsia"/>
          <w:b/>
          <w:bCs/>
          <w:kern w:val="0"/>
          <w:szCs w:val="44"/>
        </w:rPr>
        <w:t>项目跟踪范围</w:t>
      </w:r>
      <w:r>
        <w:rPr>
          <w:b/>
          <w:bCs/>
        </w:rPr>
        <w:tab/>
      </w:r>
      <w:r>
        <w:rPr>
          <w:b/>
          <w:bCs/>
        </w:rPr>
        <w:fldChar w:fldCharType="begin"/>
      </w:r>
      <w:r>
        <w:rPr>
          <w:b/>
          <w:bCs/>
        </w:rPr>
        <w:instrText xml:space="preserve"> PAGEREF _Toc1074153411 </w:instrText>
      </w:r>
      <w:r>
        <w:rPr>
          <w:b/>
          <w:bCs/>
        </w:rPr>
        <w:fldChar w:fldCharType="separate"/>
      </w:r>
      <w:r>
        <w:rPr>
          <w:b/>
          <w:bCs/>
        </w:rPr>
        <w:t>35</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2.3 </w:t>
      </w:r>
      <w:r>
        <w:rPr>
          <w:rFonts w:hint="eastAsia"/>
          <w:b/>
          <w:bCs/>
          <w:kern w:val="0"/>
          <w:szCs w:val="44"/>
        </w:rPr>
        <w:t>项目管理规定</w:t>
      </w:r>
      <w:r>
        <w:rPr>
          <w:b/>
          <w:bCs/>
        </w:rPr>
        <w:tab/>
      </w:r>
      <w:r>
        <w:rPr>
          <w:b/>
          <w:bCs/>
        </w:rPr>
        <w:fldChar w:fldCharType="begin"/>
      </w:r>
      <w:r>
        <w:rPr>
          <w:b/>
          <w:bCs/>
        </w:rPr>
        <w:instrText xml:space="preserve"> PAGEREF _Toc1548841995 </w:instrText>
      </w:r>
      <w:r>
        <w:rPr>
          <w:b/>
          <w:bCs/>
        </w:rPr>
        <w:fldChar w:fldCharType="separate"/>
      </w:r>
      <w:r>
        <w:rPr>
          <w:b/>
          <w:bCs/>
        </w:rPr>
        <w:t>36</w:t>
      </w:r>
      <w:r>
        <w:rPr>
          <w:b/>
          <w:bCs/>
        </w:rPr>
        <w:fldChar w:fldCharType="end"/>
      </w:r>
    </w:p>
    <w:p>
      <w:pPr>
        <w:pStyle w:val="61"/>
        <w:tabs>
          <w:tab w:val="right" w:leader="dot" w:pos="9071"/>
        </w:tabs>
        <w:jc w:val="left"/>
        <w:rPr>
          <w:b/>
          <w:bCs/>
        </w:rPr>
      </w:pPr>
      <w:r>
        <w:rPr>
          <w:rFonts w:hint="eastAsia"/>
          <w:b/>
          <w:bCs/>
          <w:kern w:val="0"/>
          <w:szCs w:val="44"/>
        </w:rPr>
        <w:t>3 组织机构</w:t>
      </w:r>
      <w:r>
        <w:rPr>
          <w:b/>
          <w:bCs/>
        </w:rPr>
        <w:tab/>
      </w:r>
      <w:r>
        <w:rPr>
          <w:b/>
          <w:bCs/>
        </w:rPr>
        <w:fldChar w:fldCharType="begin"/>
      </w:r>
      <w:r>
        <w:rPr>
          <w:b/>
          <w:bCs/>
        </w:rPr>
        <w:instrText xml:space="preserve"> PAGEREF _Toc1738124678 </w:instrText>
      </w:r>
      <w:r>
        <w:rPr>
          <w:b/>
          <w:bCs/>
        </w:rPr>
        <w:fldChar w:fldCharType="separate"/>
      </w:r>
      <w:r>
        <w:rPr>
          <w:b/>
          <w:bCs/>
        </w:rPr>
        <w:t>36</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3.1 </w:t>
      </w:r>
      <w:r>
        <w:rPr>
          <w:rFonts w:hint="eastAsia"/>
          <w:b/>
          <w:bCs/>
          <w:kern w:val="0"/>
          <w:szCs w:val="44"/>
        </w:rPr>
        <w:t>办公场所</w:t>
      </w:r>
      <w:r>
        <w:rPr>
          <w:b/>
          <w:bCs/>
        </w:rPr>
        <w:tab/>
      </w:r>
      <w:r>
        <w:rPr>
          <w:b/>
          <w:bCs/>
        </w:rPr>
        <w:fldChar w:fldCharType="begin"/>
      </w:r>
      <w:r>
        <w:rPr>
          <w:b/>
          <w:bCs/>
        </w:rPr>
        <w:instrText xml:space="preserve"> PAGEREF _Toc441413005 </w:instrText>
      </w:r>
      <w:r>
        <w:rPr>
          <w:b/>
          <w:bCs/>
        </w:rPr>
        <w:fldChar w:fldCharType="separate"/>
      </w:r>
      <w:r>
        <w:rPr>
          <w:b/>
          <w:bCs/>
        </w:rPr>
        <w:t>36</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3.2 </w:t>
      </w:r>
      <w:r>
        <w:rPr>
          <w:rFonts w:hint="eastAsia"/>
          <w:b/>
          <w:bCs/>
          <w:kern w:val="0"/>
          <w:szCs w:val="44"/>
        </w:rPr>
        <w:t>人员配置及要求</w:t>
      </w:r>
      <w:r>
        <w:rPr>
          <w:b/>
          <w:bCs/>
        </w:rPr>
        <w:tab/>
      </w:r>
      <w:r>
        <w:rPr>
          <w:b/>
          <w:bCs/>
        </w:rPr>
        <w:fldChar w:fldCharType="begin"/>
      </w:r>
      <w:r>
        <w:rPr>
          <w:b/>
          <w:bCs/>
        </w:rPr>
        <w:instrText xml:space="preserve"> PAGEREF _Toc1419858297 </w:instrText>
      </w:r>
      <w:r>
        <w:rPr>
          <w:b/>
          <w:bCs/>
        </w:rPr>
        <w:fldChar w:fldCharType="separate"/>
      </w:r>
      <w:r>
        <w:rPr>
          <w:b/>
          <w:bCs/>
        </w:rPr>
        <w:t>37</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3.3 </w:t>
      </w:r>
      <w:r>
        <w:rPr>
          <w:rFonts w:hint="eastAsia"/>
          <w:b/>
          <w:bCs/>
          <w:kern w:val="0"/>
          <w:szCs w:val="44"/>
        </w:rPr>
        <w:t>文件接受程序</w:t>
      </w:r>
      <w:r>
        <w:rPr>
          <w:b/>
          <w:bCs/>
        </w:rPr>
        <w:tab/>
      </w:r>
      <w:r>
        <w:rPr>
          <w:b/>
          <w:bCs/>
        </w:rPr>
        <w:fldChar w:fldCharType="begin"/>
      </w:r>
      <w:r>
        <w:rPr>
          <w:b/>
          <w:bCs/>
        </w:rPr>
        <w:instrText xml:space="preserve"> PAGEREF _Toc720112215 </w:instrText>
      </w:r>
      <w:r>
        <w:rPr>
          <w:b/>
          <w:bCs/>
        </w:rPr>
        <w:fldChar w:fldCharType="separate"/>
      </w:r>
      <w:r>
        <w:rPr>
          <w:b/>
          <w:bCs/>
        </w:rPr>
        <w:t>38</w:t>
      </w:r>
      <w:r>
        <w:rPr>
          <w:b/>
          <w:bCs/>
        </w:rPr>
        <w:fldChar w:fldCharType="end"/>
      </w:r>
    </w:p>
    <w:p>
      <w:pPr>
        <w:pStyle w:val="61"/>
        <w:tabs>
          <w:tab w:val="right" w:leader="dot" w:pos="9071"/>
        </w:tabs>
        <w:jc w:val="left"/>
        <w:rPr>
          <w:b/>
          <w:bCs/>
        </w:rPr>
      </w:pPr>
      <w:r>
        <w:rPr>
          <w:rFonts w:hint="eastAsia"/>
          <w:b/>
          <w:bCs/>
          <w:kern w:val="0"/>
          <w:szCs w:val="44"/>
        </w:rPr>
        <w:t>4 工期计划</w:t>
      </w:r>
      <w:r>
        <w:rPr>
          <w:b/>
          <w:bCs/>
        </w:rPr>
        <w:tab/>
      </w:r>
      <w:r>
        <w:rPr>
          <w:b/>
          <w:bCs/>
        </w:rPr>
        <w:fldChar w:fldCharType="begin"/>
      </w:r>
      <w:r>
        <w:rPr>
          <w:b/>
          <w:bCs/>
        </w:rPr>
        <w:instrText xml:space="preserve"> PAGEREF _Toc1855646660 </w:instrText>
      </w:r>
      <w:r>
        <w:rPr>
          <w:b/>
          <w:bCs/>
        </w:rPr>
        <w:fldChar w:fldCharType="separate"/>
      </w:r>
      <w:r>
        <w:rPr>
          <w:b/>
          <w:bCs/>
        </w:rPr>
        <w:t>38</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4.1 </w:t>
      </w:r>
      <w:r>
        <w:rPr>
          <w:rFonts w:hint="eastAsia"/>
          <w:b/>
          <w:bCs/>
          <w:kern w:val="0"/>
          <w:szCs w:val="44"/>
        </w:rPr>
        <w:t>工期要求</w:t>
      </w:r>
      <w:r>
        <w:rPr>
          <w:rFonts w:hint="default"/>
          <w:b/>
          <w:bCs/>
          <w:kern w:val="0"/>
          <w:szCs w:val="44"/>
        </w:rPr>
        <w:t>（需要协商）</w:t>
      </w:r>
      <w:r>
        <w:rPr>
          <w:b/>
          <w:bCs/>
        </w:rPr>
        <w:tab/>
      </w:r>
      <w:r>
        <w:rPr>
          <w:b/>
          <w:bCs/>
        </w:rPr>
        <w:fldChar w:fldCharType="begin"/>
      </w:r>
      <w:r>
        <w:rPr>
          <w:b/>
          <w:bCs/>
        </w:rPr>
        <w:instrText xml:space="preserve"> PAGEREF _Toc2095892886 </w:instrText>
      </w:r>
      <w:r>
        <w:rPr>
          <w:b/>
          <w:bCs/>
        </w:rPr>
        <w:fldChar w:fldCharType="separate"/>
      </w:r>
      <w:r>
        <w:rPr>
          <w:b/>
          <w:bCs/>
        </w:rPr>
        <w:t>39</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4.2 </w:t>
      </w:r>
      <w:r>
        <w:rPr>
          <w:rFonts w:hint="eastAsia"/>
          <w:b/>
          <w:bCs/>
          <w:kern w:val="0"/>
          <w:szCs w:val="44"/>
        </w:rPr>
        <w:t>项目计划</w:t>
      </w:r>
      <w:r>
        <w:rPr>
          <w:b/>
          <w:bCs/>
        </w:rPr>
        <w:tab/>
      </w:r>
      <w:r>
        <w:rPr>
          <w:b/>
          <w:bCs/>
        </w:rPr>
        <w:fldChar w:fldCharType="begin"/>
      </w:r>
      <w:r>
        <w:rPr>
          <w:b/>
          <w:bCs/>
        </w:rPr>
        <w:instrText xml:space="preserve"> PAGEREF _Toc497473261 </w:instrText>
      </w:r>
      <w:r>
        <w:rPr>
          <w:b/>
          <w:bCs/>
        </w:rPr>
        <w:fldChar w:fldCharType="separate"/>
      </w:r>
      <w:r>
        <w:rPr>
          <w:b/>
          <w:bCs/>
        </w:rPr>
        <w:t>39</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4.3 </w:t>
      </w:r>
      <w:r>
        <w:rPr>
          <w:rFonts w:hint="eastAsia"/>
          <w:b/>
          <w:bCs/>
          <w:kern w:val="0"/>
          <w:szCs w:val="44"/>
        </w:rPr>
        <w:t>项目进展跟踪</w:t>
      </w:r>
      <w:r>
        <w:rPr>
          <w:b/>
          <w:bCs/>
        </w:rPr>
        <w:tab/>
      </w:r>
      <w:r>
        <w:rPr>
          <w:b/>
          <w:bCs/>
        </w:rPr>
        <w:fldChar w:fldCharType="begin"/>
      </w:r>
      <w:r>
        <w:rPr>
          <w:b/>
          <w:bCs/>
        </w:rPr>
        <w:instrText xml:space="preserve"> PAGEREF _Toc879259856 </w:instrText>
      </w:r>
      <w:r>
        <w:rPr>
          <w:b/>
          <w:bCs/>
        </w:rPr>
        <w:fldChar w:fldCharType="separate"/>
      </w:r>
      <w:r>
        <w:rPr>
          <w:b/>
          <w:bCs/>
        </w:rPr>
        <w:t>41</w:t>
      </w:r>
      <w:r>
        <w:rPr>
          <w:b/>
          <w:bCs/>
        </w:rPr>
        <w:fldChar w:fldCharType="end"/>
      </w:r>
    </w:p>
    <w:p>
      <w:pPr>
        <w:pStyle w:val="61"/>
        <w:tabs>
          <w:tab w:val="right" w:leader="dot" w:pos="9071"/>
        </w:tabs>
        <w:jc w:val="left"/>
        <w:rPr>
          <w:b/>
          <w:bCs/>
        </w:rPr>
      </w:pPr>
      <w:r>
        <w:rPr>
          <w:rFonts w:hint="eastAsia"/>
          <w:b/>
          <w:bCs/>
          <w:kern w:val="0"/>
          <w:szCs w:val="44"/>
        </w:rPr>
        <w:t>4.3.1 项目例会</w:t>
      </w:r>
      <w:r>
        <w:rPr>
          <w:b/>
          <w:bCs/>
        </w:rPr>
        <w:tab/>
      </w:r>
      <w:r>
        <w:rPr>
          <w:b/>
          <w:bCs/>
        </w:rPr>
        <w:fldChar w:fldCharType="begin"/>
      </w:r>
      <w:r>
        <w:rPr>
          <w:b/>
          <w:bCs/>
        </w:rPr>
        <w:instrText xml:space="preserve"> PAGEREF _Toc885424785 </w:instrText>
      </w:r>
      <w:r>
        <w:rPr>
          <w:b/>
          <w:bCs/>
        </w:rPr>
        <w:fldChar w:fldCharType="separate"/>
      </w:r>
      <w:r>
        <w:rPr>
          <w:b/>
          <w:bCs/>
        </w:rPr>
        <w:t>41</w:t>
      </w:r>
      <w:r>
        <w:rPr>
          <w:b/>
          <w:bCs/>
        </w:rPr>
        <w:fldChar w:fldCharType="end"/>
      </w:r>
    </w:p>
    <w:p>
      <w:pPr>
        <w:pStyle w:val="61"/>
        <w:tabs>
          <w:tab w:val="right" w:leader="dot" w:pos="9071"/>
        </w:tabs>
        <w:jc w:val="left"/>
        <w:rPr>
          <w:b/>
          <w:bCs/>
        </w:rPr>
      </w:pPr>
      <w:r>
        <w:rPr>
          <w:rFonts w:hint="eastAsia"/>
          <w:b/>
          <w:bCs/>
          <w:kern w:val="0"/>
          <w:szCs w:val="44"/>
        </w:rPr>
        <w:t>4.3.2 进度检查</w:t>
      </w:r>
      <w:r>
        <w:rPr>
          <w:b/>
          <w:bCs/>
        </w:rPr>
        <w:tab/>
      </w:r>
      <w:r>
        <w:rPr>
          <w:b/>
          <w:bCs/>
        </w:rPr>
        <w:fldChar w:fldCharType="begin"/>
      </w:r>
      <w:r>
        <w:rPr>
          <w:b/>
          <w:bCs/>
        </w:rPr>
        <w:instrText xml:space="preserve"> PAGEREF _Toc1420171432 </w:instrText>
      </w:r>
      <w:r>
        <w:rPr>
          <w:b/>
          <w:bCs/>
        </w:rPr>
        <w:fldChar w:fldCharType="separate"/>
      </w:r>
      <w:r>
        <w:rPr>
          <w:b/>
          <w:bCs/>
        </w:rPr>
        <w:t>41</w:t>
      </w:r>
      <w:r>
        <w:rPr>
          <w:b/>
          <w:bCs/>
        </w:rPr>
        <w:fldChar w:fldCharType="end"/>
      </w:r>
    </w:p>
    <w:p>
      <w:pPr>
        <w:pStyle w:val="61"/>
        <w:tabs>
          <w:tab w:val="right" w:leader="dot" w:pos="9071"/>
        </w:tabs>
        <w:jc w:val="left"/>
        <w:rPr>
          <w:b/>
          <w:bCs/>
        </w:rPr>
      </w:pPr>
      <w:r>
        <w:rPr>
          <w:rFonts w:hint="eastAsia"/>
          <w:b/>
          <w:bCs/>
          <w:kern w:val="0"/>
          <w:szCs w:val="44"/>
        </w:rPr>
        <w:t>5 工程质量</w:t>
      </w:r>
      <w:r>
        <w:rPr>
          <w:b/>
          <w:bCs/>
        </w:rPr>
        <w:tab/>
      </w:r>
      <w:r>
        <w:rPr>
          <w:b/>
          <w:bCs/>
        </w:rPr>
        <w:fldChar w:fldCharType="begin"/>
      </w:r>
      <w:r>
        <w:rPr>
          <w:b/>
          <w:bCs/>
        </w:rPr>
        <w:instrText xml:space="preserve"> PAGEREF _Toc1688004866 </w:instrText>
      </w:r>
      <w:r>
        <w:rPr>
          <w:b/>
          <w:bCs/>
        </w:rPr>
        <w:fldChar w:fldCharType="separate"/>
      </w:r>
      <w:r>
        <w:rPr>
          <w:b/>
          <w:bCs/>
        </w:rPr>
        <w:t>41</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5.1 </w:t>
      </w:r>
      <w:r>
        <w:rPr>
          <w:rFonts w:hint="eastAsia"/>
          <w:b/>
          <w:bCs/>
          <w:kern w:val="0"/>
          <w:szCs w:val="44"/>
        </w:rPr>
        <w:t>概述</w:t>
      </w:r>
      <w:r>
        <w:rPr>
          <w:b/>
          <w:bCs/>
        </w:rPr>
        <w:tab/>
      </w:r>
      <w:r>
        <w:rPr>
          <w:b/>
          <w:bCs/>
        </w:rPr>
        <w:fldChar w:fldCharType="begin"/>
      </w:r>
      <w:r>
        <w:rPr>
          <w:b/>
          <w:bCs/>
        </w:rPr>
        <w:instrText xml:space="preserve"> PAGEREF _Toc2038805992 </w:instrText>
      </w:r>
      <w:r>
        <w:rPr>
          <w:b/>
          <w:bCs/>
        </w:rPr>
        <w:fldChar w:fldCharType="separate"/>
      </w:r>
      <w:r>
        <w:rPr>
          <w:b/>
          <w:bCs/>
        </w:rPr>
        <w:t>41</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5.2 </w:t>
      </w:r>
      <w:r>
        <w:rPr>
          <w:rFonts w:hint="eastAsia"/>
          <w:b/>
          <w:bCs/>
          <w:kern w:val="0"/>
          <w:szCs w:val="44"/>
        </w:rPr>
        <w:t>设计</w:t>
      </w:r>
      <w:r>
        <w:rPr>
          <w:b/>
          <w:bCs/>
        </w:rPr>
        <w:tab/>
      </w:r>
      <w:r>
        <w:rPr>
          <w:b/>
          <w:bCs/>
        </w:rPr>
        <w:fldChar w:fldCharType="begin"/>
      </w:r>
      <w:r>
        <w:rPr>
          <w:b/>
          <w:bCs/>
        </w:rPr>
        <w:instrText xml:space="preserve"> PAGEREF _Toc963236012 </w:instrText>
      </w:r>
      <w:r>
        <w:rPr>
          <w:b/>
          <w:bCs/>
        </w:rPr>
        <w:fldChar w:fldCharType="separate"/>
      </w:r>
      <w:r>
        <w:rPr>
          <w:b/>
          <w:bCs/>
        </w:rPr>
        <w:t>41</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5.3 </w:t>
      </w:r>
      <w:r>
        <w:rPr>
          <w:rFonts w:hint="eastAsia"/>
          <w:b/>
          <w:bCs/>
          <w:kern w:val="0"/>
          <w:szCs w:val="44"/>
        </w:rPr>
        <w:t>外购材料控制</w:t>
      </w:r>
      <w:r>
        <w:rPr>
          <w:b/>
          <w:bCs/>
        </w:rPr>
        <w:tab/>
      </w:r>
      <w:r>
        <w:rPr>
          <w:b/>
          <w:bCs/>
        </w:rPr>
        <w:fldChar w:fldCharType="begin"/>
      </w:r>
      <w:r>
        <w:rPr>
          <w:b/>
          <w:bCs/>
        </w:rPr>
        <w:instrText xml:space="preserve"> PAGEREF _Toc1375922598 </w:instrText>
      </w:r>
      <w:r>
        <w:rPr>
          <w:b/>
          <w:bCs/>
        </w:rPr>
        <w:fldChar w:fldCharType="separate"/>
      </w:r>
      <w:r>
        <w:rPr>
          <w:b/>
          <w:bCs/>
        </w:rPr>
        <w:t>42</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5.4 </w:t>
      </w:r>
      <w:r>
        <w:rPr>
          <w:rFonts w:hint="eastAsia"/>
          <w:b/>
          <w:bCs/>
          <w:kern w:val="0"/>
          <w:szCs w:val="44"/>
        </w:rPr>
        <w:t>搬运与包装</w:t>
      </w:r>
      <w:r>
        <w:rPr>
          <w:b/>
          <w:bCs/>
        </w:rPr>
        <w:tab/>
      </w:r>
      <w:r>
        <w:rPr>
          <w:b/>
          <w:bCs/>
        </w:rPr>
        <w:fldChar w:fldCharType="begin"/>
      </w:r>
      <w:r>
        <w:rPr>
          <w:b/>
          <w:bCs/>
        </w:rPr>
        <w:instrText xml:space="preserve"> PAGEREF _Toc1027193690 </w:instrText>
      </w:r>
      <w:r>
        <w:rPr>
          <w:b/>
          <w:bCs/>
        </w:rPr>
        <w:fldChar w:fldCharType="separate"/>
      </w:r>
      <w:r>
        <w:rPr>
          <w:b/>
          <w:bCs/>
        </w:rPr>
        <w:t>42</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5.5 </w:t>
      </w:r>
      <w:r>
        <w:rPr>
          <w:rFonts w:hint="eastAsia"/>
          <w:b/>
          <w:bCs/>
          <w:kern w:val="0"/>
          <w:szCs w:val="44"/>
        </w:rPr>
        <w:t>安装</w:t>
      </w:r>
      <w:r>
        <w:rPr>
          <w:b/>
          <w:bCs/>
        </w:rPr>
        <w:tab/>
      </w:r>
      <w:r>
        <w:rPr>
          <w:b/>
          <w:bCs/>
        </w:rPr>
        <w:fldChar w:fldCharType="begin"/>
      </w:r>
      <w:r>
        <w:rPr>
          <w:b/>
          <w:bCs/>
        </w:rPr>
        <w:instrText xml:space="preserve"> PAGEREF _Toc423309597 </w:instrText>
      </w:r>
      <w:r>
        <w:rPr>
          <w:b/>
          <w:bCs/>
        </w:rPr>
        <w:fldChar w:fldCharType="separate"/>
      </w:r>
      <w:r>
        <w:rPr>
          <w:b/>
          <w:bCs/>
        </w:rPr>
        <w:t>42</w:t>
      </w:r>
      <w:r>
        <w:rPr>
          <w:b/>
          <w:bCs/>
        </w:rPr>
        <w:fldChar w:fldCharType="end"/>
      </w:r>
    </w:p>
    <w:p>
      <w:pPr>
        <w:pStyle w:val="61"/>
        <w:tabs>
          <w:tab w:val="right" w:leader="dot" w:pos="9071"/>
        </w:tabs>
        <w:jc w:val="left"/>
        <w:rPr>
          <w:b/>
          <w:bCs/>
        </w:rPr>
      </w:pPr>
      <w:r>
        <w:rPr>
          <w:rFonts w:hint="eastAsia"/>
          <w:b/>
          <w:bCs/>
          <w:kern w:val="0"/>
          <w:szCs w:val="44"/>
        </w:rPr>
        <w:t>6 成本控制</w:t>
      </w:r>
      <w:r>
        <w:rPr>
          <w:b/>
          <w:bCs/>
        </w:rPr>
        <w:tab/>
      </w:r>
      <w:r>
        <w:rPr>
          <w:b/>
          <w:bCs/>
        </w:rPr>
        <w:fldChar w:fldCharType="begin"/>
      </w:r>
      <w:r>
        <w:rPr>
          <w:b/>
          <w:bCs/>
        </w:rPr>
        <w:instrText xml:space="preserve"> PAGEREF _Toc2098557915 </w:instrText>
      </w:r>
      <w:r>
        <w:rPr>
          <w:b/>
          <w:bCs/>
        </w:rPr>
        <w:fldChar w:fldCharType="separate"/>
      </w:r>
      <w:r>
        <w:rPr>
          <w:b/>
          <w:bCs/>
        </w:rPr>
        <w:t>42</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6.1 </w:t>
      </w:r>
      <w:r>
        <w:rPr>
          <w:rFonts w:hint="eastAsia"/>
          <w:b/>
          <w:bCs/>
          <w:kern w:val="0"/>
          <w:szCs w:val="44"/>
        </w:rPr>
        <w:t>概述</w:t>
      </w:r>
      <w:r>
        <w:rPr>
          <w:b/>
          <w:bCs/>
        </w:rPr>
        <w:tab/>
      </w:r>
      <w:r>
        <w:rPr>
          <w:b/>
          <w:bCs/>
        </w:rPr>
        <w:fldChar w:fldCharType="begin"/>
      </w:r>
      <w:r>
        <w:rPr>
          <w:b/>
          <w:bCs/>
        </w:rPr>
        <w:instrText xml:space="preserve"> PAGEREF _Toc191459077 </w:instrText>
      </w:r>
      <w:r>
        <w:rPr>
          <w:b/>
          <w:bCs/>
        </w:rPr>
        <w:fldChar w:fldCharType="separate"/>
      </w:r>
      <w:r>
        <w:rPr>
          <w:b/>
          <w:bCs/>
        </w:rPr>
        <w:t>42</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6.2 </w:t>
      </w:r>
      <w:r>
        <w:rPr>
          <w:rFonts w:hint="eastAsia"/>
          <w:b/>
          <w:bCs/>
          <w:kern w:val="0"/>
          <w:szCs w:val="44"/>
        </w:rPr>
        <w:t>国产化</w:t>
      </w:r>
      <w:r>
        <w:rPr>
          <w:b/>
          <w:bCs/>
        </w:rPr>
        <w:tab/>
      </w:r>
      <w:r>
        <w:rPr>
          <w:b/>
          <w:bCs/>
        </w:rPr>
        <w:fldChar w:fldCharType="begin"/>
      </w:r>
      <w:r>
        <w:rPr>
          <w:b/>
          <w:bCs/>
        </w:rPr>
        <w:instrText xml:space="preserve"> PAGEREF _Toc922203933 </w:instrText>
      </w:r>
      <w:r>
        <w:rPr>
          <w:b/>
          <w:bCs/>
        </w:rPr>
        <w:fldChar w:fldCharType="separate"/>
      </w:r>
      <w:r>
        <w:rPr>
          <w:b/>
          <w:bCs/>
        </w:rPr>
        <w:t>42</w:t>
      </w:r>
      <w:r>
        <w:rPr>
          <w:b/>
          <w:bCs/>
        </w:rPr>
        <w:fldChar w:fldCharType="end"/>
      </w:r>
    </w:p>
    <w:p>
      <w:pPr>
        <w:pStyle w:val="61"/>
        <w:tabs>
          <w:tab w:val="right" w:leader="dot" w:pos="9071"/>
        </w:tabs>
        <w:jc w:val="left"/>
        <w:rPr>
          <w:b/>
          <w:bCs/>
        </w:rPr>
      </w:pPr>
      <w:r>
        <w:rPr>
          <w:rFonts w:hint="eastAsia"/>
          <w:b/>
          <w:bCs/>
          <w:kern w:val="0"/>
          <w:szCs w:val="44"/>
        </w:rPr>
        <w:t>7 分包管理</w:t>
      </w:r>
      <w:r>
        <w:rPr>
          <w:b/>
          <w:bCs/>
        </w:rPr>
        <w:tab/>
      </w:r>
      <w:r>
        <w:rPr>
          <w:b/>
          <w:bCs/>
        </w:rPr>
        <w:fldChar w:fldCharType="begin"/>
      </w:r>
      <w:r>
        <w:rPr>
          <w:b/>
          <w:bCs/>
        </w:rPr>
        <w:instrText xml:space="preserve"> PAGEREF _Toc1092021532 </w:instrText>
      </w:r>
      <w:r>
        <w:rPr>
          <w:b/>
          <w:bCs/>
        </w:rPr>
        <w:fldChar w:fldCharType="separate"/>
      </w:r>
      <w:r>
        <w:rPr>
          <w:b/>
          <w:bCs/>
        </w:rPr>
        <w:t>43</w:t>
      </w:r>
      <w:r>
        <w:rPr>
          <w:b/>
          <w:bCs/>
        </w:rPr>
        <w:fldChar w:fldCharType="end"/>
      </w:r>
    </w:p>
    <w:p>
      <w:pPr>
        <w:pStyle w:val="61"/>
        <w:tabs>
          <w:tab w:val="right" w:leader="dot" w:pos="9071"/>
        </w:tabs>
        <w:jc w:val="left"/>
        <w:rPr>
          <w:b/>
          <w:bCs/>
        </w:rPr>
      </w:pPr>
      <w:r>
        <w:rPr>
          <w:rFonts w:hint="eastAsia"/>
          <w:b/>
          <w:bCs/>
          <w:kern w:val="0"/>
          <w:szCs w:val="44"/>
        </w:rPr>
        <w:t>8 风险控制</w:t>
      </w:r>
      <w:r>
        <w:rPr>
          <w:b/>
          <w:bCs/>
        </w:rPr>
        <w:tab/>
      </w:r>
      <w:r>
        <w:rPr>
          <w:b/>
          <w:bCs/>
        </w:rPr>
        <w:fldChar w:fldCharType="begin"/>
      </w:r>
      <w:r>
        <w:rPr>
          <w:b/>
          <w:bCs/>
        </w:rPr>
        <w:instrText xml:space="preserve"> PAGEREF _Toc1210641062 </w:instrText>
      </w:r>
      <w:r>
        <w:rPr>
          <w:b/>
          <w:bCs/>
        </w:rPr>
        <w:fldChar w:fldCharType="separate"/>
      </w:r>
      <w:r>
        <w:rPr>
          <w:b/>
          <w:bCs/>
        </w:rPr>
        <w:t>43</w:t>
      </w:r>
      <w:r>
        <w:rPr>
          <w:b/>
          <w:bCs/>
        </w:rPr>
        <w:fldChar w:fldCharType="end"/>
      </w:r>
    </w:p>
    <w:p>
      <w:pPr>
        <w:pStyle w:val="61"/>
        <w:tabs>
          <w:tab w:val="right" w:leader="dot" w:pos="9071"/>
        </w:tabs>
        <w:jc w:val="left"/>
        <w:rPr>
          <w:b/>
          <w:bCs/>
        </w:rPr>
      </w:pPr>
      <w:r>
        <w:rPr>
          <w:rFonts w:hint="eastAsia"/>
          <w:b/>
          <w:bCs/>
          <w:kern w:val="0"/>
          <w:szCs w:val="44"/>
        </w:rPr>
        <w:t>9 软件管理</w:t>
      </w:r>
      <w:r>
        <w:rPr>
          <w:b/>
          <w:bCs/>
        </w:rPr>
        <w:tab/>
      </w:r>
      <w:r>
        <w:rPr>
          <w:b/>
          <w:bCs/>
        </w:rPr>
        <w:fldChar w:fldCharType="begin"/>
      </w:r>
      <w:r>
        <w:rPr>
          <w:b/>
          <w:bCs/>
        </w:rPr>
        <w:instrText xml:space="preserve"> PAGEREF _Toc1984257356 </w:instrText>
      </w:r>
      <w:r>
        <w:rPr>
          <w:b/>
          <w:bCs/>
        </w:rPr>
        <w:fldChar w:fldCharType="separate"/>
      </w:r>
      <w:r>
        <w:rPr>
          <w:b/>
          <w:bCs/>
        </w:rPr>
        <w:t>43</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9.1 </w:t>
      </w:r>
      <w:r>
        <w:rPr>
          <w:rFonts w:hint="eastAsia"/>
          <w:b/>
          <w:bCs/>
          <w:kern w:val="0"/>
          <w:szCs w:val="44"/>
        </w:rPr>
        <w:t>软件需求管理计划</w:t>
      </w:r>
      <w:r>
        <w:rPr>
          <w:b/>
          <w:bCs/>
        </w:rPr>
        <w:tab/>
      </w:r>
      <w:r>
        <w:rPr>
          <w:b/>
          <w:bCs/>
        </w:rPr>
        <w:fldChar w:fldCharType="begin"/>
      </w:r>
      <w:r>
        <w:rPr>
          <w:b/>
          <w:bCs/>
        </w:rPr>
        <w:instrText xml:space="preserve"> PAGEREF _Toc1139828029 </w:instrText>
      </w:r>
      <w:r>
        <w:rPr>
          <w:b/>
          <w:bCs/>
        </w:rPr>
        <w:fldChar w:fldCharType="separate"/>
      </w:r>
      <w:r>
        <w:rPr>
          <w:b/>
          <w:bCs/>
        </w:rPr>
        <w:t>44</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9.2 </w:t>
      </w:r>
      <w:r>
        <w:rPr>
          <w:rFonts w:hint="eastAsia"/>
          <w:b/>
          <w:bCs/>
          <w:kern w:val="0"/>
          <w:szCs w:val="44"/>
        </w:rPr>
        <w:t>软件开发计划</w:t>
      </w:r>
      <w:r>
        <w:rPr>
          <w:b/>
          <w:bCs/>
        </w:rPr>
        <w:tab/>
      </w:r>
      <w:r>
        <w:rPr>
          <w:b/>
          <w:bCs/>
        </w:rPr>
        <w:fldChar w:fldCharType="begin"/>
      </w:r>
      <w:r>
        <w:rPr>
          <w:b/>
          <w:bCs/>
        </w:rPr>
        <w:instrText xml:space="preserve"> PAGEREF _Toc1535552163 </w:instrText>
      </w:r>
      <w:r>
        <w:rPr>
          <w:b/>
          <w:bCs/>
        </w:rPr>
        <w:fldChar w:fldCharType="separate"/>
      </w:r>
      <w:r>
        <w:rPr>
          <w:b/>
          <w:bCs/>
        </w:rPr>
        <w:t>44</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9.3 </w:t>
      </w:r>
      <w:r>
        <w:rPr>
          <w:rFonts w:hint="eastAsia"/>
          <w:b/>
          <w:bCs/>
          <w:kern w:val="0"/>
          <w:szCs w:val="44"/>
        </w:rPr>
        <w:t>软件质量保证计划</w:t>
      </w:r>
      <w:r>
        <w:rPr>
          <w:b/>
          <w:bCs/>
        </w:rPr>
        <w:tab/>
      </w:r>
      <w:r>
        <w:rPr>
          <w:b/>
          <w:bCs/>
        </w:rPr>
        <w:fldChar w:fldCharType="begin"/>
      </w:r>
      <w:r>
        <w:rPr>
          <w:b/>
          <w:bCs/>
        </w:rPr>
        <w:instrText xml:space="preserve"> PAGEREF _Toc1714217542 </w:instrText>
      </w:r>
      <w:r>
        <w:rPr>
          <w:b/>
          <w:bCs/>
        </w:rPr>
        <w:fldChar w:fldCharType="separate"/>
      </w:r>
      <w:r>
        <w:rPr>
          <w:b/>
          <w:bCs/>
        </w:rPr>
        <w:t>44</w:t>
      </w:r>
      <w:r>
        <w:rPr>
          <w:b/>
          <w:bCs/>
        </w:rPr>
        <w:fldChar w:fldCharType="end"/>
      </w:r>
    </w:p>
    <w:p>
      <w:pPr>
        <w:pStyle w:val="61"/>
        <w:tabs>
          <w:tab w:val="right" w:leader="dot" w:pos="9071"/>
        </w:tabs>
        <w:jc w:val="left"/>
        <w:rPr>
          <w:b/>
          <w:bCs/>
        </w:rPr>
      </w:pPr>
      <w:r>
        <w:rPr>
          <w:rFonts w:hint="eastAsia"/>
          <w:b/>
          <w:bCs/>
          <w:kern w:val="0"/>
          <w:szCs w:val="44"/>
        </w:rPr>
        <w:t>9.3.1 软件产品评估</w:t>
      </w:r>
      <w:r>
        <w:rPr>
          <w:b/>
          <w:bCs/>
        </w:rPr>
        <w:tab/>
      </w:r>
      <w:r>
        <w:rPr>
          <w:b/>
          <w:bCs/>
        </w:rPr>
        <w:fldChar w:fldCharType="begin"/>
      </w:r>
      <w:r>
        <w:rPr>
          <w:b/>
          <w:bCs/>
        </w:rPr>
        <w:instrText xml:space="preserve"> PAGEREF _Toc213620242 </w:instrText>
      </w:r>
      <w:r>
        <w:rPr>
          <w:b/>
          <w:bCs/>
        </w:rPr>
        <w:fldChar w:fldCharType="separate"/>
      </w:r>
      <w:r>
        <w:rPr>
          <w:b/>
          <w:bCs/>
        </w:rPr>
        <w:t>44</w:t>
      </w:r>
      <w:r>
        <w:rPr>
          <w:b/>
          <w:bCs/>
        </w:rPr>
        <w:fldChar w:fldCharType="end"/>
      </w:r>
    </w:p>
    <w:p>
      <w:pPr>
        <w:pStyle w:val="61"/>
        <w:tabs>
          <w:tab w:val="right" w:leader="dot" w:pos="9071"/>
        </w:tabs>
        <w:jc w:val="left"/>
        <w:rPr>
          <w:b/>
          <w:bCs/>
        </w:rPr>
      </w:pPr>
      <w:r>
        <w:rPr>
          <w:rFonts w:hint="eastAsia"/>
          <w:b/>
          <w:bCs/>
          <w:kern w:val="0"/>
          <w:szCs w:val="44"/>
        </w:rPr>
        <w:t>9.3.2 软件质量保证</w:t>
      </w:r>
      <w:r>
        <w:rPr>
          <w:b/>
          <w:bCs/>
        </w:rPr>
        <w:tab/>
      </w:r>
      <w:r>
        <w:rPr>
          <w:b/>
          <w:bCs/>
        </w:rPr>
        <w:fldChar w:fldCharType="begin"/>
      </w:r>
      <w:r>
        <w:rPr>
          <w:b/>
          <w:bCs/>
        </w:rPr>
        <w:instrText xml:space="preserve"> PAGEREF _Toc1870233157 </w:instrText>
      </w:r>
      <w:r>
        <w:rPr>
          <w:b/>
          <w:bCs/>
        </w:rPr>
        <w:fldChar w:fldCharType="separate"/>
      </w:r>
      <w:r>
        <w:rPr>
          <w:b/>
          <w:bCs/>
        </w:rPr>
        <w:t>45</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9.4 </w:t>
      </w:r>
      <w:r>
        <w:rPr>
          <w:rFonts w:hint="eastAsia"/>
          <w:b/>
          <w:bCs/>
          <w:kern w:val="0"/>
          <w:szCs w:val="44"/>
        </w:rPr>
        <w:t>分析和设计标准</w:t>
      </w:r>
      <w:r>
        <w:rPr>
          <w:b/>
          <w:bCs/>
        </w:rPr>
        <w:tab/>
      </w:r>
      <w:r>
        <w:rPr>
          <w:b/>
          <w:bCs/>
        </w:rPr>
        <w:fldChar w:fldCharType="begin"/>
      </w:r>
      <w:r>
        <w:rPr>
          <w:b/>
          <w:bCs/>
        </w:rPr>
        <w:instrText xml:space="preserve"> PAGEREF _Toc290528560 </w:instrText>
      </w:r>
      <w:r>
        <w:rPr>
          <w:b/>
          <w:bCs/>
        </w:rPr>
        <w:fldChar w:fldCharType="separate"/>
      </w:r>
      <w:r>
        <w:rPr>
          <w:b/>
          <w:bCs/>
        </w:rPr>
        <w:t>45</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9.5 </w:t>
      </w:r>
      <w:r>
        <w:rPr>
          <w:rFonts w:hint="eastAsia"/>
          <w:b/>
          <w:bCs/>
          <w:kern w:val="0"/>
          <w:szCs w:val="44"/>
        </w:rPr>
        <w:t>程序代码标准</w:t>
      </w:r>
      <w:r>
        <w:rPr>
          <w:b/>
          <w:bCs/>
        </w:rPr>
        <w:tab/>
      </w:r>
      <w:r>
        <w:rPr>
          <w:b/>
          <w:bCs/>
        </w:rPr>
        <w:fldChar w:fldCharType="begin"/>
      </w:r>
      <w:r>
        <w:rPr>
          <w:b/>
          <w:bCs/>
        </w:rPr>
        <w:instrText xml:space="preserve"> PAGEREF _Toc1683178289 </w:instrText>
      </w:r>
      <w:r>
        <w:rPr>
          <w:b/>
          <w:bCs/>
        </w:rPr>
        <w:fldChar w:fldCharType="separate"/>
      </w:r>
      <w:r>
        <w:rPr>
          <w:b/>
          <w:bCs/>
        </w:rPr>
        <w:t>45</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9.6 </w:t>
      </w:r>
      <w:r>
        <w:rPr>
          <w:rFonts w:hint="eastAsia"/>
          <w:b/>
          <w:bCs/>
          <w:kern w:val="0"/>
          <w:szCs w:val="44"/>
        </w:rPr>
        <w:t>软件结构管理</w:t>
      </w:r>
      <w:r>
        <w:rPr>
          <w:b/>
          <w:bCs/>
        </w:rPr>
        <w:tab/>
      </w:r>
      <w:r>
        <w:rPr>
          <w:b/>
          <w:bCs/>
        </w:rPr>
        <w:fldChar w:fldCharType="begin"/>
      </w:r>
      <w:r>
        <w:rPr>
          <w:b/>
          <w:bCs/>
        </w:rPr>
        <w:instrText xml:space="preserve"> PAGEREF _Toc375421292 </w:instrText>
      </w:r>
      <w:r>
        <w:rPr>
          <w:b/>
          <w:bCs/>
        </w:rPr>
        <w:fldChar w:fldCharType="separate"/>
      </w:r>
      <w:r>
        <w:rPr>
          <w:b/>
          <w:bCs/>
        </w:rPr>
        <w:t>46</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9.7 </w:t>
      </w:r>
      <w:r>
        <w:rPr>
          <w:rFonts w:hint="eastAsia"/>
          <w:b/>
          <w:bCs/>
          <w:kern w:val="0"/>
          <w:szCs w:val="44"/>
        </w:rPr>
        <w:t>软件技术审查</w:t>
      </w:r>
      <w:r>
        <w:rPr>
          <w:b/>
          <w:bCs/>
        </w:rPr>
        <w:tab/>
      </w:r>
      <w:r>
        <w:rPr>
          <w:b/>
          <w:bCs/>
        </w:rPr>
        <w:fldChar w:fldCharType="begin"/>
      </w:r>
      <w:r>
        <w:rPr>
          <w:b/>
          <w:bCs/>
        </w:rPr>
        <w:instrText xml:space="preserve"> PAGEREF _Toc398699758 </w:instrText>
      </w:r>
      <w:r>
        <w:rPr>
          <w:b/>
          <w:bCs/>
        </w:rPr>
        <w:fldChar w:fldCharType="separate"/>
      </w:r>
      <w:r>
        <w:rPr>
          <w:b/>
          <w:bCs/>
        </w:rPr>
        <w:t>46</w:t>
      </w:r>
      <w:r>
        <w:rPr>
          <w:b/>
          <w:bCs/>
        </w:rPr>
        <w:fldChar w:fldCharType="end"/>
      </w:r>
    </w:p>
    <w:p>
      <w:pPr>
        <w:pStyle w:val="61"/>
        <w:tabs>
          <w:tab w:val="right" w:leader="dot" w:pos="9071"/>
        </w:tabs>
        <w:jc w:val="left"/>
        <w:rPr>
          <w:b/>
          <w:bCs/>
        </w:rPr>
      </w:pPr>
      <w:r>
        <w:rPr>
          <w:rFonts w:hint="eastAsia"/>
          <w:b/>
          <w:bCs/>
          <w:kern w:val="0"/>
          <w:szCs w:val="44"/>
        </w:rPr>
        <w:t>9.7.1 软件功能需求审查</w:t>
      </w:r>
      <w:r>
        <w:rPr>
          <w:b/>
          <w:bCs/>
        </w:rPr>
        <w:tab/>
      </w:r>
      <w:r>
        <w:rPr>
          <w:b/>
          <w:bCs/>
        </w:rPr>
        <w:fldChar w:fldCharType="begin"/>
      </w:r>
      <w:r>
        <w:rPr>
          <w:b/>
          <w:bCs/>
        </w:rPr>
        <w:instrText xml:space="preserve"> PAGEREF _Toc797854066 </w:instrText>
      </w:r>
      <w:r>
        <w:rPr>
          <w:b/>
          <w:bCs/>
        </w:rPr>
        <w:fldChar w:fldCharType="separate"/>
      </w:r>
      <w:r>
        <w:rPr>
          <w:b/>
          <w:bCs/>
        </w:rPr>
        <w:t>46</w:t>
      </w:r>
      <w:r>
        <w:rPr>
          <w:b/>
          <w:bCs/>
        </w:rPr>
        <w:fldChar w:fldCharType="end"/>
      </w:r>
    </w:p>
    <w:p>
      <w:pPr>
        <w:pStyle w:val="61"/>
        <w:tabs>
          <w:tab w:val="right" w:leader="dot" w:pos="9071"/>
        </w:tabs>
        <w:jc w:val="left"/>
        <w:rPr>
          <w:b/>
          <w:bCs/>
        </w:rPr>
      </w:pPr>
      <w:r>
        <w:rPr>
          <w:rFonts w:hint="eastAsia"/>
          <w:b/>
          <w:bCs/>
          <w:kern w:val="0"/>
          <w:szCs w:val="44"/>
        </w:rPr>
        <w:t>9.7.2 初步设计审查</w:t>
      </w:r>
      <w:r>
        <w:rPr>
          <w:b/>
          <w:bCs/>
        </w:rPr>
        <w:tab/>
      </w:r>
      <w:r>
        <w:rPr>
          <w:b/>
          <w:bCs/>
        </w:rPr>
        <w:fldChar w:fldCharType="begin"/>
      </w:r>
      <w:r>
        <w:rPr>
          <w:b/>
          <w:bCs/>
        </w:rPr>
        <w:instrText xml:space="preserve"> PAGEREF _Toc645395394 </w:instrText>
      </w:r>
      <w:r>
        <w:rPr>
          <w:b/>
          <w:bCs/>
        </w:rPr>
        <w:fldChar w:fldCharType="separate"/>
      </w:r>
      <w:r>
        <w:rPr>
          <w:b/>
          <w:bCs/>
        </w:rPr>
        <w:t>46</w:t>
      </w:r>
      <w:r>
        <w:rPr>
          <w:b/>
          <w:bCs/>
        </w:rPr>
        <w:fldChar w:fldCharType="end"/>
      </w:r>
    </w:p>
    <w:p>
      <w:pPr>
        <w:pStyle w:val="61"/>
        <w:tabs>
          <w:tab w:val="right" w:leader="dot" w:pos="9071"/>
        </w:tabs>
        <w:jc w:val="left"/>
        <w:rPr>
          <w:b/>
          <w:bCs/>
        </w:rPr>
      </w:pPr>
      <w:r>
        <w:rPr>
          <w:rFonts w:hint="eastAsia"/>
          <w:b/>
          <w:bCs/>
          <w:kern w:val="0"/>
          <w:szCs w:val="44"/>
        </w:rPr>
        <w:t>9.7.3 详细设计审查</w:t>
      </w:r>
      <w:r>
        <w:rPr>
          <w:b/>
          <w:bCs/>
        </w:rPr>
        <w:tab/>
      </w:r>
      <w:r>
        <w:rPr>
          <w:b/>
          <w:bCs/>
        </w:rPr>
        <w:fldChar w:fldCharType="begin"/>
      </w:r>
      <w:r>
        <w:rPr>
          <w:b/>
          <w:bCs/>
        </w:rPr>
        <w:instrText xml:space="preserve"> PAGEREF _Toc220485961 </w:instrText>
      </w:r>
      <w:r>
        <w:rPr>
          <w:b/>
          <w:bCs/>
        </w:rPr>
        <w:fldChar w:fldCharType="separate"/>
      </w:r>
      <w:r>
        <w:rPr>
          <w:b/>
          <w:bCs/>
        </w:rPr>
        <w:t>47</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9.8 </w:t>
      </w:r>
      <w:r>
        <w:rPr>
          <w:rFonts w:hint="eastAsia"/>
          <w:b/>
          <w:bCs/>
          <w:kern w:val="0"/>
          <w:szCs w:val="44"/>
        </w:rPr>
        <w:t>软件验收需求</w:t>
      </w:r>
      <w:r>
        <w:rPr>
          <w:b/>
          <w:bCs/>
        </w:rPr>
        <w:tab/>
      </w:r>
      <w:r>
        <w:rPr>
          <w:b/>
          <w:bCs/>
        </w:rPr>
        <w:fldChar w:fldCharType="begin"/>
      </w:r>
      <w:r>
        <w:rPr>
          <w:b/>
          <w:bCs/>
        </w:rPr>
        <w:instrText xml:space="preserve"> PAGEREF _Toc1298255452 </w:instrText>
      </w:r>
      <w:r>
        <w:rPr>
          <w:b/>
          <w:bCs/>
        </w:rPr>
        <w:fldChar w:fldCharType="separate"/>
      </w:r>
      <w:r>
        <w:rPr>
          <w:b/>
          <w:bCs/>
        </w:rPr>
        <w:t>47</w:t>
      </w:r>
      <w:r>
        <w:rPr>
          <w:b/>
          <w:bCs/>
        </w:rPr>
        <w:fldChar w:fldCharType="end"/>
      </w:r>
    </w:p>
    <w:p>
      <w:pPr>
        <w:pStyle w:val="61"/>
        <w:tabs>
          <w:tab w:val="right" w:leader="dot" w:pos="9071"/>
        </w:tabs>
        <w:jc w:val="left"/>
        <w:rPr>
          <w:b/>
          <w:bCs/>
        </w:rPr>
      </w:pPr>
      <w:r>
        <w:rPr>
          <w:rFonts w:hint="eastAsia"/>
          <w:b/>
          <w:bCs/>
          <w:kern w:val="0"/>
          <w:szCs w:val="44"/>
        </w:rPr>
        <w:t>9.8.1 功能测试</w:t>
      </w:r>
      <w:r>
        <w:rPr>
          <w:b/>
          <w:bCs/>
        </w:rPr>
        <w:tab/>
      </w:r>
      <w:r>
        <w:rPr>
          <w:b/>
          <w:bCs/>
        </w:rPr>
        <w:fldChar w:fldCharType="begin"/>
      </w:r>
      <w:r>
        <w:rPr>
          <w:b/>
          <w:bCs/>
        </w:rPr>
        <w:instrText xml:space="preserve"> PAGEREF _Toc1345528244 </w:instrText>
      </w:r>
      <w:r>
        <w:rPr>
          <w:b/>
          <w:bCs/>
        </w:rPr>
        <w:fldChar w:fldCharType="separate"/>
      </w:r>
      <w:r>
        <w:rPr>
          <w:b/>
          <w:bCs/>
        </w:rPr>
        <w:t>47</w:t>
      </w:r>
      <w:r>
        <w:rPr>
          <w:b/>
          <w:bCs/>
        </w:rPr>
        <w:fldChar w:fldCharType="end"/>
      </w:r>
    </w:p>
    <w:p>
      <w:pPr>
        <w:pStyle w:val="61"/>
        <w:tabs>
          <w:tab w:val="right" w:leader="dot" w:pos="9071"/>
        </w:tabs>
        <w:jc w:val="left"/>
        <w:rPr>
          <w:b/>
          <w:bCs/>
        </w:rPr>
      </w:pPr>
      <w:r>
        <w:rPr>
          <w:rFonts w:hint="eastAsia"/>
          <w:b/>
          <w:bCs/>
          <w:kern w:val="0"/>
          <w:szCs w:val="44"/>
        </w:rPr>
        <w:t>9.8.2 接口测试</w:t>
      </w:r>
      <w:r>
        <w:rPr>
          <w:b/>
          <w:bCs/>
        </w:rPr>
        <w:tab/>
      </w:r>
      <w:r>
        <w:rPr>
          <w:b/>
          <w:bCs/>
        </w:rPr>
        <w:fldChar w:fldCharType="begin"/>
      </w:r>
      <w:r>
        <w:rPr>
          <w:b/>
          <w:bCs/>
        </w:rPr>
        <w:instrText xml:space="preserve"> PAGEREF _Toc1290393998 </w:instrText>
      </w:r>
      <w:r>
        <w:rPr>
          <w:b/>
          <w:bCs/>
        </w:rPr>
        <w:fldChar w:fldCharType="separate"/>
      </w:r>
      <w:r>
        <w:rPr>
          <w:b/>
          <w:bCs/>
        </w:rPr>
        <w:t>47</w:t>
      </w:r>
      <w:r>
        <w:rPr>
          <w:b/>
          <w:bCs/>
        </w:rPr>
        <w:fldChar w:fldCharType="end"/>
      </w:r>
    </w:p>
    <w:p>
      <w:pPr>
        <w:pStyle w:val="61"/>
        <w:tabs>
          <w:tab w:val="right" w:leader="dot" w:pos="9071"/>
        </w:tabs>
        <w:jc w:val="left"/>
        <w:rPr>
          <w:b/>
          <w:bCs/>
        </w:rPr>
      </w:pPr>
      <w:r>
        <w:rPr>
          <w:rFonts w:hint="eastAsia"/>
          <w:b/>
          <w:bCs/>
          <w:kern w:val="0"/>
          <w:szCs w:val="44"/>
        </w:rPr>
        <w:t>9.8.3 出错处理测试</w:t>
      </w:r>
      <w:r>
        <w:rPr>
          <w:b/>
          <w:bCs/>
        </w:rPr>
        <w:tab/>
      </w:r>
      <w:r>
        <w:rPr>
          <w:b/>
          <w:bCs/>
        </w:rPr>
        <w:fldChar w:fldCharType="begin"/>
      </w:r>
      <w:r>
        <w:rPr>
          <w:b/>
          <w:bCs/>
        </w:rPr>
        <w:instrText xml:space="preserve"> PAGEREF _Toc214573333 </w:instrText>
      </w:r>
      <w:r>
        <w:rPr>
          <w:b/>
          <w:bCs/>
        </w:rPr>
        <w:fldChar w:fldCharType="separate"/>
      </w:r>
      <w:r>
        <w:rPr>
          <w:b/>
          <w:bCs/>
        </w:rPr>
        <w:t>47</w:t>
      </w:r>
      <w:r>
        <w:rPr>
          <w:b/>
          <w:bCs/>
        </w:rPr>
        <w:fldChar w:fldCharType="end"/>
      </w:r>
    </w:p>
    <w:p>
      <w:pPr>
        <w:pStyle w:val="61"/>
        <w:tabs>
          <w:tab w:val="right" w:leader="dot" w:pos="9071"/>
        </w:tabs>
        <w:jc w:val="left"/>
        <w:rPr>
          <w:b/>
          <w:bCs/>
        </w:rPr>
      </w:pPr>
      <w:r>
        <w:rPr>
          <w:rFonts w:hint="eastAsia"/>
          <w:b/>
          <w:bCs/>
          <w:kern w:val="0"/>
          <w:szCs w:val="44"/>
        </w:rPr>
        <w:t>9.8.4 全负荷测试</w:t>
      </w:r>
      <w:r>
        <w:rPr>
          <w:b/>
          <w:bCs/>
        </w:rPr>
        <w:tab/>
      </w:r>
      <w:r>
        <w:rPr>
          <w:b/>
          <w:bCs/>
        </w:rPr>
        <w:fldChar w:fldCharType="begin"/>
      </w:r>
      <w:r>
        <w:rPr>
          <w:b/>
          <w:bCs/>
        </w:rPr>
        <w:instrText xml:space="preserve"> PAGEREF _Toc708964418 </w:instrText>
      </w:r>
      <w:r>
        <w:rPr>
          <w:b/>
          <w:bCs/>
        </w:rPr>
        <w:fldChar w:fldCharType="separate"/>
      </w:r>
      <w:r>
        <w:rPr>
          <w:b/>
          <w:bCs/>
        </w:rPr>
        <w:t>47</w:t>
      </w:r>
      <w:r>
        <w:rPr>
          <w:b/>
          <w:bCs/>
        </w:rPr>
        <w:fldChar w:fldCharType="end"/>
      </w:r>
    </w:p>
    <w:p>
      <w:pPr>
        <w:pStyle w:val="61"/>
        <w:tabs>
          <w:tab w:val="right" w:leader="dot" w:pos="9071"/>
        </w:tabs>
        <w:jc w:val="left"/>
        <w:rPr>
          <w:b/>
          <w:bCs/>
        </w:rPr>
      </w:pPr>
      <w:r>
        <w:rPr>
          <w:rFonts w:hint="eastAsia"/>
          <w:b/>
          <w:bCs/>
          <w:kern w:val="0"/>
          <w:szCs w:val="44"/>
        </w:rPr>
        <w:t>9.8.5 冗余性和故障弱化能力测试</w:t>
      </w:r>
      <w:r>
        <w:rPr>
          <w:b/>
          <w:bCs/>
        </w:rPr>
        <w:tab/>
      </w:r>
      <w:r>
        <w:rPr>
          <w:b/>
          <w:bCs/>
        </w:rPr>
        <w:fldChar w:fldCharType="begin"/>
      </w:r>
      <w:r>
        <w:rPr>
          <w:b/>
          <w:bCs/>
        </w:rPr>
        <w:instrText xml:space="preserve"> PAGEREF _Toc1325699770 </w:instrText>
      </w:r>
      <w:r>
        <w:rPr>
          <w:b/>
          <w:bCs/>
        </w:rPr>
        <w:fldChar w:fldCharType="separate"/>
      </w:r>
      <w:r>
        <w:rPr>
          <w:b/>
          <w:bCs/>
        </w:rPr>
        <w:t>47</w:t>
      </w:r>
      <w:r>
        <w:rPr>
          <w:b/>
          <w:bCs/>
        </w:rPr>
        <w:fldChar w:fldCharType="end"/>
      </w:r>
    </w:p>
    <w:p>
      <w:pPr>
        <w:pStyle w:val="61"/>
        <w:tabs>
          <w:tab w:val="right" w:leader="dot" w:pos="9071"/>
        </w:tabs>
        <w:jc w:val="left"/>
        <w:rPr>
          <w:b/>
          <w:bCs/>
        </w:rPr>
      </w:pPr>
      <w:r>
        <w:rPr>
          <w:rFonts w:hint="eastAsia"/>
          <w:b/>
          <w:bCs/>
          <w:kern w:val="0"/>
          <w:szCs w:val="44"/>
        </w:rPr>
        <w:t>9.8.6 极限度测试</w:t>
      </w:r>
      <w:r>
        <w:rPr>
          <w:b/>
          <w:bCs/>
        </w:rPr>
        <w:tab/>
      </w:r>
      <w:r>
        <w:rPr>
          <w:b/>
          <w:bCs/>
        </w:rPr>
        <w:fldChar w:fldCharType="begin"/>
      </w:r>
      <w:r>
        <w:rPr>
          <w:b/>
          <w:bCs/>
        </w:rPr>
        <w:instrText xml:space="preserve"> PAGEREF _Toc893196765 </w:instrText>
      </w:r>
      <w:r>
        <w:rPr>
          <w:b/>
          <w:bCs/>
        </w:rPr>
        <w:fldChar w:fldCharType="separate"/>
      </w:r>
      <w:r>
        <w:rPr>
          <w:b/>
          <w:bCs/>
        </w:rPr>
        <w:t>47</w:t>
      </w:r>
      <w:r>
        <w:rPr>
          <w:b/>
          <w:bCs/>
        </w:rPr>
        <w:fldChar w:fldCharType="end"/>
      </w:r>
    </w:p>
    <w:p>
      <w:pPr>
        <w:pStyle w:val="61"/>
        <w:tabs>
          <w:tab w:val="right" w:leader="dot" w:pos="9071"/>
        </w:tabs>
        <w:jc w:val="left"/>
        <w:rPr>
          <w:b/>
          <w:bCs/>
        </w:rPr>
      </w:pPr>
      <w:r>
        <w:rPr>
          <w:rFonts w:hint="eastAsia"/>
          <w:b/>
          <w:bCs/>
          <w:kern w:val="0"/>
          <w:szCs w:val="44"/>
        </w:rPr>
        <w:t>9.8.7 预留容量要求测试</w:t>
      </w:r>
      <w:r>
        <w:rPr>
          <w:b/>
          <w:bCs/>
        </w:rPr>
        <w:tab/>
      </w:r>
      <w:r>
        <w:rPr>
          <w:b/>
          <w:bCs/>
        </w:rPr>
        <w:fldChar w:fldCharType="begin"/>
      </w:r>
      <w:r>
        <w:rPr>
          <w:b/>
          <w:bCs/>
        </w:rPr>
        <w:instrText xml:space="preserve"> PAGEREF _Toc1047336825 </w:instrText>
      </w:r>
      <w:r>
        <w:rPr>
          <w:b/>
          <w:bCs/>
        </w:rPr>
        <w:fldChar w:fldCharType="separate"/>
      </w:r>
      <w:r>
        <w:rPr>
          <w:b/>
          <w:bCs/>
        </w:rPr>
        <w:t>48</w:t>
      </w:r>
      <w:r>
        <w:rPr>
          <w:b/>
          <w:bCs/>
        </w:rPr>
        <w:fldChar w:fldCharType="end"/>
      </w:r>
    </w:p>
    <w:p>
      <w:pPr>
        <w:pStyle w:val="61"/>
        <w:tabs>
          <w:tab w:val="right" w:leader="dot" w:pos="9071"/>
        </w:tabs>
        <w:jc w:val="left"/>
        <w:rPr>
          <w:b/>
          <w:bCs/>
        </w:rPr>
      </w:pPr>
      <w:r>
        <w:rPr>
          <w:rFonts w:hint="eastAsia"/>
          <w:b/>
          <w:bCs/>
          <w:kern w:val="0"/>
          <w:szCs w:val="44"/>
        </w:rPr>
        <w:t>9.8.8 系统利用率统计</w:t>
      </w:r>
      <w:r>
        <w:rPr>
          <w:b/>
          <w:bCs/>
        </w:rPr>
        <w:tab/>
      </w:r>
      <w:r>
        <w:rPr>
          <w:b/>
          <w:bCs/>
        </w:rPr>
        <w:fldChar w:fldCharType="begin"/>
      </w:r>
      <w:r>
        <w:rPr>
          <w:b/>
          <w:bCs/>
        </w:rPr>
        <w:instrText xml:space="preserve"> PAGEREF _Toc1814046963 </w:instrText>
      </w:r>
      <w:r>
        <w:rPr>
          <w:b/>
          <w:bCs/>
        </w:rPr>
        <w:fldChar w:fldCharType="separate"/>
      </w:r>
      <w:r>
        <w:rPr>
          <w:b/>
          <w:bCs/>
        </w:rPr>
        <w:t>48</w:t>
      </w:r>
      <w:r>
        <w:rPr>
          <w:b/>
          <w:bCs/>
        </w:rPr>
        <w:fldChar w:fldCharType="end"/>
      </w:r>
    </w:p>
    <w:p>
      <w:pPr>
        <w:pStyle w:val="61"/>
        <w:tabs>
          <w:tab w:val="right" w:leader="dot" w:pos="9071"/>
        </w:tabs>
        <w:jc w:val="left"/>
        <w:rPr>
          <w:b/>
          <w:bCs/>
        </w:rPr>
      </w:pPr>
      <w:r>
        <w:rPr>
          <w:rFonts w:hint="eastAsia"/>
          <w:b/>
          <w:bCs/>
          <w:kern w:val="0"/>
          <w:szCs w:val="44"/>
        </w:rPr>
        <w:t>9.8.9 渗透测试</w:t>
      </w:r>
      <w:r>
        <w:rPr>
          <w:b/>
          <w:bCs/>
        </w:rPr>
        <w:tab/>
      </w:r>
      <w:r>
        <w:rPr>
          <w:b/>
          <w:bCs/>
        </w:rPr>
        <w:fldChar w:fldCharType="begin"/>
      </w:r>
      <w:r>
        <w:rPr>
          <w:b/>
          <w:bCs/>
        </w:rPr>
        <w:instrText xml:space="preserve"> PAGEREF _Toc861970682 </w:instrText>
      </w:r>
      <w:r>
        <w:rPr>
          <w:b/>
          <w:bCs/>
        </w:rPr>
        <w:fldChar w:fldCharType="separate"/>
      </w:r>
      <w:r>
        <w:rPr>
          <w:b/>
          <w:bCs/>
        </w:rPr>
        <w:t>48</w:t>
      </w:r>
      <w:r>
        <w:rPr>
          <w:b/>
          <w:bCs/>
        </w:rPr>
        <w:fldChar w:fldCharType="end"/>
      </w:r>
    </w:p>
    <w:p>
      <w:pPr>
        <w:pStyle w:val="61"/>
        <w:tabs>
          <w:tab w:val="right" w:leader="dot" w:pos="9071"/>
        </w:tabs>
        <w:jc w:val="left"/>
        <w:rPr>
          <w:b/>
          <w:bCs/>
        </w:rPr>
      </w:pPr>
      <w:r>
        <w:rPr>
          <w:rFonts w:hint="eastAsia"/>
          <w:b/>
          <w:bCs/>
          <w:kern w:val="0"/>
          <w:szCs w:val="44"/>
        </w:rPr>
        <w:t>9.8.10 测试结果和报告</w:t>
      </w:r>
      <w:r>
        <w:rPr>
          <w:b/>
          <w:bCs/>
        </w:rPr>
        <w:tab/>
      </w:r>
      <w:r>
        <w:rPr>
          <w:b/>
          <w:bCs/>
        </w:rPr>
        <w:fldChar w:fldCharType="begin"/>
      </w:r>
      <w:r>
        <w:rPr>
          <w:b/>
          <w:bCs/>
        </w:rPr>
        <w:instrText xml:space="preserve"> PAGEREF _Toc216569712 </w:instrText>
      </w:r>
      <w:r>
        <w:rPr>
          <w:b/>
          <w:bCs/>
        </w:rPr>
        <w:fldChar w:fldCharType="separate"/>
      </w:r>
      <w:r>
        <w:rPr>
          <w:b/>
          <w:bCs/>
        </w:rPr>
        <w:t>48</w:t>
      </w:r>
      <w:r>
        <w:rPr>
          <w:b/>
          <w:bCs/>
        </w:rPr>
        <w:fldChar w:fldCharType="end"/>
      </w:r>
    </w:p>
    <w:p>
      <w:pPr>
        <w:pStyle w:val="61"/>
        <w:tabs>
          <w:tab w:val="right" w:leader="dot" w:pos="9071"/>
        </w:tabs>
        <w:jc w:val="left"/>
        <w:rPr>
          <w:b/>
          <w:bCs/>
        </w:rPr>
      </w:pPr>
      <w:r>
        <w:rPr>
          <w:rFonts w:hint="eastAsia"/>
          <w:b/>
          <w:bCs/>
          <w:kern w:val="0"/>
          <w:szCs w:val="44"/>
        </w:rPr>
        <w:t>9.8.11 错误限度</w:t>
      </w:r>
      <w:r>
        <w:rPr>
          <w:b/>
          <w:bCs/>
        </w:rPr>
        <w:tab/>
      </w:r>
      <w:r>
        <w:rPr>
          <w:b/>
          <w:bCs/>
        </w:rPr>
        <w:fldChar w:fldCharType="begin"/>
      </w:r>
      <w:r>
        <w:rPr>
          <w:b/>
          <w:bCs/>
        </w:rPr>
        <w:instrText xml:space="preserve"> PAGEREF _Toc2049851566 </w:instrText>
      </w:r>
      <w:r>
        <w:rPr>
          <w:b/>
          <w:bCs/>
        </w:rPr>
        <w:fldChar w:fldCharType="separate"/>
      </w:r>
      <w:r>
        <w:rPr>
          <w:b/>
          <w:bCs/>
        </w:rPr>
        <w:t>48</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9.9 </w:t>
      </w:r>
      <w:r>
        <w:rPr>
          <w:rFonts w:hint="eastAsia"/>
          <w:b/>
          <w:bCs/>
          <w:kern w:val="0"/>
          <w:szCs w:val="44"/>
        </w:rPr>
        <w:t>软件管理目标</w:t>
      </w:r>
      <w:r>
        <w:rPr>
          <w:b/>
          <w:bCs/>
        </w:rPr>
        <w:tab/>
      </w:r>
      <w:r>
        <w:rPr>
          <w:b/>
          <w:bCs/>
        </w:rPr>
        <w:fldChar w:fldCharType="begin"/>
      </w:r>
      <w:r>
        <w:rPr>
          <w:b/>
          <w:bCs/>
        </w:rPr>
        <w:instrText xml:space="preserve"> PAGEREF _Toc1922604588 </w:instrText>
      </w:r>
      <w:r>
        <w:rPr>
          <w:b/>
          <w:bCs/>
        </w:rPr>
        <w:fldChar w:fldCharType="separate"/>
      </w:r>
      <w:r>
        <w:rPr>
          <w:b/>
          <w:bCs/>
        </w:rPr>
        <w:t>48</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9.10 </w:t>
      </w:r>
      <w:r>
        <w:rPr>
          <w:rFonts w:hint="eastAsia"/>
          <w:b/>
          <w:bCs/>
          <w:kern w:val="0"/>
          <w:szCs w:val="44"/>
        </w:rPr>
        <w:t>软件实施</w:t>
      </w:r>
      <w:r>
        <w:rPr>
          <w:b/>
          <w:bCs/>
        </w:rPr>
        <w:tab/>
      </w:r>
      <w:r>
        <w:rPr>
          <w:b/>
          <w:bCs/>
        </w:rPr>
        <w:fldChar w:fldCharType="begin"/>
      </w:r>
      <w:r>
        <w:rPr>
          <w:b/>
          <w:bCs/>
        </w:rPr>
        <w:instrText xml:space="preserve"> PAGEREF _Toc28874107 </w:instrText>
      </w:r>
      <w:r>
        <w:rPr>
          <w:b/>
          <w:bCs/>
        </w:rPr>
        <w:fldChar w:fldCharType="separate"/>
      </w:r>
      <w:r>
        <w:rPr>
          <w:b/>
          <w:bCs/>
        </w:rPr>
        <w:t>49</w:t>
      </w:r>
      <w:r>
        <w:rPr>
          <w:b/>
          <w:bCs/>
        </w:rPr>
        <w:fldChar w:fldCharType="end"/>
      </w:r>
    </w:p>
    <w:p>
      <w:pPr>
        <w:pStyle w:val="61"/>
        <w:tabs>
          <w:tab w:val="right" w:pos="3200"/>
          <w:tab w:val="right" w:leader="dot" w:pos="9071"/>
        </w:tabs>
        <w:jc w:val="left"/>
        <w:rPr>
          <w:b/>
          <w:bCs/>
        </w:rPr>
      </w:pPr>
      <w:r>
        <w:rPr>
          <w:rFonts w:hint="eastAsia" w:cs="Arial"/>
          <w:b/>
          <w:bCs/>
          <w:kern w:val="0"/>
          <w:szCs w:val="32"/>
        </w:rPr>
        <w:t>第九章</w:t>
      </w:r>
      <w:r>
        <w:rPr>
          <w:rFonts w:cs="Arial"/>
          <w:b/>
          <w:bCs/>
          <w:kern w:val="0"/>
          <w:szCs w:val="32"/>
        </w:rPr>
        <w:t xml:space="preserve">   </w:t>
      </w:r>
      <w:r>
        <w:rPr>
          <w:rFonts w:cs="Arial"/>
          <w:b/>
          <w:bCs/>
          <w:kern w:val="0"/>
          <w:szCs w:val="32"/>
        </w:rPr>
        <w:tab/>
      </w:r>
      <w:r>
        <w:rPr>
          <w:rFonts w:hint="eastAsia" w:cs="Arial"/>
          <w:b/>
          <w:bCs/>
          <w:kern w:val="0"/>
          <w:szCs w:val="32"/>
        </w:rPr>
        <w:t>服务</w:t>
      </w:r>
      <w:r>
        <w:rPr>
          <w:b/>
          <w:bCs/>
        </w:rPr>
        <w:tab/>
      </w:r>
      <w:r>
        <w:rPr>
          <w:b/>
          <w:bCs/>
        </w:rPr>
        <w:fldChar w:fldCharType="begin"/>
      </w:r>
      <w:r>
        <w:rPr>
          <w:b/>
          <w:bCs/>
        </w:rPr>
        <w:instrText xml:space="preserve"> PAGEREF _Toc2103295774 </w:instrText>
      </w:r>
      <w:r>
        <w:rPr>
          <w:b/>
          <w:bCs/>
        </w:rPr>
        <w:fldChar w:fldCharType="separate"/>
      </w:r>
      <w:r>
        <w:rPr>
          <w:b/>
          <w:bCs/>
        </w:rPr>
        <w:t>50</w:t>
      </w:r>
      <w:r>
        <w:rPr>
          <w:b/>
          <w:bCs/>
        </w:rPr>
        <w:fldChar w:fldCharType="end"/>
      </w:r>
    </w:p>
    <w:p>
      <w:pPr>
        <w:pStyle w:val="61"/>
        <w:tabs>
          <w:tab w:val="right" w:leader="dot" w:pos="9071"/>
        </w:tabs>
        <w:jc w:val="left"/>
        <w:rPr>
          <w:b/>
          <w:bCs/>
        </w:rPr>
      </w:pPr>
      <w:r>
        <w:rPr>
          <w:rFonts w:hint="eastAsia"/>
          <w:b/>
          <w:bCs/>
          <w:kern w:val="0"/>
          <w:szCs w:val="44"/>
        </w:rPr>
        <w:t>1 设计联络</w:t>
      </w:r>
      <w:r>
        <w:rPr>
          <w:b/>
          <w:bCs/>
        </w:rPr>
        <w:tab/>
      </w:r>
      <w:r>
        <w:rPr>
          <w:b/>
          <w:bCs/>
        </w:rPr>
        <w:fldChar w:fldCharType="begin"/>
      </w:r>
      <w:r>
        <w:rPr>
          <w:b/>
          <w:bCs/>
        </w:rPr>
        <w:instrText xml:space="preserve"> PAGEREF _Toc363760351 </w:instrText>
      </w:r>
      <w:r>
        <w:rPr>
          <w:b/>
          <w:bCs/>
        </w:rPr>
        <w:fldChar w:fldCharType="separate"/>
      </w:r>
      <w:r>
        <w:rPr>
          <w:b/>
          <w:bCs/>
        </w:rPr>
        <w:t>50</w:t>
      </w:r>
      <w:r>
        <w:rPr>
          <w:b/>
          <w:bCs/>
        </w:rPr>
        <w:fldChar w:fldCharType="end"/>
      </w:r>
    </w:p>
    <w:p>
      <w:pPr>
        <w:pStyle w:val="61"/>
        <w:tabs>
          <w:tab w:val="right" w:leader="dot" w:pos="9071"/>
        </w:tabs>
        <w:jc w:val="left"/>
        <w:rPr>
          <w:b/>
          <w:bCs/>
        </w:rPr>
      </w:pPr>
      <w:r>
        <w:rPr>
          <w:rFonts w:hint="eastAsia"/>
          <w:b/>
          <w:bCs/>
          <w:kern w:val="0"/>
          <w:szCs w:val="44"/>
        </w:rPr>
        <w:t>2 包装、运输、仓储</w:t>
      </w:r>
      <w:r>
        <w:rPr>
          <w:b/>
          <w:bCs/>
        </w:rPr>
        <w:tab/>
      </w:r>
      <w:r>
        <w:rPr>
          <w:b/>
          <w:bCs/>
        </w:rPr>
        <w:fldChar w:fldCharType="begin"/>
      </w:r>
      <w:r>
        <w:rPr>
          <w:b/>
          <w:bCs/>
        </w:rPr>
        <w:instrText xml:space="preserve"> PAGEREF _Toc1981759895 </w:instrText>
      </w:r>
      <w:r>
        <w:rPr>
          <w:b/>
          <w:bCs/>
        </w:rPr>
        <w:fldChar w:fldCharType="separate"/>
      </w:r>
      <w:r>
        <w:rPr>
          <w:b/>
          <w:bCs/>
        </w:rPr>
        <w:t>51</w:t>
      </w:r>
      <w:r>
        <w:rPr>
          <w:b/>
          <w:bCs/>
        </w:rPr>
        <w:fldChar w:fldCharType="end"/>
      </w:r>
    </w:p>
    <w:p>
      <w:pPr>
        <w:pStyle w:val="61"/>
        <w:tabs>
          <w:tab w:val="right" w:leader="dot" w:pos="9071"/>
        </w:tabs>
        <w:jc w:val="left"/>
        <w:rPr>
          <w:b/>
          <w:bCs/>
        </w:rPr>
      </w:pPr>
      <w:r>
        <w:rPr>
          <w:rFonts w:hint="eastAsia"/>
          <w:b/>
          <w:bCs/>
          <w:kern w:val="0"/>
          <w:szCs w:val="44"/>
        </w:rPr>
        <w:t>3 测试、检验与验收</w:t>
      </w:r>
      <w:r>
        <w:rPr>
          <w:b/>
          <w:bCs/>
        </w:rPr>
        <w:tab/>
      </w:r>
      <w:r>
        <w:rPr>
          <w:b/>
          <w:bCs/>
        </w:rPr>
        <w:fldChar w:fldCharType="begin"/>
      </w:r>
      <w:r>
        <w:rPr>
          <w:b/>
          <w:bCs/>
        </w:rPr>
        <w:instrText xml:space="preserve"> PAGEREF _Toc2114673942 </w:instrText>
      </w:r>
      <w:r>
        <w:rPr>
          <w:b/>
          <w:bCs/>
        </w:rPr>
        <w:fldChar w:fldCharType="separate"/>
      </w:r>
      <w:r>
        <w:rPr>
          <w:b/>
          <w:bCs/>
        </w:rPr>
        <w:t>51</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3.1 </w:t>
      </w:r>
      <w:r>
        <w:rPr>
          <w:rFonts w:hint="eastAsia"/>
          <w:b/>
          <w:bCs/>
          <w:kern w:val="0"/>
          <w:szCs w:val="44"/>
        </w:rPr>
        <w:t>接口试验</w:t>
      </w:r>
      <w:r>
        <w:rPr>
          <w:b/>
          <w:bCs/>
        </w:rPr>
        <w:tab/>
      </w:r>
      <w:r>
        <w:rPr>
          <w:b/>
          <w:bCs/>
        </w:rPr>
        <w:fldChar w:fldCharType="begin"/>
      </w:r>
      <w:r>
        <w:rPr>
          <w:b/>
          <w:bCs/>
        </w:rPr>
        <w:instrText xml:space="preserve"> PAGEREF _Toc470585344 </w:instrText>
      </w:r>
      <w:r>
        <w:rPr>
          <w:b/>
          <w:bCs/>
        </w:rPr>
        <w:fldChar w:fldCharType="separate"/>
      </w:r>
      <w:r>
        <w:rPr>
          <w:b/>
          <w:bCs/>
        </w:rPr>
        <w:t>51</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3.2 </w:t>
      </w:r>
      <w:r>
        <w:rPr>
          <w:rFonts w:hint="eastAsia"/>
          <w:b/>
          <w:bCs/>
          <w:kern w:val="0"/>
          <w:szCs w:val="44"/>
        </w:rPr>
        <w:t>供货保障措施</w:t>
      </w:r>
      <w:r>
        <w:rPr>
          <w:b/>
          <w:bCs/>
        </w:rPr>
        <w:tab/>
      </w:r>
      <w:r>
        <w:rPr>
          <w:b/>
          <w:bCs/>
        </w:rPr>
        <w:fldChar w:fldCharType="begin"/>
      </w:r>
      <w:r>
        <w:rPr>
          <w:b/>
          <w:bCs/>
        </w:rPr>
        <w:instrText xml:space="preserve"> PAGEREF _Toc2093088354 </w:instrText>
      </w:r>
      <w:r>
        <w:rPr>
          <w:b/>
          <w:bCs/>
        </w:rPr>
        <w:fldChar w:fldCharType="separate"/>
      </w:r>
      <w:r>
        <w:rPr>
          <w:b/>
          <w:bCs/>
        </w:rPr>
        <w:t>52</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3.3 </w:t>
      </w:r>
      <w:r>
        <w:rPr>
          <w:rFonts w:hint="eastAsia"/>
          <w:b/>
          <w:bCs/>
          <w:kern w:val="0"/>
          <w:szCs w:val="44"/>
        </w:rPr>
        <w:t>到货开箱检查</w:t>
      </w:r>
      <w:r>
        <w:rPr>
          <w:b/>
          <w:bCs/>
        </w:rPr>
        <w:tab/>
      </w:r>
      <w:r>
        <w:rPr>
          <w:b/>
          <w:bCs/>
        </w:rPr>
        <w:fldChar w:fldCharType="begin"/>
      </w:r>
      <w:r>
        <w:rPr>
          <w:b/>
          <w:bCs/>
        </w:rPr>
        <w:instrText xml:space="preserve"> PAGEREF _Toc606344171 </w:instrText>
      </w:r>
      <w:r>
        <w:rPr>
          <w:b/>
          <w:bCs/>
        </w:rPr>
        <w:fldChar w:fldCharType="separate"/>
      </w:r>
      <w:r>
        <w:rPr>
          <w:b/>
          <w:bCs/>
        </w:rPr>
        <w:t>52</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3.4 </w:t>
      </w:r>
      <w:r>
        <w:rPr>
          <w:rFonts w:hint="eastAsia"/>
          <w:b/>
          <w:bCs/>
          <w:kern w:val="0"/>
          <w:szCs w:val="44"/>
        </w:rPr>
        <w:t>安装及调试验收试验</w:t>
      </w:r>
      <w:r>
        <w:rPr>
          <w:b/>
          <w:bCs/>
        </w:rPr>
        <w:tab/>
      </w:r>
      <w:r>
        <w:rPr>
          <w:b/>
          <w:bCs/>
        </w:rPr>
        <w:fldChar w:fldCharType="begin"/>
      </w:r>
      <w:r>
        <w:rPr>
          <w:b/>
          <w:bCs/>
        </w:rPr>
        <w:instrText xml:space="preserve"> PAGEREF _Toc1016576982 </w:instrText>
      </w:r>
      <w:r>
        <w:rPr>
          <w:b/>
          <w:bCs/>
        </w:rPr>
        <w:fldChar w:fldCharType="separate"/>
      </w:r>
      <w:r>
        <w:rPr>
          <w:b/>
          <w:bCs/>
        </w:rPr>
        <w:t>52</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3.5 </w:t>
      </w:r>
      <w:r>
        <w:rPr>
          <w:rFonts w:hint="eastAsia"/>
          <w:b/>
          <w:bCs/>
          <w:kern w:val="0"/>
          <w:szCs w:val="44"/>
        </w:rPr>
        <w:t>安装验收检查</w:t>
      </w:r>
      <w:r>
        <w:rPr>
          <w:b/>
          <w:bCs/>
        </w:rPr>
        <w:tab/>
      </w:r>
      <w:r>
        <w:rPr>
          <w:b/>
          <w:bCs/>
        </w:rPr>
        <w:fldChar w:fldCharType="begin"/>
      </w:r>
      <w:r>
        <w:rPr>
          <w:b/>
          <w:bCs/>
        </w:rPr>
        <w:instrText xml:space="preserve"> PAGEREF _Toc229440942 </w:instrText>
      </w:r>
      <w:r>
        <w:rPr>
          <w:b/>
          <w:bCs/>
        </w:rPr>
        <w:fldChar w:fldCharType="separate"/>
      </w:r>
      <w:r>
        <w:rPr>
          <w:b/>
          <w:bCs/>
        </w:rPr>
        <w:t>52</w:t>
      </w:r>
      <w:r>
        <w:rPr>
          <w:b/>
          <w:bCs/>
        </w:rPr>
        <w:fldChar w:fldCharType="end"/>
      </w:r>
    </w:p>
    <w:p>
      <w:pPr>
        <w:pStyle w:val="61"/>
        <w:tabs>
          <w:tab w:val="right" w:leader="dot" w:pos="9071"/>
        </w:tabs>
        <w:jc w:val="left"/>
        <w:rPr>
          <w:b/>
          <w:bCs/>
        </w:rPr>
      </w:pPr>
      <w:r>
        <w:rPr>
          <w:rFonts w:hint="eastAsia"/>
          <w:b/>
          <w:bCs/>
          <w:kern w:val="0"/>
          <w:szCs w:val="44"/>
        </w:rPr>
        <w:t>3.6.1 调试验收试验</w:t>
      </w:r>
      <w:r>
        <w:rPr>
          <w:b/>
          <w:bCs/>
        </w:rPr>
        <w:tab/>
      </w:r>
      <w:r>
        <w:rPr>
          <w:b/>
          <w:bCs/>
        </w:rPr>
        <w:fldChar w:fldCharType="begin"/>
      </w:r>
      <w:r>
        <w:rPr>
          <w:b/>
          <w:bCs/>
        </w:rPr>
        <w:instrText xml:space="preserve"> PAGEREF _Toc1480765829 </w:instrText>
      </w:r>
      <w:r>
        <w:rPr>
          <w:b/>
          <w:bCs/>
        </w:rPr>
        <w:fldChar w:fldCharType="separate"/>
      </w:r>
      <w:r>
        <w:rPr>
          <w:b/>
          <w:bCs/>
        </w:rPr>
        <w:t>52</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3.6 </w:t>
      </w:r>
      <w:r>
        <w:rPr>
          <w:rFonts w:hint="eastAsia"/>
          <w:b/>
          <w:bCs/>
          <w:kern w:val="0"/>
          <w:szCs w:val="44"/>
        </w:rPr>
        <w:t>集成测试</w:t>
      </w:r>
      <w:r>
        <w:rPr>
          <w:b/>
          <w:bCs/>
        </w:rPr>
        <w:tab/>
      </w:r>
      <w:r>
        <w:rPr>
          <w:b/>
          <w:bCs/>
        </w:rPr>
        <w:fldChar w:fldCharType="begin"/>
      </w:r>
      <w:r>
        <w:rPr>
          <w:b/>
          <w:bCs/>
        </w:rPr>
        <w:instrText xml:space="preserve"> PAGEREF _Toc43302920 </w:instrText>
      </w:r>
      <w:r>
        <w:rPr>
          <w:b/>
          <w:bCs/>
        </w:rPr>
        <w:fldChar w:fldCharType="separate"/>
      </w:r>
      <w:r>
        <w:rPr>
          <w:b/>
          <w:bCs/>
        </w:rPr>
        <w:t>53</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3.7 </w:t>
      </w:r>
      <w:r>
        <w:rPr>
          <w:rFonts w:hint="eastAsia"/>
          <w:b/>
          <w:bCs/>
          <w:kern w:val="0"/>
          <w:szCs w:val="44"/>
        </w:rPr>
        <w:t>联调</w:t>
      </w:r>
      <w:r>
        <w:rPr>
          <w:b/>
          <w:bCs/>
        </w:rPr>
        <w:tab/>
      </w:r>
      <w:r>
        <w:rPr>
          <w:b/>
          <w:bCs/>
        </w:rPr>
        <w:fldChar w:fldCharType="begin"/>
      </w:r>
      <w:r>
        <w:rPr>
          <w:b/>
          <w:bCs/>
        </w:rPr>
        <w:instrText xml:space="preserve"> PAGEREF _Toc1942703754 </w:instrText>
      </w:r>
      <w:r>
        <w:rPr>
          <w:b/>
          <w:bCs/>
        </w:rPr>
        <w:fldChar w:fldCharType="separate"/>
      </w:r>
      <w:r>
        <w:rPr>
          <w:b/>
          <w:bCs/>
        </w:rPr>
        <w:t>53</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3.8 </w:t>
      </w:r>
      <w:r>
        <w:rPr>
          <w:rFonts w:hint="eastAsia"/>
          <w:b/>
          <w:bCs/>
          <w:kern w:val="0"/>
          <w:szCs w:val="44"/>
        </w:rPr>
        <w:t>试运行</w:t>
      </w:r>
      <w:r>
        <w:rPr>
          <w:b/>
          <w:bCs/>
        </w:rPr>
        <w:tab/>
      </w:r>
      <w:r>
        <w:rPr>
          <w:b/>
          <w:bCs/>
        </w:rPr>
        <w:fldChar w:fldCharType="begin"/>
      </w:r>
      <w:r>
        <w:rPr>
          <w:b/>
          <w:bCs/>
        </w:rPr>
        <w:instrText xml:space="preserve"> PAGEREF _Toc680624490 </w:instrText>
      </w:r>
      <w:r>
        <w:rPr>
          <w:b/>
          <w:bCs/>
        </w:rPr>
        <w:fldChar w:fldCharType="separate"/>
      </w:r>
      <w:r>
        <w:rPr>
          <w:b/>
          <w:bCs/>
        </w:rPr>
        <w:t>53</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3.9 </w:t>
      </w:r>
      <w:r>
        <w:rPr>
          <w:rFonts w:hint="eastAsia"/>
          <w:b/>
          <w:bCs/>
          <w:kern w:val="0"/>
          <w:szCs w:val="44"/>
        </w:rPr>
        <w:t>功能及接口验收</w:t>
      </w:r>
      <w:r>
        <w:rPr>
          <w:b/>
          <w:bCs/>
        </w:rPr>
        <w:tab/>
      </w:r>
      <w:r>
        <w:rPr>
          <w:b/>
          <w:bCs/>
        </w:rPr>
        <w:fldChar w:fldCharType="begin"/>
      </w:r>
      <w:r>
        <w:rPr>
          <w:b/>
          <w:bCs/>
        </w:rPr>
        <w:instrText xml:space="preserve"> PAGEREF _Toc1757899508 </w:instrText>
      </w:r>
      <w:r>
        <w:rPr>
          <w:b/>
          <w:bCs/>
        </w:rPr>
        <w:fldChar w:fldCharType="separate"/>
      </w:r>
      <w:r>
        <w:rPr>
          <w:b/>
          <w:bCs/>
        </w:rPr>
        <w:t>54</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3.10 </w:t>
      </w:r>
      <w:r>
        <w:rPr>
          <w:rFonts w:hint="eastAsia"/>
          <w:b/>
          <w:bCs/>
          <w:kern w:val="0"/>
          <w:szCs w:val="44"/>
        </w:rPr>
        <w:t>初步验收及移交</w:t>
      </w:r>
      <w:r>
        <w:rPr>
          <w:b/>
          <w:bCs/>
        </w:rPr>
        <w:tab/>
      </w:r>
      <w:r>
        <w:rPr>
          <w:b/>
          <w:bCs/>
        </w:rPr>
        <w:fldChar w:fldCharType="begin"/>
      </w:r>
      <w:r>
        <w:rPr>
          <w:b/>
          <w:bCs/>
        </w:rPr>
        <w:instrText xml:space="preserve"> PAGEREF _Toc2084499177 </w:instrText>
      </w:r>
      <w:r>
        <w:rPr>
          <w:b/>
          <w:bCs/>
        </w:rPr>
        <w:fldChar w:fldCharType="separate"/>
      </w:r>
      <w:r>
        <w:rPr>
          <w:b/>
          <w:bCs/>
        </w:rPr>
        <w:t>54</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3.11 </w:t>
      </w:r>
      <w:r>
        <w:rPr>
          <w:rFonts w:hint="eastAsia"/>
          <w:b/>
          <w:bCs/>
          <w:kern w:val="0"/>
          <w:szCs w:val="44"/>
        </w:rPr>
        <w:t>竣工验收</w:t>
      </w:r>
      <w:r>
        <w:rPr>
          <w:b/>
          <w:bCs/>
        </w:rPr>
        <w:tab/>
      </w:r>
      <w:r>
        <w:rPr>
          <w:b/>
          <w:bCs/>
        </w:rPr>
        <w:fldChar w:fldCharType="begin"/>
      </w:r>
      <w:r>
        <w:rPr>
          <w:b/>
          <w:bCs/>
        </w:rPr>
        <w:instrText xml:space="preserve"> PAGEREF _Toc129450681 </w:instrText>
      </w:r>
      <w:r>
        <w:rPr>
          <w:b/>
          <w:bCs/>
        </w:rPr>
        <w:fldChar w:fldCharType="separate"/>
      </w:r>
      <w:r>
        <w:rPr>
          <w:b/>
          <w:bCs/>
        </w:rPr>
        <w:t>54</w:t>
      </w:r>
      <w:r>
        <w:rPr>
          <w:b/>
          <w:bCs/>
        </w:rPr>
        <w:fldChar w:fldCharType="end"/>
      </w:r>
    </w:p>
    <w:p>
      <w:pPr>
        <w:pStyle w:val="61"/>
        <w:tabs>
          <w:tab w:val="right" w:leader="dot" w:pos="9071"/>
        </w:tabs>
        <w:jc w:val="left"/>
        <w:rPr>
          <w:b/>
          <w:bCs/>
        </w:rPr>
      </w:pPr>
      <w:r>
        <w:rPr>
          <w:rFonts w:hint="eastAsia"/>
          <w:b/>
          <w:bCs/>
          <w:kern w:val="0"/>
          <w:szCs w:val="44"/>
        </w:rPr>
        <w:t>4 质量保证及质保期管理、服务</w:t>
      </w:r>
      <w:r>
        <w:rPr>
          <w:b/>
          <w:bCs/>
        </w:rPr>
        <w:tab/>
      </w:r>
      <w:r>
        <w:rPr>
          <w:b/>
          <w:bCs/>
        </w:rPr>
        <w:fldChar w:fldCharType="begin"/>
      </w:r>
      <w:r>
        <w:rPr>
          <w:b/>
          <w:bCs/>
        </w:rPr>
        <w:instrText xml:space="preserve"> PAGEREF _Toc276661156 </w:instrText>
      </w:r>
      <w:r>
        <w:rPr>
          <w:b/>
          <w:bCs/>
        </w:rPr>
        <w:fldChar w:fldCharType="separate"/>
      </w:r>
      <w:r>
        <w:rPr>
          <w:b/>
          <w:bCs/>
        </w:rPr>
        <w:t>54</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4.1 </w:t>
      </w:r>
      <w:r>
        <w:rPr>
          <w:rFonts w:hint="eastAsia"/>
          <w:b/>
          <w:bCs/>
          <w:kern w:val="0"/>
          <w:szCs w:val="44"/>
        </w:rPr>
        <w:t>基本要求</w:t>
      </w:r>
      <w:r>
        <w:rPr>
          <w:b/>
          <w:bCs/>
        </w:rPr>
        <w:tab/>
      </w:r>
      <w:r>
        <w:rPr>
          <w:b/>
          <w:bCs/>
        </w:rPr>
        <w:fldChar w:fldCharType="begin"/>
      </w:r>
      <w:r>
        <w:rPr>
          <w:b/>
          <w:bCs/>
        </w:rPr>
        <w:instrText xml:space="preserve"> PAGEREF _Toc541953137 </w:instrText>
      </w:r>
      <w:r>
        <w:rPr>
          <w:b/>
          <w:bCs/>
        </w:rPr>
        <w:fldChar w:fldCharType="separate"/>
      </w:r>
      <w:r>
        <w:rPr>
          <w:b/>
          <w:bCs/>
        </w:rPr>
        <w:t>54</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4.2 </w:t>
      </w:r>
      <w:r>
        <w:rPr>
          <w:rFonts w:hint="eastAsia"/>
          <w:b/>
          <w:bCs/>
          <w:kern w:val="0"/>
          <w:szCs w:val="44"/>
        </w:rPr>
        <w:t>制造中质量保证</w:t>
      </w:r>
      <w:r>
        <w:rPr>
          <w:b/>
          <w:bCs/>
        </w:rPr>
        <w:tab/>
      </w:r>
      <w:r>
        <w:rPr>
          <w:b/>
          <w:bCs/>
        </w:rPr>
        <w:fldChar w:fldCharType="begin"/>
      </w:r>
      <w:r>
        <w:rPr>
          <w:b/>
          <w:bCs/>
        </w:rPr>
        <w:instrText xml:space="preserve"> PAGEREF _Toc1128226632 </w:instrText>
      </w:r>
      <w:r>
        <w:rPr>
          <w:b/>
          <w:bCs/>
        </w:rPr>
        <w:fldChar w:fldCharType="separate"/>
      </w:r>
      <w:r>
        <w:rPr>
          <w:b/>
          <w:bCs/>
        </w:rPr>
        <w:t>54</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4.3 </w:t>
      </w:r>
      <w:r>
        <w:rPr>
          <w:rFonts w:hint="eastAsia"/>
          <w:b/>
          <w:bCs/>
          <w:kern w:val="0"/>
          <w:szCs w:val="44"/>
        </w:rPr>
        <w:t>现场安装质量保证</w:t>
      </w:r>
      <w:r>
        <w:rPr>
          <w:b/>
          <w:bCs/>
        </w:rPr>
        <w:tab/>
      </w:r>
      <w:r>
        <w:rPr>
          <w:b/>
          <w:bCs/>
        </w:rPr>
        <w:fldChar w:fldCharType="begin"/>
      </w:r>
      <w:r>
        <w:rPr>
          <w:b/>
          <w:bCs/>
        </w:rPr>
        <w:instrText xml:space="preserve"> PAGEREF _Toc1971884661 </w:instrText>
      </w:r>
      <w:r>
        <w:rPr>
          <w:b/>
          <w:bCs/>
        </w:rPr>
        <w:fldChar w:fldCharType="separate"/>
      </w:r>
      <w:r>
        <w:rPr>
          <w:b/>
          <w:bCs/>
        </w:rPr>
        <w:t>55</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4.4 </w:t>
      </w:r>
      <w:r>
        <w:rPr>
          <w:rFonts w:hint="eastAsia"/>
          <w:b/>
          <w:bCs/>
          <w:kern w:val="0"/>
          <w:szCs w:val="44"/>
        </w:rPr>
        <w:t>开通质保服务</w:t>
      </w:r>
      <w:r>
        <w:rPr>
          <w:b/>
          <w:bCs/>
        </w:rPr>
        <w:tab/>
      </w:r>
      <w:r>
        <w:rPr>
          <w:b/>
          <w:bCs/>
        </w:rPr>
        <w:fldChar w:fldCharType="begin"/>
      </w:r>
      <w:r>
        <w:rPr>
          <w:b/>
          <w:bCs/>
        </w:rPr>
        <w:instrText xml:space="preserve"> PAGEREF _Toc1497856923 </w:instrText>
      </w:r>
      <w:r>
        <w:rPr>
          <w:b/>
          <w:bCs/>
        </w:rPr>
        <w:fldChar w:fldCharType="separate"/>
      </w:r>
      <w:r>
        <w:rPr>
          <w:b/>
          <w:bCs/>
        </w:rPr>
        <w:t>55</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4.5 </w:t>
      </w:r>
      <w:r>
        <w:rPr>
          <w:rFonts w:hint="eastAsia"/>
          <w:b/>
          <w:bCs/>
          <w:kern w:val="0"/>
          <w:szCs w:val="44"/>
        </w:rPr>
        <w:t>运营维护质保</w:t>
      </w:r>
      <w:r>
        <w:rPr>
          <w:b/>
          <w:bCs/>
        </w:rPr>
        <w:tab/>
      </w:r>
      <w:r>
        <w:rPr>
          <w:b/>
          <w:bCs/>
        </w:rPr>
        <w:fldChar w:fldCharType="begin"/>
      </w:r>
      <w:r>
        <w:rPr>
          <w:b/>
          <w:bCs/>
        </w:rPr>
        <w:instrText xml:space="preserve"> PAGEREF _Toc1677994727 </w:instrText>
      </w:r>
      <w:r>
        <w:rPr>
          <w:b/>
          <w:bCs/>
        </w:rPr>
        <w:fldChar w:fldCharType="separate"/>
      </w:r>
      <w:r>
        <w:rPr>
          <w:b/>
          <w:bCs/>
        </w:rPr>
        <w:t>55</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4.6 </w:t>
      </w:r>
      <w:r>
        <w:rPr>
          <w:rFonts w:hint="eastAsia"/>
          <w:b/>
          <w:bCs/>
          <w:kern w:val="0"/>
          <w:szCs w:val="44"/>
        </w:rPr>
        <w:t>备品备件服务</w:t>
      </w:r>
      <w:r>
        <w:rPr>
          <w:b/>
          <w:bCs/>
        </w:rPr>
        <w:tab/>
      </w:r>
      <w:r>
        <w:rPr>
          <w:b/>
          <w:bCs/>
        </w:rPr>
        <w:fldChar w:fldCharType="begin"/>
      </w:r>
      <w:r>
        <w:rPr>
          <w:b/>
          <w:bCs/>
        </w:rPr>
        <w:instrText xml:space="preserve"> PAGEREF _Toc1302124285 </w:instrText>
      </w:r>
      <w:r>
        <w:rPr>
          <w:b/>
          <w:bCs/>
        </w:rPr>
        <w:fldChar w:fldCharType="separate"/>
      </w:r>
      <w:r>
        <w:rPr>
          <w:b/>
          <w:bCs/>
        </w:rPr>
        <w:t>57</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4.7 </w:t>
      </w:r>
      <w:r>
        <w:rPr>
          <w:rFonts w:hint="eastAsia"/>
          <w:b/>
          <w:bCs/>
          <w:kern w:val="0"/>
          <w:szCs w:val="44"/>
        </w:rPr>
        <w:t>质保期结束后</w:t>
      </w:r>
      <w:r>
        <w:rPr>
          <w:b/>
          <w:bCs/>
        </w:rPr>
        <w:tab/>
      </w:r>
      <w:r>
        <w:rPr>
          <w:b/>
          <w:bCs/>
        </w:rPr>
        <w:fldChar w:fldCharType="begin"/>
      </w:r>
      <w:r>
        <w:rPr>
          <w:b/>
          <w:bCs/>
        </w:rPr>
        <w:instrText xml:space="preserve"> PAGEREF _Toc1944495065 </w:instrText>
      </w:r>
      <w:r>
        <w:rPr>
          <w:b/>
          <w:bCs/>
        </w:rPr>
        <w:fldChar w:fldCharType="separate"/>
      </w:r>
      <w:r>
        <w:rPr>
          <w:b/>
          <w:bCs/>
        </w:rPr>
        <w:t>57</w:t>
      </w:r>
      <w:r>
        <w:rPr>
          <w:b/>
          <w:bCs/>
        </w:rPr>
        <w:fldChar w:fldCharType="end"/>
      </w:r>
    </w:p>
    <w:p>
      <w:pPr>
        <w:pStyle w:val="61"/>
        <w:tabs>
          <w:tab w:val="right" w:leader="dot" w:pos="9071"/>
        </w:tabs>
        <w:jc w:val="left"/>
        <w:rPr>
          <w:b/>
          <w:bCs/>
        </w:rPr>
      </w:pPr>
      <w:r>
        <w:rPr>
          <w:rFonts w:hint="eastAsia"/>
          <w:b/>
          <w:bCs/>
          <w:kern w:val="0"/>
          <w:szCs w:val="44"/>
        </w:rPr>
        <w:t>5 培训</w:t>
      </w:r>
      <w:r>
        <w:rPr>
          <w:b/>
          <w:bCs/>
        </w:rPr>
        <w:tab/>
      </w:r>
      <w:r>
        <w:rPr>
          <w:b/>
          <w:bCs/>
        </w:rPr>
        <w:fldChar w:fldCharType="begin"/>
      </w:r>
      <w:r>
        <w:rPr>
          <w:b/>
          <w:bCs/>
        </w:rPr>
        <w:instrText xml:space="preserve"> PAGEREF _Toc722417409 </w:instrText>
      </w:r>
      <w:r>
        <w:rPr>
          <w:b/>
          <w:bCs/>
        </w:rPr>
        <w:fldChar w:fldCharType="separate"/>
      </w:r>
      <w:r>
        <w:rPr>
          <w:b/>
          <w:bCs/>
        </w:rPr>
        <w:t>57</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5.1 </w:t>
      </w:r>
      <w:r>
        <w:rPr>
          <w:rFonts w:hint="eastAsia"/>
          <w:b/>
          <w:bCs/>
          <w:kern w:val="0"/>
          <w:szCs w:val="44"/>
        </w:rPr>
        <w:t>培训目的</w:t>
      </w:r>
      <w:r>
        <w:rPr>
          <w:b/>
          <w:bCs/>
        </w:rPr>
        <w:tab/>
      </w:r>
      <w:r>
        <w:rPr>
          <w:b/>
          <w:bCs/>
        </w:rPr>
        <w:fldChar w:fldCharType="begin"/>
      </w:r>
      <w:r>
        <w:rPr>
          <w:b/>
          <w:bCs/>
        </w:rPr>
        <w:instrText xml:space="preserve"> PAGEREF _Toc1944336572 </w:instrText>
      </w:r>
      <w:r>
        <w:rPr>
          <w:b/>
          <w:bCs/>
        </w:rPr>
        <w:fldChar w:fldCharType="separate"/>
      </w:r>
      <w:r>
        <w:rPr>
          <w:b/>
          <w:bCs/>
        </w:rPr>
        <w:t>57</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5.2 </w:t>
      </w:r>
      <w:r>
        <w:rPr>
          <w:rFonts w:hint="eastAsia"/>
          <w:b/>
          <w:bCs/>
          <w:kern w:val="0"/>
          <w:szCs w:val="44"/>
        </w:rPr>
        <w:t>培训准备</w:t>
      </w:r>
      <w:r>
        <w:rPr>
          <w:b/>
          <w:bCs/>
        </w:rPr>
        <w:tab/>
      </w:r>
      <w:r>
        <w:rPr>
          <w:b/>
          <w:bCs/>
        </w:rPr>
        <w:fldChar w:fldCharType="begin"/>
      </w:r>
      <w:r>
        <w:rPr>
          <w:b/>
          <w:bCs/>
        </w:rPr>
        <w:instrText xml:space="preserve"> PAGEREF _Toc206109205 </w:instrText>
      </w:r>
      <w:r>
        <w:rPr>
          <w:b/>
          <w:bCs/>
        </w:rPr>
        <w:fldChar w:fldCharType="separate"/>
      </w:r>
      <w:r>
        <w:rPr>
          <w:b/>
          <w:bCs/>
        </w:rPr>
        <w:t>58</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5.3 </w:t>
      </w:r>
      <w:r>
        <w:rPr>
          <w:rFonts w:hint="eastAsia"/>
          <w:b/>
          <w:bCs/>
          <w:kern w:val="0"/>
          <w:szCs w:val="44"/>
        </w:rPr>
        <w:t>培训教材</w:t>
      </w:r>
      <w:r>
        <w:rPr>
          <w:b/>
          <w:bCs/>
        </w:rPr>
        <w:tab/>
      </w:r>
      <w:r>
        <w:rPr>
          <w:b/>
          <w:bCs/>
        </w:rPr>
        <w:fldChar w:fldCharType="begin"/>
      </w:r>
      <w:r>
        <w:rPr>
          <w:b/>
          <w:bCs/>
        </w:rPr>
        <w:instrText xml:space="preserve"> PAGEREF _Toc186285824 </w:instrText>
      </w:r>
      <w:r>
        <w:rPr>
          <w:b/>
          <w:bCs/>
        </w:rPr>
        <w:fldChar w:fldCharType="separate"/>
      </w:r>
      <w:r>
        <w:rPr>
          <w:b/>
          <w:bCs/>
        </w:rPr>
        <w:t>58</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5.4 </w:t>
      </w:r>
      <w:r>
        <w:rPr>
          <w:rFonts w:hint="eastAsia"/>
          <w:b/>
          <w:bCs/>
          <w:kern w:val="0"/>
          <w:szCs w:val="44"/>
        </w:rPr>
        <w:t>培训计划</w:t>
      </w:r>
      <w:r>
        <w:rPr>
          <w:b/>
          <w:bCs/>
        </w:rPr>
        <w:tab/>
      </w:r>
      <w:r>
        <w:rPr>
          <w:b/>
          <w:bCs/>
        </w:rPr>
        <w:fldChar w:fldCharType="begin"/>
      </w:r>
      <w:r>
        <w:rPr>
          <w:b/>
          <w:bCs/>
        </w:rPr>
        <w:instrText xml:space="preserve"> PAGEREF _Toc2022170289 </w:instrText>
      </w:r>
      <w:r>
        <w:rPr>
          <w:b/>
          <w:bCs/>
        </w:rPr>
        <w:fldChar w:fldCharType="separate"/>
      </w:r>
      <w:r>
        <w:rPr>
          <w:b/>
          <w:bCs/>
        </w:rPr>
        <w:t>58</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5.5 </w:t>
      </w:r>
      <w:r>
        <w:rPr>
          <w:rFonts w:hint="eastAsia"/>
          <w:b/>
          <w:bCs/>
          <w:kern w:val="0"/>
          <w:szCs w:val="44"/>
        </w:rPr>
        <w:t>培训实践</w:t>
      </w:r>
      <w:r>
        <w:rPr>
          <w:b/>
          <w:bCs/>
        </w:rPr>
        <w:tab/>
      </w:r>
      <w:r>
        <w:rPr>
          <w:b/>
          <w:bCs/>
        </w:rPr>
        <w:fldChar w:fldCharType="begin"/>
      </w:r>
      <w:r>
        <w:rPr>
          <w:b/>
          <w:bCs/>
        </w:rPr>
        <w:instrText xml:space="preserve"> PAGEREF _Toc539849801 </w:instrText>
      </w:r>
      <w:r>
        <w:rPr>
          <w:b/>
          <w:bCs/>
        </w:rPr>
        <w:fldChar w:fldCharType="separate"/>
      </w:r>
      <w:r>
        <w:rPr>
          <w:b/>
          <w:bCs/>
        </w:rPr>
        <w:t>58</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5.6 </w:t>
      </w:r>
      <w:r>
        <w:rPr>
          <w:rFonts w:hint="eastAsia"/>
          <w:b/>
          <w:bCs/>
          <w:kern w:val="0"/>
          <w:szCs w:val="44"/>
        </w:rPr>
        <w:t>培训语言</w:t>
      </w:r>
      <w:r>
        <w:rPr>
          <w:b/>
          <w:bCs/>
        </w:rPr>
        <w:tab/>
      </w:r>
      <w:r>
        <w:rPr>
          <w:b/>
          <w:bCs/>
        </w:rPr>
        <w:fldChar w:fldCharType="begin"/>
      </w:r>
      <w:r>
        <w:rPr>
          <w:b/>
          <w:bCs/>
        </w:rPr>
        <w:instrText xml:space="preserve"> PAGEREF _Toc137196832 </w:instrText>
      </w:r>
      <w:r>
        <w:rPr>
          <w:b/>
          <w:bCs/>
        </w:rPr>
        <w:fldChar w:fldCharType="separate"/>
      </w:r>
      <w:r>
        <w:rPr>
          <w:b/>
          <w:bCs/>
        </w:rPr>
        <w:t>58</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5.7 </w:t>
      </w:r>
      <w:r>
        <w:rPr>
          <w:rFonts w:hint="eastAsia"/>
          <w:b/>
          <w:bCs/>
          <w:kern w:val="0"/>
          <w:szCs w:val="44"/>
        </w:rPr>
        <w:t>第三方培训</w:t>
      </w:r>
      <w:r>
        <w:rPr>
          <w:b/>
          <w:bCs/>
        </w:rPr>
        <w:tab/>
      </w:r>
      <w:r>
        <w:rPr>
          <w:b/>
          <w:bCs/>
        </w:rPr>
        <w:fldChar w:fldCharType="begin"/>
      </w:r>
      <w:r>
        <w:rPr>
          <w:b/>
          <w:bCs/>
        </w:rPr>
        <w:instrText xml:space="preserve"> PAGEREF _Toc1617202193 </w:instrText>
      </w:r>
      <w:r>
        <w:rPr>
          <w:b/>
          <w:bCs/>
        </w:rPr>
        <w:fldChar w:fldCharType="separate"/>
      </w:r>
      <w:r>
        <w:rPr>
          <w:b/>
          <w:bCs/>
        </w:rPr>
        <w:t>58</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5.8 </w:t>
      </w:r>
      <w:r>
        <w:rPr>
          <w:rFonts w:hint="eastAsia"/>
          <w:b/>
          <w:bCs/>
          <w:kern w:val="0"/>
          <w:szCs w:val="44"/>
        </w:rPr>
        <w:t>培训完成时间</w:t>
      </w:r>
      <w:r>
        <w:rPr>
          <w:b/>
          <w:bCs/>
        </w:rPr>
        <w:tab/>
      </w:r>
      <w:r>
        <w:rPr>
          <w:b/>
          <w:bCs/>
        </w:rPr>
        <w:fldChar w:fldCharType="begin"/>
      </w:r>
      <w:r>
        <w:rPr>
          <w:b/>
          <w:bCs/>
        </w:rPr>
        <w:instrText xml:space="preserve"> PAGEREF _Toc1764221319 </w:instrText>
      </w:r>
      <w:r>
        <w:rPr>
          <w:b/>
          <w:bCs/>
        </w:rPr>
        <w:fldChar w:fldCharType="separate"/>
      </w:r>
      <w:r>
        <w:rPr>
          <w:b/>
          <w:bCs/>
        </w:rPr>
        <w:t>58</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5.9 </w:t>
      </w:r>
      <w:r>
        <w:rPr>
          <w:rFonts w:hint="eastAsia"/>
          <w:b/>
          <w:bCs/>
          <w:kern w:val="0"/>
          <w:szCs w:val="44"/>
        </w:rPr>
        <w:t>测验和考试</w:t>
      </w:r>
      <w:r>
        <w:rPr>
          <w:b/>
          <w:bCs/>
        </w:rPr>
        <w:tab/>
      </w:r>
      <w:r>
        <w:rPr>
          <w:b/>
          <w:bCs/>
        </w:rPr>
        <w:fldChar w:fldCharType="begin"/>
      </w:r>
      <w:r>
        <w:rPr>
          <w:b/>
          <w:bCs/>
        </w:rPr>
        <w:instrText xml:space="preserve"> PAGEREF _Toc960994304 </w:instrText>
      </w:r>
      <w:r>
        <w:rPr>
          <w:b/>
          <w:bCs/>
        </w:rPr>
        <w:fldChar w:fldCharType="separate"/>
      </w:r>
      <w:r>
        <w:rPr>
          <w:b/>
          <w:bCs/>
        </w:rPr>
        <w:t>59</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5.10 </w:t>
      </w:r>
      <w:r>
        <w:rPr>
          <w:rFonts w:hint="eastAsia"/>
          <w:b/>
          <w:bCs/>
          <w:kern w:val="0"/>
          <w:szCs w:val="44"/>
        </w:rPr>
        <w:t>培训监督</w:t>
      </w:r>
      <w:r>
        <w:rPr>
          <w:b/>
          <w:bCs/>
        </w:rPr>
        <w:tab/>
      </w:r>
      <w:r>
        <w:rPr>
          <w:b/>
          <w:bCs/>
        </w:rPr>
        <w:fldChar w:fldCharType="begin"/>
      </w:r>
      <w:r>
        <w:rPr>
          <w:b/>
          <w:bCs/>
        </w:rPr>
        <w:instrText xml:space="preserve"> PAGEREF _Toc206758241 </w:instrText>
      </w:r>
      <w:r>
        <w:rPr>
          <w:b/>
          <w:bCs/>
        </w:rPr>
        <w:fldChar w:fldCharType="separate"/>
      </w:r>
      <w:r>
        <w:rPr>
          <w:b/>
          <w:bCs/>
        </w:rPr>
        <w:t>59</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5.11 </w:t>
      </w:r>
      <w:r>
        <w:rPr>
          <w:rFonts w:hint="eastAsia"/>
          <w:b/>
          <w:bCs/>
          <w:kern w:val="0"/>
          <w:szCs w:val="44"/>
        </w:rPr>
        <w:t>培训员工及数量</w:t>
      </w:r>
      <w:r>
        <w:rPr>
          <w:b/>
          <w:bCs/>
        </w:rPr>
        <w:tab/>
      </w:r>
      <w:r>
        <w:rPr>
          <w:b/>
          <w:bCs/>
        </w:rPr>
        <w:fldChar w:fldCharType="begin"/>
      </w:r>
      <w:r>
        <w:rPr>
          <w:b/>
          <w:bCs/>
        </w:rPr>
        <w:instrText xml:space="preserve"> PAGEREF _Toc357215641 </w:instrText>
      </w:r>
      <w:r>
        <w:rPr>
          <w:b/>
          <w:bCs/>
        </w:rPr>
        <w:fldChar w:fldCharType="separate"/>
      </w:r>
      <w:r>
        <w:rPr>
          <w:b/>
          <w:bCs/>
        </w:rPr>
        <w:t>59</w:t>
      </w:r>
      <w:r>
        <w:rPr>
          <w:b/>
          <w:bCs/>
        </w:rPr>
        <w:fldChar w:fldCharType="end"/>
      </w:r>
    </w:p>
    <w:p>
      <w:pPr>
        <w:pStyle w:val="61"/>
        <w:tabs>
          <w:tab w:val="right" w:leader="dot" w:pos="9071"/>
        </w:tabs>
        <w:jc w:val="left"/>
        <w:rPr>
          <w:b/>
          <w:bCs/>
        </w:rPr>
      </w:pPr>
      <w:r>
        <w:rPr>
          <w:rFonts w:hint="eastAsia"/>
          <w:b/>
          <w:bCs/>
          <w:kern w:val="0"/>
          <w:szCs w:val="44"/>
        </w:rPr>
        <w:t>6 文件和技术资料</w:t>
      </w:r>
      <w:r>
        <w:rPr>
          <w:b/>
          <w:bCs/>
        </w:rPr>
        <w:tab/>
      </w:r>
      <w:r>
        <w:rPr>
          <w:b/>
          <w:bCs/>
        </w:rPr>
        <w:fldChar w:fldCharType="begin"/>
      </w:r>
      <w:r>
        <w:rPr>
          <w:b/>
          <w:bCs/>
        </w:rPr>
        <w:instrText xml:space="preserve"> PAGEREF _Toc659885924 </w:instrText>
      </w:r>
      <w:r>
        <w:rPr>
          <w:b/>
          <w:bCs/>
        </w:rPr>
        <w:fldChar w:fldCharType="separate"/>
      </w:r>
      <w:r>
        <w:rPr>
          <w:b/>
          <w:bCs/>
        </w:rPr>
        <w:t>60</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6.1 </w:t>
      </w:r>
      <w:r>
        <w:rPr>
          <w:rFonts w:hint="eastAsia"/>
          <w:b/>
          <w:bCs/>
          <w:kern w:val="0"/>
          <w:szCs w:val="44"/>
        </w:rPr>
        <w:t>项目文件交接与确认</w:t>
      </w:r>
      <w:r>
        <w:rPr>
          <w:b/>
          <w:bCs/>
        </w:rPr>
        <w:tab/>
      </w:r>
      <w:r>
        <w:rPr>
          <w:b/>
          <w:bCs/>
        </w:rPr>
        <w:fldChar w:fldCharType="begin"/>
      </w:r>
      <w:r>
        <w:rPr>
          <w:b/>
          <w:bCs/>
        </w:rPr>
        <w:instrText xml:space="preserve"> PAGEREF _Toc1097171560 </w:instrText>
      </w:r>
      <w:r>
        <w:rPr>
          <w:b/>
          <w:bCs/>
        </w:rPr>
        <w:fldChar w:fldCharType="separate"/>
      </w:r>
      <w:r>
        <w:rPr>
          <w:b/>
          <w:bCs/>
        </w:rPr>
        <w:t>60</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6.2 </w:t>
      </w:r>
      <w:r>
        <w:rPr>
          <w:rFonts w:hint="eastAsia"/>
          <w:b/>
          <w:bCs/>
          <w:kern w:val="0"/>
          <w:szCs w:val="44"/>
        </w:rPr>
        <w:t>投标人提交的文件</w:t>
      </w:r>
      <w:r>
        <w:rPr>
          <w:b/>
          <w:bCs/>
        </w:rPr>
        <w:tab/>
      </w:r>
      <w:r>
        <w:rPr>
          <w:b/>
          <w:bCs/>
        </w:rPr>
        <w:fldChar w:fldCharType="begin"/>
      </w:r>
      <w:r>
        <w:rPr>
          <w:b/>
          <w:bCs/>
        </w:rPr>
        <w:instrText xml:space="preserve"> PAGEREF _Toc1867815778 </w:instrText>
      </w:r>
      <w:r>
        <w:rPr>
          <w:b/>
          <w:bCs/>
        </w:rPr>
        <w:fldChar w:fldCharType="separate"/>
      </w:r>
      <w:r>
        <w:rPr>
          <w:b/>
          <w:bCs/>
        </w:rPr>
        <w:t>60</w:t>
      </w:r>
      <w:r>
        <w:rPr>
          <w:b/>
          <w:bCs/>
        </w:rPr>
        <w:fldChar w:fldCharType="end"/>
      </w:r>
    </w:p>
    <w:p>
      <w:pPr>
        <w:pStyle w:val="61"/>
        <w:tabs>
          <w:tab w:val="right" w:leader="dot" w:pos="9071"/>
        </w:tabs>
        <w:jc w:val="left"/>
        <w:rPr>
          <w:b/>
          <w:bCs/>
        </w:rPr>
      </w:pPr>
      <w:r>
        <w:rPr>
          <w:rFonts w:hint="eastAsia"/>
          <w:b/>
          <w:bCs/>
          <w:kern w:val="0"/>
          <w:szCs w:val="44"/>
        </w:rPr>
        <w:t>6.2.1 管理文件</w:t>
      </w:r>
      <w:r>
        <w:rPr>
          <w:b/>
          <w:bCs/>
        </w:rPr>
        <w:tab/>
      </w:r>
      <w:r>
        <w:rPr>
          <w:b/>
          <w:bCs/>
        </w:rPr>
        <w:fldChar w:fldCharType="begin"/>
      </w:r>
      <w:r>
        <w:rPr>
          <w:b/>
          <w:bCs/>
        </w:rPr>
        <w:instrText xml:space="preserve"> PAGEREF _Toc463829000 </w:instrText>
      </w:r>
      <w:r>
        <w:rPr>
          <w:b/>
          <w:bCs/>
        </w:rPr>
        <w:fldChar w:fldCharType="separate"/>
      </w:r>
      <w:r>
        <w:rPr>
          <w:b/>
          <w:bCs/>
        </w:rPr>
        <w:t>60</w:t>
      </w:r>
      <w:r>
        <w:rPr>
          <w:b/>
          <w:bCs/>
        </w:rPr>
        <w:fldChar w:fldCharType="end"/>
      </w:r>
    </w:p>
    <w:p>
      <w:pPr>
        <w:pStyle w:val="61"/>
        <w:tabs>
          <w:tab w:val="right" w:leader="dot" w:pos="9071"/>
        </w:tabs>
        <w:jc w:val="left"/>
        <w:rPr>
          <w:b/>
          <w:bCs/>
        </w:rPr>
      </w:pPr>
      <w:r>
        <w:rPr>
          <w:rFonts w:hint="eastAsia"/>
          <w:b/>
          <w:bCs/>
          <w:kern w:val="0"/>
          <w:szCs w:val="44"/>
        </w:rPr>
        <w:t>6.2.2 设计文件</w:t>
      </w:r>
      <w:r>
        <w:rPr>
          <w:b/>
          <w:bCs/>
        </w:rPr>
        <w:tab/>
      </w:r>
      <w:r>
        <w:rPr>
          <w:b/>
          <w:bCs/>
        </w:rPr>
        <w:fldChar w:fldCharType="begin"/>
      </w:r>
      <w:r>
        <w:rPr>
          <w:b/>
          <w:bCs/>
        </w:rPr>
        <w:instrText xml:space="preserve"> PAGEREF _Toc208364390 </w:instrText>
      </w:r>
      <w:r>
        <w:rPr>
          <w:b/>
          <w:bCs/>
        </w:rPr>
        <w:fldChar w:fldCharType="separate"/>
      </w:r>
      <w:r>
        <w:rPr>
          <w:b/>
          <w:bCs/>
        </w:rPr>
        <w:t>62</w:t>
      </w:r>
      <w:r>
        <w:rPr>
          <w:b/>
          <w:bCs/>
        </w:rPr>
        <w:fldChar w:fldCharType="end"/>
      </w:r>
    </w:p>
    <w:p>
      <w:pPr>
        <w:pStyle w:val="61"/>
        <w:tabs>
          <w:tab w:val="right" w:leader="dot" w:pos="9071"/>
        </w:tabs>
        <w:jc w:val="left"/>
        <w:rPr>
          <w:b/>
          <w:bCs/>
        </w:rPr>
      </w:pPr>
      <w:r>
        <w:rPr>
          <w:rFonts w:hint="eastAsia"/>
          <w:b/>
          <w:bCs/>
          <w:kern w:val="0"/>
          <w:szCs w:val="44"/>
        </w:rPr>
        <w:t>6.2.3 安装手册</w:t>
      </w:r>
      <w:r>
        <w:rPr>
          <w:b/>
          <w:bCs/>
        </w:rPr>
        <w:tab/>
      </w:r>
      <w:r>
        <w:rPr>
          <w:b/>
          <w:bCs/>
        </w:rPr>
        <w:fldChar w:fldCharType="begin"/>
      </w:r>
      <w:r>
        <w:rPr>
          <w:b/>
          <w:bCs/>
        </w:rPr>
        <w:instrText xml:space="preserve"> PAGEREF _Toc1581958120 </w:instrText>
      </w:r>
      <w:r>
        <w:rPr>
          <w:b/>
          <w:bCs/>
        </w:rPr>
        <w:fldChar w:fldCharType="separate"/>
      </w:r>
      <w:r>
        <w:rPr>
          <w:b/>
          <w:bCs/>
        </w:rPr>
        <w:t>64</w:t>
      </w:r>
      <w:r>
        <w:rPr>
          <w:b/>
          <w:bCs/>
        </w:rPr>
        <w:fldChar w:fldCharType="end"/>
      </w:r>
    </w:p>
    <w:p>
      <w:pPr>
        <w:pStyle w:val="61"/>
        <w:tabs>
          <w:tab w:val="right" w:leader="dot" w:pos="9071"/>
        </w:tabs>
        <w:jc w:val="left"/>
        <w:rPr>
          <w:b/>
          <w:bCs/>
        </w:rPr>
      </w:pPr>
      <w:r>
        <w:rPr>
          <w:rFonts w:hint="eastAsia"/>
          <w:b/>
          <w:bCs/>
          <w:kern w:val="0"/>
          <w:szCs w:val="44"/>
        </w:rPr>
        <w:t>6.2.4 操作手册</w:t>
      </w:r>
      <w:r>
        <w:rPr>
          <w:b/>
          <w:bCs/>
        </w:rPr>
        <w:tab/>
      </w:r>
      <w:r>
        <w:rPr>
          <w:b/>
          <w:bCs/>
        </w:rPr>
        <w:fldChar w:fldCharType="begin"/>
      </w:r>
      <w:r>
        <w:rPr>
          <w:b/>
          <w:bCs/>
        </w:rPr>
        <w:instrText xml:space="preserve"> PAGEREF _Toc2122572980 </w:instrText>
      </w:r>
      <w:r>
        <w:rPr>
          <w:b/>
          <w:bCs/>
        </w:rPr>
        <w:fldChar w:fldCharType="separate"/>
      </w:r>
      <w:r>
        <w:rPr>
          <w:b/>
          <w:bCs/>
        </w:rPr>
        <w:t>64</w:t>
      </w:r>
      <w:r>
        <w:rPr>
          <w:b/>
          <w:bCs/>
        </w:rPr>
        <w:fldChar w:fldCharType="end"/>
      </w:r>
    </w:p>
    <w:p>
      <w:pPr>
        <w:pStyle w:val="61"/>
        <w:tabs>
          <w:tab w:val="right" w:leader="dot" w:pos="9071"/>
        </w:tabs>
        <w:jc w:val="left"/>
        <w:rPr>
          <w:b/>
          <w:bCs/>
        </w:rPr>
      </w:pPr>
      <w:r>
        <w:rPr>
          <w:rFonts w:hint="eastAsia"/>
          <w:b/>
          <w:bCs/>
          <w:kern w:val="0"/>
          <w:szCs w:val="44"/>
        </w:rPr>
        <w:t>6.2.5 维护手册</w:t>
      </w:r>
      <w:r>
        <w:rPr>
          <w:b/>
          <w:bCs/>
        </w:rPr>
        <w:tab/>
      </w:r>
      <w:r>
        <w:rPr>
          <w:b/>
          <w:bCs/>
        </w:rPr>
        <w:fldChar w:fldCharType="begin"/>
      </w:r>
      <w:r>
        <w:rPr>
          <w:b/>
          <w:bCs/>
        </w:rPr>
        <w:instrText xml:space="preserve"> PAGEREF _Toc85730896 </w:instrText>
      </w:r>
      <w:r>
        <w:rPr>
          <w:b/>
          <w:bCs/>
        </w:rPr>
        <w:fldChar w:fldCharType="separate"/>
      </w:r>
      <w:r>
        <w:rPr>
          <w:b/>
          <w:bCs/>
        </w:rPr>
        <w:t>65</w:t>
      </w:r>
      <w:r>
        <w:rPr>
          <w:b/>
          <w:bCs/>
        </w:rPr>
        <w:fldChar w:fldCharType="end"/>
      </w:r>
    </w:p>
    <w:p>
      <w:pPr>
        <w:pStyle w:val="61"/>
        <w:tabs>
          <w:tab w:val="right" w:leader="dot" w:pos="9071"/>
        </w:tabs>
        <w:jc w:val="left"/>
        <w:rPr>
          <w:b/>
          <w:bCs/>
        </w:rPr>
      </w:pPr>
      <w:r>
        <w:rPr>
          <w:rFonts w:hint="eastAsia"/>
          <w:b/>
          <w:bCs/>
          <w:kern w:val="0"/>
          <w:szCs w:val="44"/>
        </w:rPr>
        <w:t>6.2.6 文件清单</w:t>
      </w:r>
      <w:r>
        <w:rPr>
          <w:b/>
          <w:bCs/>
        </w:rPr>
        <w:tab/>
      </w:r>
      <w:r>
        <w:rPr>
          <w:b/>
          <w:bCs/>
        </w:rPr>
        <w:fldChar w:fldCharType="begin"/>
      </w:r>
      <w:r>
        <w:rPr>
          <w:b/>
          <w:bCs/>
        </w:rPr>
        <w:instrText xml:space="preserve"> PAGEREF _Toc2065125582 </w:instrText>
      </w:r>
      <w:r>
        <w:rPr>
          <w:b/>
          <w:bCs/>
        </w:rPr>
        <w:fldChar w:fldCharType="separate"/>
      </w:r>
      <w:r>
        <w:rPr>
          <w:b/>
          <w:bCs/>
        </w:rPr>
        <w:t>65</w:t>
      </w:r>
      <w:r>
        <w:rPr>
          <w:b/>
          <w:bCs/>
        </w:rPr>
        <w:fldChar w:fldCharType="end"/>
      </w:r>
    </w:p>
    <w:p>
      <w:pPr>
        <w:pStyle w:val="61"/>
        <w:tabs>
          <w:tab w:val="right" w:leader="dot" w:pos="9071"/>
        </w:tabs>
        <w:jc w:val="left"/>
        <w:rPr>
          <w:b/>
          <w:bCs/>
        </w:rPr>
      </w:pPr>
      <w:r>
        <w:rPr>
          <w:rFonts w:hint="eastAsia"/>
          <w:b/>
          <w:bCs/>
          <w:kern w:val="0"/>
          <w:szCs w:val="44"/>
        </w:rPr>
        <w:t>7 集成服务</w:t>
      </w:r>
      <w:r>
        <w:rPr>
          <w:b/>
          <w:bCs/>
        </w:rPr>
        <w:tab/>
      </w:r>
      <w:r>
        <w:rPr>
          <w:b/>
          <w:bCs/>
        </w:rPr>
        <w:fldChar w:fldCharType="begin"/>
      </w:r>
      <w:r>
        <w:rPr>
          <w:b/>
          <w:bCs/>
        </w:rPr>
        <w:instrText xml:space="preserve"> PAGEREF _Toc631679921 </w:instrText>
      </w:r>
      <w:r>
        <w:rPr>
          <w:b/>
          <w:bCs/>
        </w:rPr>
        <w:fldChar w:fldCharType="separate"/>
      </w:r>
      <w:r>
        <w:rPr>
          <w:b/>
          <w:bCs/>
        </w:rPr>
        <w:t>66</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7.1 </w:t>
      </w:r>
      <w:r>
        <w:rPr>
          <w:rFonts w:hint="eastAsia"/>
          <w:b/>
          <w:bCs/>
          <w:kern w:val="0"/>
          <w:szCs w:val="44"/>
        </w:rPr>
        <w:t>集成服务范围</w:t>
      </w:r>
      <w:r>
        <w:rPr>
          <w:b/>
          <w:bCs/>
        </w:rPr>
        <w:tab/>
      </w:r>
      <w:r>
        <w:rPr>
          <w:b/>
          <w:bCs/>
        </w:rPr>
        <w:fldChar w:fldCharType="begin"/>
      </w:r>
      <w:r>
        <w:rPr>
          <w:b/>
          <w:bCs/>
        </w:rPr>
        <w:instrText xml:space="preserve"> PAGEREF _Toc1632765126 </w:instrText>
      </w:r>
      <w:r>
        <w:rPr>
          <w:b/>
          <w:bCs/>
        </w:rPr>
        <w:fldChar w:fldCharType="separate"/>
      </w:r>
      <w:r>
        <w:rPr>
          <w:b/>
          <w:bCs/>
        </w:rPr>
        <w:t>66</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7.2 </w:t>
      </w:r>
      <w:r>
        <w:rPr>
          <w:rFonts w:hint="eastAsia"/>
          <w:b/>
          <w:bCs/>
          <w:kern w:val="0"/>
          <w:szCs w:val="44"/>
        </w:rPr>
        <w:t>互联互通集成服务责任</w:t>
      </w:r>
      <w:r>
        <w:rPr>
          <w:b/>
          <w:bCs/>
        </w:rPr>
        <w:tab/>
      </w:r>
      <w:r>
        <w:rPr>
          <w:b/>
          <w:bCs/>
        </w:rPr>
        <w:fldChar w:fldCharType="begin"/>
      </w:r>
      <w:r>
        <w:rPr>
          <w:b/>
          <w:bCs/>
        </w:rPr>
        <w:instrText xml:space="preserve"> PAGEREF _Toc1337431316 </w:instrText>
      </w:r>
      <w:r>
        <w:rPr>
          <w:b/>
          <w:bCs/>
        </w:rPr>
        <w:fldChar w:fldCharType="separate"/>
      </w:r>
      <w:r>
        <w:rPr>
          <w:b/>
          <w:bCs/>
        </w:rPr>
        <w:t>66</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7.3 </w:t>
      </w:r>
      <w:r>
        <w:rPr>
          <w:rFonts w:hint="eastAsia"/>
          <w:b/>
          <w:bCs/>
          <w:kern w:val="0"/>
          <w:szCs w:val="44"/>
        </w:rPr>
        <w:t>集成服务内容</w:t>
      </w:r>
      <w:r>
        <w:rPr>
          <w:b/>
          <w:bCs/>
        </w:rPr>
        <w:tab/>
      </w:r>
      <w:r>
        <w:rPr>
          <w:b/>
          <w:bCs/>
        </w:rPr>
        <w:fldChar w:fldCharType="begin"/>
      </w:r>
      <w:r>
        <w:rPr>
          <w:b/>
          <w:bCs/>
        </w:rPr>
        <w:instrText xml:space="preserve"> PAGEREF _Toc214842905 </w:instrText>
      </w:r>
      <w:r>
        <w:rPr>
          <w:b/>
          <w:bCs/>
        </w:rPr>
        <w:fldChar w:fldCharType="separate"/>
      </w:r>
      <w:r>
        <w:rPr>
          <w:b/>
          <w:bCs/>
        </w:rPr>
        <w:t>67</w:t>
      </w:r>
      <w:r>
        <w:rPr>
          <w:b/>
          <w:bCs/>
        </w:rPr>
        <w:fldChar w:fldCharType="end"/>
      </w:r>
    </w:p>
    <w:p>
      <w:pPr>
        <w:pStyle w:val="61"/>
        <w:tabs>
          <w:tab w:val="right" w:leader="dot" w:pos="9071"/>
        </w:tabs>
        <w:jc w:val="left"/>
        <w:rPr>
          <w:b/>
          <w:bCs/>
        </w:rPr>
      </w:pPr>
      <w:r>
        <w:rPr>
          <w:rFonts w:hint="eastAsia"/>
          <w:b/>
          <w:bCs/>
          <w:kern w:val="0"/>
          <w:szCs w:val="44"/>
        </w:rPr>
        <w:t>7.3.1 概述</w:t>
      </w:r>
      <w:r>
        <w:rPr>
          <w:b/>
          <w:bCs/>
        </w:rPr>
        <w:tab/>
      </w:r>
      <w:r>
        <w:rPr>
          <w:b/>
          <w:bCs/>
        </w:rPr>
        <w:fldChar w:fldCharType="begin"/>
      </w:r>
      <w:r>
        <w:rPr>
          <w:b/>
          <w:bCs/>
        </w:rPr>
        <w:instrText xml:space="preserve"> PAGEREF _Toc944693728 </w:instrText>
      </w:r>
      <w:r>
        <w:rPr>
          <w:b/>
          <w:bCs/>
        </w:rPr>
        <w:fldChar w:fldCharType="separate"/>
      </w:r>
      <w:r>
        <w:rPr>
          <w:b/>
          <w:bCs/>
        </w:rPr>
        <w:t>67</w:t>
      </w:r>
      <w:r>
        <w:rPr>
          <w:b/>
          <w:bCs/>
        </w:rPr>
        <w:fldChar w:fldCharType="end"/>
      </w:r>
    </w:p>
    <w:p>
      <w:pPr>
        <w:pStyle w:val="61"/>
        <w:tabs>
          <w:tab w:val="right" w:leader="dot" w:pos="9071"/>
        </w:tabs>
        <w:jc w:val="left"/>
        <w:rPr>
          <w:b/>
          <w:bCs/>
        </w:rPr>
      </w:pPr>
      <w:r>
        <w:rPr>
          <w:rFonts w:hint="eastAsia"/>
          <w:b/>
          <w:bCs/>
          <w:kern w:val="0"/>
          <w:szCs w:val="44"/>
        </w:rPr>
        <w:t>7.3.2 设计和设计联络阶段</w:t>
      </w:r>
      <w:r>
        <w:rPr>
          <w:b/>
          <w:bCs/>
        </w:rPr>
        <w:tab/>
      </w:r>
      <w:r>
        <w:rPr>
          <w:b/>
          <w:bCs/>
        </w:rPr>
        <w:fldChar w:fldCharType="begin"/>
      </w:r>
      <w:r>
        <w:rPr>
          <w:b/>
          <w:bCs/>
        </w:rPr>
        <w:instrText xml:space="preserve"> PAGEREF _Toc1120884225 </w:instrText>
      </w:r>
      <w:r>
        <w:rPr>
          <w:b/>
          <w:bCs/>
        </w:rPr>
        <w:fldChar w:fldCharType="separate"/>
      </w:r>
      <w:r>
        <w:rPr>
          <w:b/>
          <w:bCs/>
        </w:rPr>
        <w:t>67</w:t>
      </w:r>
      <w:r>
        <w:rPr>
          <w:b/>
          <w:bCs/>
        </w:rPr>
        <w:fldChar w:fldCharType="end"/>
      </w:r>
    </w:p>
    <w:p>
      <w:pPr>
        <w:pStyle w:val="61"/>
        <w:tabs>
          <w:tab w:val="right" w:leader="dot" w:pos="9071"/>
        </w:tabs>
        <w:jc w:val="left"/>
        <w:rPr>
          <w:b/>
          <w:bCs/>
        </w:rPr>
      </w:pPr>
      <w:r>
        <w:rPr>
          <w:rFonts w:hint="eastAsia"/>
          <w:b/>
          <w:bCs/>
          <w:kern w:val="0"/>
          <w:szCs w:val="44"/>
        </w:rPr>
        <w:t>7.3.3 系统内外部接口设计阶段</w:t>
      </w:r>
      <w:r>
        <w:rPr>
          <w:b/>
          <w:bCs/>
        </w:rPr>
        <w:tab/>
      </w:r>
      <w:r>
        <w:rPr>
          <w:b/>
          <w:bCs/>
        </w:rPr>
        <w:fldChar w:fldCharType="begin"/>
      </w:r>
      <w:r>
        <w:rPr>
          <w:b/>
          <w:bCs/>
        </w:rPr>
        <w:instrText xml:space="preserve"> PAGEREF _Toc974618091 </w:instrText>
      </w:r>
      <w:r>
        <w:rPr>
          <w:b/>
          <w:bCs/>
        </w:rPr>
        <w:fldChar w:fldCharType="separate"/>
      </w:r>
      <w:r>
        <w:rPr>
          <w:b/>
          <w:bCs/>
        </w:rPr>
        <w:t>68</w:t>
      </w:r>
      <w:r>
        <w:rPr>
          <w:b/>
          <w:bCs/>
        </w:rPr>
        <w:fldChar w:fldCharType="end"/>
      </w:r>
    </w:p>
    <w:p>
      <w:pPr>
        <w:pStyle w:val="61"/>
        <w:tabs>
          <w:tab w:val="right" w:leader="dot" w:pos="9071"/>
        </w:tabs>
        <w:jc w:val="left"/>
        <w:rPr>
          <w:b/>
          <w:bCs/>
        </w:rPr>
      </w:pPr>
      <w:r>
        <w:rPr>
          <w:rFonts w:hint="eastAsia"/>
          <w:b/>
          <w:bCs/>
          <w:kern w:val="0"/>
          <w:szCs w:val="44"/>
        </w:rPr>
        <w:t>7.3.4 调试阶段</w:t>
      </w:r>
      <w:r>
        <w:rPr>
          <w:b/>
          <w:bCs/>
        </w:rPr>
        <w:tab/>
      </w:r>
      <w:r>
        <w:rPr>
          <w:b/>
          <w:bCs/>
        </w:rPr>
        <w:fldChar w:fldCharType="begin"/>
      </w:r>
      <w:r>
        <w:rPr>
          <w:b/>
          <w:bCs/>
        </w:rPr>
        <w:instrText xml:space="preserve"> PAGEREF _Toc1548479768 </w:instrText>
      </w:r>
      <w:r>
        <w:rPr>
          <w:b/>
          <w:bCs/>
        </w:rPr>
        <w:fldChar w:fldCharType="separate"/>
      </w:r>
      <w:r>
        <w:rPr>
          <w:b/>
          <w:bCs/>
        </w:rPr>
        <w:t>68</w:t>
      </w:r>
      <w:r>
        <w:rPr>
          <w:b/>
          <w:bCs/>
        </w:rPr>
        <w:fldChar w:fldCharType="end"/>
      </w:r>
    </w:p>
    <w:p>
      <w:pPr>
        <w:pStyle w:val="61"/>
        <w:tabs>
          <w:tab w:val="right" w:leader="dot" w:pos="9071"/>
        </w:tabs>
        <w:jc w:val="left"/>
        <w:rPr>
          <w:b/>
          <w:bCs/>
        </w:rPr>
      </w:pPr>
      <w:r>
        <w:rPr>
          <w:rFonts w:hint="eastAsia"/>
          <w:b/>
          <w:bCs/>
          <w:kern w:val="0"/>
          <w:szCs w:val="44"/>
        </w:rPr>
        <w:t>7.3.5 试运营及工程验收阶段</w:t>
      </w:r>
      <w:r>
        <w:rPr>
          <w:b/>
          <w:bCs/>
        </w:rPr>
        <w:tab/>
      </w:r>
      <w:r>
        <w:rPr>
          <w:b/>
          <w:bCs/>
        </w:rPr>
        <w:fldChar w:fldCharType="begin"/>
      </w:r>
      <w:r>
        <w:rPr>
          <w:b/>
          <w:bCs/>
        </w:rPr>
        <w:instrText xml:space="preserve"> PAGEREF _Toc2092626430 </w:instrText>
      </w:r>
      <w:r>
        <w:rPr>
          <w:b/>
          <w:bCs/>
        </w:rPr>
        <w:fldChar w:fldCharType="separate"/>
      </w:r>
      <w:r>
        <w:rPr>
          <w:b/>
          <w:bCs/>
        </w:rPr>
        <w:t>68</w:t>
      </w:r>
      <w:r>
        <w:rPr>
          <w:b/>
          <w:bCs/>
        </w:rPr>
        <w:fldChar w:fldCharType="end"/>
      </w:r>
    </w:p>
    <w:p>
      <w:pPr>
        <w:pStyle w:val="61"/>
        <w:tabs>
          <w:tab w:val="right" w:leader="dot" w:pos="9071"/>
        </w:tabs>
        <w:jc w:val="left"/>
        <w:rPr>
          <w:b/>
          <w:bCs/>
        </w:rPr>
      </w:pPr>
      <w:r>
        <w:rPr>
          <w:rFonts w:hint="eastAsia"/>
          <w:b/>
          <w:bCs/>
          <w:kern w:val="0"/>
          <w:szCs w:val="44"/>
        </w:rPr>
        <w:t>7.3.6 集成文档</w:t>
      </w:r>
      <w:r>
        <w:rPr>
          <w:b/>
          <w:bCs/>
        </w:rPr>
        <w:tab/>
      </w:r>
      <w:r>
        <w:rPr>
          <w:b/>
          <w:bCs/>
        </w:rPr>
        <w:fldChar w:fldCharType="begin"/>
      </w:r>
      <w:r>
        <w:rPr>
          <w:b/>
          <w:bCs/>
        </w:rPr>
        <w:instrText xml:space="preserve"> PAGEREF _Toc1432722091 </w:instrText>
      </w:r>
      <w:r>
        <w:rPr>
          <w:b/>
          <w:bCs/>
        </w:rPr>
        <w:fldChar w:fldCharType="separate"/>
      </w:r>
      <w:r>
        <w:rPr>
          <w:b/>
          <w:bCs/>
        </w:rPr>
        <w:t>69</w:t>
      </w:r>
      <w:r>
        <w:rPr>
          <w:b/>
          <w:bCs/>
        </w:rPr>
        <w:fldChar w:fldCharType="end"/>
      </w:r>
    </w:p>
    <w:p>
      <w:pPr>
        <w:pStyle w:val="61"/>
        <w:tabs>
          <w:tab w:val="right" w:leader="dot" w:pos="9071"/>
        </w:tabs>
        <w:jc w:val="left"/>
        <w:rPr>
          <w:b/>
          <w:bCs/>
        </w:rPr>
      </w:pPr>
      <w:r>
        <w:rPr>
          <w:rFonts w:hint="eastAsia"/>
          <w:b/>
          <w:bCs/>
          <w:kern w:val="0"/>
          <w:szCs w:val="44"/>
        </w:rPr>
        <w:t>7.3.7 集成服务管理</w:t>
      </w:r>
      <w:r>
        <w:rPr>
          <w:b/>
          <w:bCs/>
        </w:rPr>
        <w:tab/>
      </w:r>
      <w:r>
        <w:rPr>
          <w:b/>
          <w:bCs/>
        </w:rPr>
        <w:fldChar w:fldCharType="begin"/>
      </w:r>
      <w:r>
        <w:rPr>
          <w:b/>
          <w:bCs/>
        </w:rPr>
        <w:instrText xml:space="preserve"> PAGEREF _Toc26049626 </w:instrText>
      </w:r>
      <w:r>
        <w:rPr>
          <w:b/>
          <w:bCs/>
        </w:rPr>
        <w:fldChar w:fldCharType="separate"/>
      </w:r>
      <w:r>
        <w:rPr>
          <w:b/>
          <w:bCs/>
        </w:rPr>
        <w:t>69</w:t>
      </w:r>
      <w:r>
        <w:rPr>
          <w:b/>
          <w:bCs/>
        </w:rPr>
        <w:fldChar w:fldCharType="end"/>
      </w:r>
    </w:p>
    <w:p>
      <w:pPr>
        <w:pStyle w:val="61"/>
        <w:tabs>
          <w:tab w:val="right" w:pos="3200"/>
          <w:tab w:val="right" w:leader="dot" w:pos="9071"/>
        </w:tabs>
        <w:jc w:val="left"/>
        <w:rPr>
          <w:b/>
          <w:bCs/>
        </w:rPr>
      </w:pPr>
      <w:r>
        <w:rPr>
          <w:rFonts w:hint="eastAsia" w:cs="Arial"/>
          <w:b/>
          <w:bCs/>
          <w:kern w:val="0"/>
          <w:szCs w:val="32"/>
        </w:rPr>
        <w:t>第十章</w:t>
      </w:r>
      <w:r>
        <w:rPr>
          <w:rFonts w:cs="Arial"/>
          <w:b/>
          <w:bCs/>
          <w:kern w:val="0"/>
          <w:szCs w:val="32"/>
        </w:rPr>
        <w:t xml:space="preserve">   </w:t>
      </w:r>
      <w:r>
        <w:rPr>
          <w:rFonts w:cs="Arial"/>
          <w:b/>
          <w:bCs/>
          <w:kern w:val="0"/>
          <w:szCs w:val="32"/>
        </w:rPr>
        <w:tab/>
      </w:r>
      <w:r>
        <w:rPr>
          <w:rFonts w:hint="eastAsia" w:cs="Arial"/>
          <w:b/>
          <w:bCs/>
          <w:kern w:val="0"/>
          <w:szCs w:val="32"/>
        </w:rPr>
        <w:t>供货及服务要求</w:t>
      </w:r>
      <w:r>
        <w:rPr>
          <w:b/>
          <w:bCs/>
        </w:rPr>
        <w:tab/>
      </w:r>
      <w:r>
        <w:rPr>
          <w:b/>
          <w:bCs/>
        </w:rPr>
        <w:fldChar w:fldCharType="begin"/>
      </w:r>
      <w:r>
        <w:rPr>
          <w:b/>
          <w:bCs/>
        </w:rPr>
        <w:instrText xml:space="preserve"> PAGEREF _Toc1876883841 </w:instrText>
      </w:r>
      <w:r>
        <w:rPr>
          <w:b/>
          <w:bCs/>
        </w:rPr>
        <w:fldChar w:fldCharType="separate"/>
      </w:r>
      <w:r>
        <w:rPr>
          <w:b/>
          <w:bCs/>
        </w:rPr>
        <w:t>70</w:t>
      </w:r>
      <w:r>
        <w:rPr>
          <w:b/>
          <w:bCs/>
        </w:rPr>
        <w:fldChar w:fldCharType="end"/>
      </w:r>
    </w:p>
    <w:p>
      <w:pPr>
        <w:pStyle w:val="61"/>
        <w:tabs>
          <w:tab w:val="right" w:leader="dot" w:pos="9071"/>
        </w:tabs>
        <w:jc w:val="left"/>
        <w:rPr>
          <w:b/>
          <w:bCs/>
        </w:rPr>
      </w:pPr>
      <w:r>
        <w:rPr>
          <w:rFonts w:hint="eastAsia"/>
          <w:b/>
          <w:bCs/>
          <w:kern w:val="0"/>
          <w:szCs w:val="44"/>
        </w:rPr>
        <w:t>1 概述</w:t>
      </w:r>
      <w:r>
        <w:rPr>
          <w:b/>
          <w:bCs/>
        </w:rPr>
        <w:tab/>
      </w:r>
      <w:r>
        <w:rPr>
          <w:b/>
          <w:bCs/>
        </w:rPr>
        <w:fldChar w:fldCharType="begin"/>
      </w:r>
      <w:r>
        <w:rPr>
          <w:b/>
          <w:bCs/>
        </w:rPr>
        <w:instrText xml:space="preserve"> PAGEREF _Toc399424904 </w:instrText>
      </w:r>
      <w:r>
        <w:rPr>
          <w:b/>
          <w:bCs/>
        </w:rPr>
        <w:fldChar w:fldCharType="separate"/>
      </w:r>
      <w:r>
        <w:rPr>
          <w:b/>
          <w:bCs/>
        </w:rPr>
        <w:t>70</w:t>
      </w:r>
      <w:r>
        <w:rPr>
          <w:b/>
          <w:bCs/>
        </w:rPr>
        <w:fldChar w:fldCharType="end"/>
      </w:r>
    </w:p>
    <w:p>
      <w:pPr>
        <w:pStyle w:val="61"/>
        <w:tabs>
          <w:tab w:val="right" w:leader="dot" w:pos="9071"/>
        </w:tabs>
        <w:jc w:val="left"/>
        <w:rPr>
          <w:b/>
          <w:bCs/>
        </w:rPr>
      </w:pPr>
      <w:r>
        <w:rPr>
          <w:rFonts w:hint="eastAsia"/>
          <w:b/>
          <w:bCs/>
          <w:kern w:val="0"/>
          <w:szCs w:val="44"/>
        </w:rPr>
        <w:t>2 供货与服务范围</w:t>
      </w:r>
      <w:r>
        <w:rPr>
          <w:b/>
          <w:bCs/>
        </w:rPr>
        <w:tab/>
      </w:r>
      <w:r>
        <w:rPr>
          <w:b/>
          <w:bCs/>
        </w:rPr>
        <w:fldChar w:fldCharType="begin"/>
      </w:r>
      <w:r>
        <w:rPr>
          <w:b/>
          <w:bCs/>
        </w:rPr>
        <w:instrText xml:space="preserve"> PAGEREF _Toc100481006 </w:instrText>
      </w:r>
      <w:r>
        <w:rPr>
          <w:b/>
          <w:bCs/>
        </w:rPr>
        <w:fldChar w:fldCharType="separate"/>
      </w:r>
      <w:r>
        <w:rPr>
          <w:b/>
          <w:bCs/>
        </w:rPr>
        <w:t>70</w:t>
      </w:r>
      <w:r>
        <w:rPr>
          <w:b/>
          <w:bCs/>
        </w:rPr>
        <w:fldChar w:fldCharType="end"/>
      </w:r>
    </w:p>
    <w:p>
      <w:pPr>
        <w:pStyle w:val="61"/>
        <w:tabs>
          <w:tab w:val="right" w:leader="dot" w:pos="9071"/>
        </w:tabs>
        <w:jc w:val="left"/>
        <w:rPr>
          <w:b/>
          <w:bCs/>
        </w:rPr>
      </w:pPr>
      <w:r>
        <w:rPr>
          <w:rFonts w:hint="eastAsia" w:ascii="Times New Roman" w:hAnsi="Times New Roman" w:cs="Times New Roman"/>
          <w:b/>
          <w:bCs/>
          <w:i w:val="0"/>
          <w:iCs w:val="0"/>
          <w:caps w:val="0"/>
          <w:smallCaps w:val="0"/>
          <w:strike w:val="0"/>
          <w:dstrike w:val="0"/>
          <w:spacing w:val="0"/>
          <w:kern w:val="0"/>
          <w:position w:val="0"/>
          <w:szCs w:val="44"/>
          <w:u w:val="none"/>
        </w:rPr>
        <w:t xml:space="preserve">2.1 </w:t>
      </w:r>
      <w:r>
        <w:rPr>
          <w:rFonts w:hint="eastAsia"/>
          <w:b/>
          <w:bCs/>
          <w:kern w:val="0"/>
          <w:szCs w:val="44"/>
        </w:rPr>
        <w:t>系统与设备供货</w:t>
      </w:r>
      <w:r>
        <w:rPr>
          <w:b/>
          <w:bCs/>
        </w:rPr>
        <w:tab/>
      </w:r>
      <w:r>
        <w:rPr>
          <w:b/>
          <w:bCs/>
        </w:rPr>
        <w:fldChar w:fldCharType="begin"/>
      </w:r>
      <w:r>
        <w:rPr>
          <w:b/>
          <w:bCs/>
        </w:rPr>
        <w:instrText xml:space="preserve"> PAGEREF _Toc862121300 </w:instrText>
      </w:r>
      <w:r>
        <w:rPr>
          <w:b/>
          <w:bCs/>
        </w:rPr>
        <w:fldChar w:fldCharType="separate"/>
      </w:r>
      <w:r>
        <w:rPr>
          <w:b/>
          <w:bCs/>
        </w:rPr>
        <w:t>70</w:t>
      </w:r>
      <w:r>
        <w:rPr>
          <w:b/>
          <w:bCs/>
        </w:rPr>
        <w:fldChar w:fldCharType="end"/>
      </w:r>
    </w:p>
    <w:p>
      <w:pPr>
        <w:pStyle w:val="61"/>
        <w:tabs>
          <w:tab w:val="right" w:leader="dot" w:pos="9071"/>
        </w:tabs>
        <w:jc w:val="left"/>
      </w:pPr>
      <w:r>
        <w:rPr>
          <w:rFonts w:hint="eastAsia" w:ascii="Times New Roman" w:hAnsi="Times New Roman" w:cs="Times New Roman"/>
          <w:b/>
          <w:bCs/>
          <w:i w:val="0"/>
          <w:iCs w:val="0"/>
          <w:caps w:val="0"/>
          <w:smallCaps w:val="0"/>
          <w:strike w:val="0"/>
          <w:dstrike w:val="0"/>
          <w:spacing w:val="0"/>
          <w:kern w:val="0"/>
          <w:position w:val="0"/>
          <w:szCs w:val="44"/>
          <w:u w:val="none"/>
        </w:rPr>
        <w:t xml:space="preserve">2.2 </w:t>
      </w:r>
      <w:r>
        <w:rPr>
          <w:rFonts w:hint="eastAsia"/>
          <w:b/>
          <w:bCs/>
          <w:kern w:val="0"/>
          <w:szCs w:val="44"/>
        </w:rPr>
        <w:t>系统的相关服务</w:t>
      </w:r>
      <w:r>
        <w:rPr>
          <w:b/>
          <w:bCs/>
        </w:rPr>
        <w:tab/>
      </w:r>
      <w:r>
        <w:rPr>
          <w:b/>
          <w:bCs/>
        </w:rPr>
        <w:fldChar w:fldCharType="begin"/>
      </w:r>
      <w:r>
        <w:rPr>
          <w:b/>
          <w:bCs/>
        </w:rPr>
        <w:instrText xml:space="preserve"> PAGEREF _Toc600522791 </w:instrText>
      </w:r>
      <w:r>
        <w:rPr>
          <w:b/>
          <w:bCs/>
        </w:rPr>
        <w:fldChar w:fldCharType="separate"/>
      </w:r>
      <w:r>
        <w:rPr>
          <w:b/>
          <w:bCs/>
        </w:rPr>
        <w:t>71</w:t>
      </w:r>
      <w:r>
        <w:rPr>
          <w:b/>
          <w:bCs/>
        </w:rPr>
        <w:fldChar w:fldCharType="end"/>
      </w:r>
    </w:p>
    <w:p>
      <w:pPr>
        <w:ind w:left="0" w:firstLine="480" w:firstLineChars="200"/>
        <w:rPr>
          <w:rFonts w:hint="eastAsia"/>
          <w:sz w:val="21"/>
        </w:rPr>
      </w:pPr>
      <w:r>
        <w:rPr>
          <w:rFonts w:hint="eastAsia"/>
        </w:rPr>
        <w:fldChar w:fldCharType="end"/>
      </w:r>
    </w:p>
    <w:p>
      <w:pPr>
        <w:ind w:left="0" w:firstLine="420" w:firstLineChars="200"/>
        <w:rPr>
          <w:rFonts w:hint="eastAsia"/>
          <w:sz w:val="21"/>
        </w:rPr>
      </w:pPr>
    </w:p>
    <w:p>
      <w:pPr>
        <w:ind w:left="0" w:firstLine="420" w:firstLineChars="200"/>
        <w:rPr>
          <w:rFonts w:hint="eastAsia"/>
          <w:sz w:val="21"/>
        </w:rPr>
      </w:pPr>
    </w:p>
    <w:p>
      <w:pPr>
        <w:ind w:left="0" w:firstLine="420" w:firstLineChars="200"/>
        <w:rPr>
          <w:rFonts w:hint="eastAsia"/>
          <w:sz w:val="21"/>
        </w:rPr>
      </w:pPr>
    </w:p>
    <w:p>
      <w:pPr>
        <w:ind w:left="0" w:firstLine="420" w:firstLineChars="200"/>
        <w:rPr>
          <w:rFonts w:hint="eastAsia"/>
          <w:sz w:val="21"/>
        </w:rPr>
      </w:pPr>
    </w:p>
    <w:p>
      <w:pPr>
        <w:ind w:left="0" w:firstLine="420" w:firstLineChars="200"/>
        <w:rPr>
          <w:rFonts w:hint="eastAsia"/>
          <w:sz w:val="21"/>
        </w:rPr>
      </w:pPr>
    </w:p>
    <w:p>
      <w:pPr>
        <w:ind w:left="0" w:firstLine="420" w:firstLineChars="200"/>
        <w:rPr>
          <w:rFonts w:hint="eastAsia"/>
          <w:sz w:val="21"/>
        </w:rPr>
      </w:pPr>
    </w:p>
    <w:p>
      <w:pPr>
        <w:ind w:left="0" w:firstLine="420" w:firstLineChars="200"/>
        <w:rPr>
          <w:rFonts w:hint="eastAsia"/>
          <w:sz w:val="21"/>
        </w:rPr>
      </w:pPr>
    </w:p>
    <w:p>
      <w:pPr>
        <w:ind w:left="0" w:firstLine="420" w:firstLineChars="200"/>
        <w:rPr>
          <w:rFonts w:hint="eastAsia"/>
          <w:sz w:val="21"/>
        </w:rPr>
      </w:pPr>
    </w:p>
    <w:p>
      <w:pPr>
        <w:ind w:left="0" w:firstLine="420" w:firstLineChars="200"/>
        <w:rPr>
          <w:rFonts w:hint="eastAsia"/>
          <w:sz w:val="21"/>
        </w:rPr>
      </w:pPr>
    </w:p>
    <w:p>
      <w:pPr>
        <w:ind w:left="0" w:firstLine="420" w:firstLineChars="200"/>
        <w:rPr>
          <w:rFonts w:hint="eastAsia"/>
          <w:sz w:val="21"/>
        </w:rPr>
      </w:pPr>
    </w:p>
    <w:p>
      <w:pPr>
        <w:ind w:left="0" w:firstLine="420" w:firstLineChars="200"/>
        <w:rPr>
          <w:rFonts w:hint="eastAsia"/>
          <w:sz w:val="21"/>
        </w:rPr>
      </w:pPr>
    </w:p>
    <w:p>
      <w:pPr>
        <w:ind w:left="0" w:firstLine="420" w:firstLineChars="200"/>
        <w:rPr>
          <w:rFonts w:hint="eastAsia"/>
          <w:sz w:val="21"/>
        </w:rPr>
      </w:pPr>
    </w:p>
    <w:p>
      <w:pPr>
        <w:ind w:left="0" w:firstLine="420" w:firstLineChars="200"/>
        <w:rPr>
          <w:rFonts w:hint="eastAsia"/>
          <w:sz w:val="21"/>
        </w:rPr>
      </w:pPr>
    </w:p>
    <w:p>
      <w:pPr>
        <w:ind w:left="0" w:firstLine="420" w:firstLineChars="200"/>
        <w:rPr>
          <w:rFonts w:hint="eastAsia"/>
          <w:sz w:val="21"/>
        </w:rPr>
      </w:pPr>
    </w:p>
    <w:p>
      <w:pPr>
        <w:ind w:left="0" w:firstLine="420" w:firstLineChars="200"/>
        <w:rPr>
          <w:rFonts w:hint="eastAsia"/>
          <w:sz w:val="21"/>
        </w:rPr>
      </w:pPr>
    </w:p>
    <w:p>
      <w:pPr>
        <w:ind w:left="0" w:firstLine="420" w:firstLineChars="200"/>
        <w:rPr>
          <w:rFonts w:hint="eastAsia"/>
          <w:sz w:val="21"/>
        </w:rPr>
      </w:pPr>
    </w:p>
    <w:p>
      <w:pPr>
        <w:ind w:left="0" w:firstLine="420" w:firstLineChars="200"/>
        <w:rPr>
          <w:rFonts w:hint="eastAsia"/>
          <w:sz w:val="21"/>
        </w:rPr>
      </w:pPr>
      <w:bookmarkStart w:id="3" w:name="_Toc290035137"/>
      <w:bookmarkStart w:id="4" w:name="_Toc334799345"/>
      <w:bookmarkStart w:id="5" w:name="_Toc333563019"/>
      <w:bookmarkStart w:id="6" w:name="_Toc396118636"/>
      <w:bookmarkStart w:id="7" w:name="_Toc243968247"/>
      <w:bookmarkStart w:id="8" w:name="_Toc473905267"/>
      <w:bookmarkStart w:id="9" w:name="_Toc334702636"/>
      <w:bookmarkStart w:id="10" w:name="_Toc235864937"/>
      <w:bookmarkStart w:id="11" w:name="_Toc480532581"/>
      <w:bookmarkStart w:id="12" w:name="_Toc333563634"/>
    </w:p>
    <w:p>
      <w:pPr>
        <w:widowControl/>
        <w:ind w:left="0" w:firstLine="0" w:firstLineChars="0"/>
        <w:jc w:val="center"/>
        <w:outlineLvl w:val="0"/>
        <w:rPr>
          <w:rFonts w:cs="Arial"/>
          <w:b/>
          <w:bCs/>
          <w:kern w:val="0"/>
          <w:sz w:val="32"/>
          <w:szCs w:val="32"/>
        </w:rPr>
      </w:pPr>
    </w:p>
    <w:p>
      <w:pPr>
        <w:widowControl/>
        <w:ind w:left="0" w:firstLine="0" w:firstLineChars="0"/>
        <w:jc w:val="center"/>
        <w:outlineLvl w:val="0"/>
        <w:rPr>
          <w:rFonts w:cs="Arial"/>
          <w:b/>
          <w:bCs/>
          <w:kern w:val="0"/>
          <w:sz w:val="32"/>
          <w:szCs w:val="32"/>
        </w:rPr>
      </w:pPr>
      <w:bookmarkStart w:id="13" w:name="_Toc330825225"/>
      <w:bookmarkStart w:id="14" w:name="_Toc1777467711"/>
      <w:r>
        <w:rPr>
          <w:rFonts w:hint="eastAsia" w:cs="Arial"/>
          <w:b/>
          <w:bCs/>
          <w:kern w:val="0"/>
          <w:sz w:val="32"/>
          <w:szCs w:val="32"/>
        </w:rPr>
        <w:t>第一章</w:t>
      </w:r>
      <w:r>
        <w:rPr>
          <w:rFonts w:cs="Arial"/>
          <w:b/>
          <w:bCs/>
          <w:kern w:val="0"/>
          <w:sz w:val="32"/>
          <w:szCs w:val="32"/>
        </w:rPr>
        <w:t xml:space="preserve">    </w:t>
      </w:r>
      <w:r>
        <w:rPr>
          <w:rFonts w:hint="eastAsia" w:cs="Arial"/>
          <w:b/>
          <w:bCs/>
          <w:kern w:val="0"/>
          <w:sz w:val="32"/>
          <w:szCs w:val="32"/>
        </w:rPr>
        <w:t>总体说明</w:t>
      </w:r>
      <w:bookmarkEnd w:id="3"/>
      <w:bookmarkEnd w:id="4"/>
      <w:bookmarkEnd w:id="5"/>
      <w:bookmarkEnd w:id="6"/>
      <w:bookmarkEnd w:id="7"/>
      <w:bookmarkEnd w:id="8"/>
      <w:bookmarkEnd w:id="9"/>
      <w:bookmarkEnd w:id="10"/>
      <w:bookmarkEnd w:id="11"/>
      <w:bookmarkEnd w:id="12"/>
      <w:bookmarkEnd w:id="13"/>
      <w:bookmarkEnd w:id="14"/>
    </w:p>
    <w:p>
      <w:pPr>
        <w:widowControl/>
        <w:numPr>
          <w:ilvl w:val="0"/>
          <w:numId w:val="34"/>
        </w:numPr>
        <w:ind w:firstLineChars="0"/>
        <w:jc w:val="left"/>
        <w:outlineLvl w:val="0"/>
        <w:rPr>
          <w:b/>
          <w:bCs/>
          <w:kern w:val="0"/>
          <w:sz w:val="28"/>
          <w:szCs w:val="44"/>
        </w:rPr>
      </w:pPr>
      <w:bookmarkStart w:id="15" w:name="_Toc334799346"/>
      <w:bookmarkStart w:id="16" w:name="_Toc254805360"/>
      <w:bookmarkStart w:id="17" w:name="_Toc344394492"/>
      <w:bookmarkStart w:id="18" w:name="_Toc473905268"/>
      <w:bookmarkStart w:id="19" w:name="_Toc235864938"/>
      <w:bookmarkStart w:id="20" w:name="_Toc480532582"/>
      <w:bookmarkStart w:id="21" w:name="_Toc333563635"/>
      <w:bookmarkStart w:id="22" w:name="_Toc333563020"/>
      <w:bookmarkStart w:id="23" w:name="_Toc290035138"/>
      <w:bookmarkStart w:id="24" w:name="_Toc334702637"/>
      <w:bookmarkStart w:id="25" w:name="_Toc235785344"/>
      <w:bookmarkStart w:id="26" w:name="_Toc243968248"/>
      <w:bookmarkStart w:id="27" w:name="_Toc396118637"/>
      <w:r>
        <w:rPr>
          <w:rFonts w:hint="eastAsia"/>
          <w:b/>
          <w:bCs/>
          <w:kern w:val="0"/>
          <w:sz w:val="28"/>
          <w:szCs w:val="44"/>
        </w:rPr>
        <w:t>总则</w:t>
      </w:r>
      <w:bookmarkEnd w:id="15"/>
      <w:bookmarkEnd w:id="16"/>
      <w:bookmarkEnd w:id="17"/>
      <w:bookmarkEnd w:id="18"/>
      <w:bookmarkEnd w:id="19"/>
      <w:bookmarkEnd w:id="20"/>
      <w:bookmarkEnd w:id="21"/>
      <w:bookmarkEnd w:id="22"/>
      <w:bookmarkEnd w:id="23"/>
      <w:bookmarkEnd w:id="24"/>
      <w:bookmarkEnd w:id="25"/>
      <w:bookmarkEnd w:id="26"/>
      <w:bookmarkEnd w:id="27"/>
    </w:p>
    <w:p>
      <w:pPr>
        <w:ind w:left="0" w:firstLine="420" w:firstLineChars="200"/>
        <w:rPr>
          <w:sz w:val="21"/>
        </w:rPr>
      </w:pPr>
      <w:r>
        <w:rPr>
          <w:rFonts w:hint="eastAsia"/>
          <w:sz w:val="21"/>
        </w:rPr>
        <w:t>（</w:t>
      </w:r>
      <w:r>
        <w:rPr>
          <w:sz w:val="21"/>
        </w:rPr>
        <w:t>26</w:t>
      </w:r>
      <w:r>
        <w:rPr>
          <w:rFonts w:hint="eastAsia"/>
          <w:sz w:val="21"/>
        </w:rPr>
        <w:t>）本用户需求的解释权归招标人。</w:t>
      </w:r>
    </w:p>
    <w:p>
      <w:pPr>
        <w:widowControl/>
        <w:numPr>
          <w:ilvl w:val="0"/>
          <w:numId w:val="34"/>
        </w:numPr>
        <w:ind w:firstLineChars="0"/>
        <w:jc w:val="left"/>
        <w:outlineLvl w:val="0"/>
        <w:rPr>
          <w:b/>
          <w:bCs/>
          <w:kern w:val="0"/>
          <w:sz w:val="28"/>
          <w:szCs w:val="44"/>
        </w:rPr>
      </w:pPr>
      <w:bookmarkStart w:id="28" w:name="_Toc290035139"/>
      <w:bookmarkStart w:id="29" w:name="_Toc334702638"/>
      <w:bookmarkStart w:id="30" w:name="_Toc473905269"/>
      <w:bookmarkStart w:id="31" w:name="_Toc333563636"/>
      <w:bookmarkStart w:id="32" w:name="_Toc769798379"/>
      <w:bookmarkStart w:id="33" w:name="_Toc431293402"/>
      <w:bookmarkStart w:id="34" w:name="_Toc334799347"/>
      <w:bookmarkStart w:id="35" w:name="_Toc235864939"/>
      <w:bookmarkStart w:id="36" w:name="_Toc396118638"/>
      <w:bookmarkStart w:id="37" w:name="_Toc243968249"/>
      <w:bookmarkStart w:id="38" w:name="_Toc480532583"/>
      <w:bookmarkStart w:id="39" w:name="_Toc333563021"/>
      <w:bookmarkStart w:id="40" w:name="_Toc235785345"/>
      <w:r>
        <w:rPr>
          <w:rFonts w:hint="eastAsia"/>
          <w:b/>
          <w:bCs/>
          <w:kern w:val="0"/>
          <w:sz w:val="28"/>
          <w:szCs w:val="44"/>
        </w:rPr>
        <w:t>名词约定</w:t>
      </w:r>
      <w:bookmarkEnd w:id="28"/>
      <w:bookmarkEnd w:id="29"/>
      <w:bookmarkEnd w:id="30"/>
      <w:bookmarkEnd w:id="31"/>
      <w:bookmarkEnd w:id="32"/>
      <w:bookmarkEnd w:id="33"/>
      <w:bookmarkEnd w:id="34"/>
      <w:bookmarkEnd w:id="35"/>
      <w:bookmarkEnd w:id="36"/>
      <w:bookmarkEnd w:id="37"/>
      <w:bookmarkEnd w:id="38"/>
      <w:bookmarkEnd w:id="39"/>
      <w:bookmarkEnd w:id="40"/>
    </w:p>
    <w:p>
      <w:pPr>
        <w:ind w:left="0" w:firstLine="420" w:firstLineChars="200"/>
        <w:rPr>
          <w:sz w:val="21"/>
        </w:rPr>
      </w:pPr>
      <w:r>
        <w:rPr>
          <w:rFonts w:hint="eastAsia"/>
          <w:sz w:val="21"/>
        </w:rPr>
        <w:t>（</w:t>
      </w:r>
      <w:r>
        <w:rPr>
          <w:sz w:val="21"/>
        </w:rPr>
        <w:t>7</w:t>
      </w:r>
      <w:r>
        <w:rPr>
          <w:rFonts w:hint="eastAsia"/>
          <w:sz w:val="21"/>
        </w:rPr>
        <w:t>）分包商：投标人拟采用的设备供货商和服务提供商。</w:t>
      </w:r>
    </w:p>
    <w:p>
      <w:pPr>
        <w:widowControl/>
        <w:tabs>
          <w:tab w:val="left" w:pos="432"/>
        </w:tabs>
        <w:ind w:left="432" w:hanging="432" w:firstLineChars="0"/>
        <w:jc w:val="left"/>
        <w:outlineLvl w:val="0"/>
        <w:rPr>
          <w:b/>
          <w:bCs/>
          <w:kern w:val="0"/>
          <w:sz w:val="28"/>
          <w:szCs w:val="44"/>
        </w:rPr>
        <w:sectPr>
          <w:headerReference r:id="rId5" w:type="first"/>
          <w:footerReference r:id="rId8" w:type="first"/>
          <w:headerReference r:id="rId3" w:type="default"/>
          <w:footerReference r:id="rId6" w:type="default"/>
          <w:headerReference r:id="rId4" w:type="even"/>
          <w:footerReference r:id="rId7" w:type="even"/>
          <w:pgSz w:w="11906" w:h="16838"/>
          <w:pgMar w:top="1871" w:right="1134" w:bottom="1230" w:left="1701" w:header="1247" w:footer="1021" w:gutter="0"/>
          <w:pgNumType w:start="1"/>
          <w:cols w:space="720" w:num="1"/>
          <w:titlePg/>
          <w:docGrid w:type="lines" w:linePitch="312" w:charSpace="0"/>
        </w:sectPr>
      </w:pPr>
    </w:p>
    <w:p>
      <w:pPr>
        <w:widowControl/>
        <w:numPr>
          <w:ilvl w:val="0"/>
          <w:numId w:val="34"/>
        </w:numPr>
        <w:ind w:firstLineChars="0"/>
        <w:jc w:val="left"/>
        <w:outlineLvl w:val="0"/>
        <w:rPr>
          <w:b/>
          <w:bCs/>
          <w:kern w:val="0"/>
          <w:sz w:val="28"/>
          <w:szCs w:val="44"/>
        </w:rPr>
      </w:pPr>
      <w:bookmarkStart w:id="41" w:name="_Toc333563023"/>
      <w:bookmarkStart w:id="42" w:name="_Toc990898789"/>
      <w:bookmarkStart w:id="43" w:name="_Toc1559866325"/>
      <w:bookmarkStart w:id="44" w:name="_Toc290035141"/>
      <w:bookmarkStart w:id="45" w:name="_Toc473905271"/>
      <w:bookmarkStart w:id="46" w:name="_Toc334702640"/>
      <w:bookmarkStart w:id="47" w:name="_Toc396118640"/>
      <w:bookmarkStart w:id="48" w:name="_Toc334799349"/>
      <w:bookmarkStart w:id="49" w:name="_Toc480532585"/>
      <w:bookmarkStart w:id="50" w:name="_Toc333563638"/>
      <w:r>
        <w:rPr>
          <w:rFonts w:hint="eastAsia"/>
          <w:b/>
          <w:bCs/>
          <w:kern w:val="0"/>
          <w:sz w:val="28"/>
          <w:szCs w:val="44"/>
        </w:rPr>
        <w:t>标准与规范</w:t>
      </w:r>
      <w:bookmarkEnd w:id="41"/>
      <w:bookmarkEnd w:id="42"/>
      <w:bookmarkEnd w:id="43"/>
      <w:bookmarkEnd w:id="44"/>
      <w:bookmarkEnd w:id="45"/>
      <w:bookmarkEnd w:id="46"/>
      <w:bookmarkEnd w:id="47"/>
      <w:bookmarkEnd w:id="48"/>
      <w:bookmarkEnd w:id="49"/>
      <w:bookmarkEnd w:id="50"/>
    </w:p>
    <w:p>
      <w:pPr>
        <w:ind w:left="0" w:firstLine="420" w:firstLineChars="200"/>
        <w:rPr>
          <w:sz w:val="21"/>
        </w:rPr>
      </w:pPr>
      <w:r>
        <w:rPr>
          <w:rFonts w:hint="eastAsia"/>
          <w:sz w:val="21"/>
        </w:rPr>
        <w:t>本工程应遵循以下工程标准与规范：</w:t>
      </w:r>
    </w:p>
    <w:p>
      <w:pPr>
        <w:ind w:left="0" w:firstLine="420" w:firstLineChars="200"/>
        <w:rPr>
          <w:sz w:val="21"/>
        </w:rPr>
      </w:pPr>
      <w:r>
        <w:rPr>
          <w:sz w:val="21"/>
        </w:rPr>
        <w:t>1</w:t>
      </w:r>
      <w:r>
        <w:rPr>
          <w:rFonts w:hint="eastAsia"/>
          <w:sz w:val="21"/>
        </w:rPr>
        <w:t>）《中华人民共和国国家标准信息安全技术信息系统安全等级保护测评要求》</w:t>
      </w:r>
    </w:p>
    <w:p>
      <w:pPr>
        <w:ind w:left="0" w:firstLine="420" w:firstLineChars="200"/>
        <w:rPr>
          <w:sz w:val="21"/>
        </w:rPr>
      </w:pPr>
      <w:r>
        <w:rPr>
          <w:sz w:val="21"/>
        </w:rPr>
        <w:t>2</w:t>
      </w:r>
      <w:r>
        <w:rPr>
          <w:rFonts w:hint="eastAsia"/>
          <w:sz w:val="21"/>
        </w:rPr>
        <w:t>）《信息系统安全等级保护实施指南》</w:t>
      </w:r>
    </w:p>
    <w:p>
      <w:pPr>
        <w:ind w:left="0" w:firstLine="420" w:firstLineChars="200"/>
        <w:rPr>
          <w:sz w:val="21"/>
        </w:rPr>
      </w:pPr>
      <w:r>
        <w:rPr>
          <w:sz w:val="21"/>
        </w:rPr>
        <w:t>3</w:t>
      </w:r>
      <w:r>
        <w:rPr>
          <w:rFonts w:hint="eastAsia"/>
          <w:sz w:val="21"/>
        </w:rPr>
        <w:t>）《信息系统安全等级保护基本要求》</w:t>
      </w:r>
    </w:p>
    <w:p>
      <w:pPr>
        <w:ind w:left="0" w:firstLine="420" w:firstLineChars="200"/>
        <w:rPr>
          <w:sz w:val="21"/>
        </w:rPr>
      </w:pPr>
      <w:r>
        <w:rPr>
          <w:sz w:val="21"/>
        </w:rPr>
        <w:t>4</w:t>
      </w:r>
      <w:r>
        <w:rPr>
          <w:rFonts w:hint="eastAsia"/>
          <w:sz w:val="21"/>
        </w:rPr>
        <w:t>）《软件工程术语》（</w:t>
      </w:r>
      <w:r>
        <w:rPr>
          <w:sz w:val="21"/>
        </w:rPr>
        <w:t>GB/T11457-89</w:t>
      </w:r>
      <w:r>
        <w:rPr>
          <w:rFonts w:hint="eastAsia"/>
          <w:sz w:val="21"/>
        </w:rPr>
        <w:t>）</w:t>
      </w:r>
    </w:p>
    <w:p>
      <w:pPr>
        <w:ind w:left="0" w:firstLine="420" w:firstLineChars="200"/>
        <w:rPr>
          <w:sz w:val="21"/>
        </w:rPr>
      </w:pPr>
      <w:r>
        <w:rPr>
          <w:sz w:val="21"/>
        </w:rPr>
        <w:t>5</w:t>
      </w:r>
      <w:r>
        <w:rPr>
          <w:rFonts w:hint="eastAsia"/>
          <w:sz w:val="21"/>
        </w:rPr>
        <w:t>）《软件开发规范》（</w:t>
      </w:r>
      <w:r>
        <w:rPr>
          <w:sz w:val="21"/>
        </w:rPr>
        <w:t>GB856-88</w:t>
      </w:r>
      <w:r>
        <w:rPr>
          <w:rFonts w:hint="eastAsia"/>
          <w:sz w:val="21"/>
        </w:rPr>
        <w:t>）</w:t>
      </w:r>
    </w:p>
    <w:p>
      <w:pPr>
        <w:ind w:left="0" w:firstLine="420" w:firstLineChars="200"/>
        <w:rPr>
          <w:sz w:val="21"/>
        </w:rPr>
      </w:pPr>
      <w:r>
        <w:rPr>
          <w:sz w:val="21"/>
        </w:rPr>
        <w:t>6</w:t>
      </w:r>
      <w:r>
        <w:rPr>
          <w:rFonts w:hint="eastAsia"/>
          <w:sz w:val="21"/>
        </w:rPr>
        <w:t>）《软件维护指南》（</w:t>
      </w:r>
      <w:r>
        <w:rPr>
          <w:sz w:val="21"/>
        </w:rPr>
        <w:t>GB/T14079-93</w:t>
      </w:r>
      <w:r>
        <w:rPr>
          <w:rFonts w:hint="eastAsia"/>
          <w:sz w:val="21"/>
        </w:rPr>
        <w:t>）</w:t>
      </w:r>
    </w:p>
    <w:p>
      <w:pPr>
        <w:ind w:left="0" w:firstLine="420" w:firstLineChars="200"/>
        <w:rPr>
          <w:sz w:val="21"/>
        </w:rPr>
      </w:pPr>
      <w:r>
        <w:rPr>
          <w:sz w:val="21"/>
        </w:rPr>
        <w:t>7</w:t>
      </w:r>
      <w:r>
        <w:rPr>
          <w:rFonts w:hint="eastAsia"/>
          <w:sz w:val="21"/>
        </w:rPr>
        <w:t>）《计算机软件产品开发文件编制指南》（</w:t>
      </w:r>
      <w:r>
        <w:rPr>
          <w:sz w:val="21"/>
        </w:rPr>
        <w:t>GB8567-88</w:t>
      </w:r>
      <w:r>
        <w:rPr>
          <w:rFonts w:hint="eastAsia"/>
          <w:sz w:val="21"/>
        </w:rPr>
        <w:t>）</w:t>
      </w:r>
    </w:p>
    <w:p>
      <w:pPr>
        <w:ind w:left="0" w:firstLine="420" w:firstLineChars="200"/>
        <w:rPr>
          <w:sz w:val="21"/>
        </w:rPr>
      </w:pPr>
      <w:r>
        <w:rPr>
          <w:sz w:val="21"/>
        </w:rPr>
        <w:t>8</w:t>
      </w:r>
      <w:r>
        <w:rPr>
          <w:rFonts w:hint="eastAsia"/>
          <w:sz w:val="21"/>
        </w:rPr>
        <w:t>）《软件配置管理》（</w:t>
      </w:r>
      <w:r>
        <w:rPr>
          <w:sz w:val="21"/>
        </w:rPr>
        <w:t>ISO/TC176</w:t>
      </w:r>
      <w:r>
        <w:rPr>
          <w:rFonts w:hint="eastAsia"/>
          <w:sz w:val="21"/>
        </w:rPr>
        <w:t>）</w:t>
      </w:r>
    </w:p>
    <w:p>
      <w:pPr>
        <w:ind w:left="0" w:firstLine="420" w:firstLineChars="200"/>
        <w:rPr>
          <w:sz w:val="21"/>
        </w:rPr>
      </w:pPr>
      <w:r>
        <w:rPr>
          <w:sz w:val="21"/>
        </w:rPr>
        <w:t>9</w:t>
      </w:r>
      <w:r>
        <w:rPr>
          <w:rFonts w:hint="eastAsia"/>
          <w:sz w:val="21"/>
        </w:rPr>
        <w:t>）《城市轨道交通设计规范》（</w:t>
      </w:r>
      <w:r>
        <w:rPr>
          <w:sz w:val="21"/>
        </w:rPr>
        <w:t>DG108-109-2004</w:t>
      </w:r>
      <w:r>
        <w:rPr>
          <w:rFonts w:hint="eastAsia"/>
          <w:sz w:val="21"/>
        </w:rPr>
        <w:t>）；</w:t>
      </w:r>
    </w:p>
    <w:p>
      <w:pPr>
        <w:ind w:left="0" w:firstLine="420" w:firstLineChars="200"/>
        <w:rPr>
          <w:sz w:val="21"/>
        </w:rPr>
      </w:pPr>
      <w:r>
        <w:rPr>
          <w:sz w:val="21"/>
        </w:rPr>
        <w:t>10</w:t>
      </w:r>
      <w:r>
        <w:rPr>
          <w:rFonts w:hint="eastAsia"/>
          <w:sz w:val="21"/>
        </w:rPr>
        <w:t>）《地下铁道工程施工及验收规范》（</w:t>
      </w:r>
      <w:r>
        <w:rPr>
          <w:sz w:val="21"/>
        </w:rPr>
        <w:t>GB50299-1999</w:t>
      </w:r>
      <w:r>
        <w:rPr>
          <w:rFonts w:hint="eastAsia"/>
          <w:sz w:val="21"/>
        </w:rPr>
        <w:t>）</w:t>
      </w:r>
    </w:p>
    <w:p>
      <w:pPr>
        <w:widowControl/>
        <w:numPr>
          <w:ilvl w:val="0"/>
          <w:numId w:val="34"/>
        </w:numPr>
        <w:ind w:firstLineChars="0"/>
        <w:jc w:val="left"/>
        <w:outlineLvl w:val="0"/>
        <w:rPr>
          <w:b/>
          <w:bCs/>
          <w:kern w:val="0"/>
          <w:sz w:val="28"/>
          <w:szCs w:val="44"/>
        </w:rPr>
      </w:pPr>
      <w:bookmarkStart w:id="51" w:name="_Toc333563639"/>
      <w:bookmarkStart w:id="52" w:name="_Toc300264238"/>
      <w:bookmarkStart w:id="53" w:name="_Toc473905272"/>
      <w:bookmarkStart w:id="54" w:name="_Toc334799350"/>
      <w:bookmarkStart w:id="55" w:name="_Toc290035142"/>
      <w:bookmarkStart w:id="56" w:name="_Toc480532586"/>
      <w:bookmarkStart w:id="57" w:name="_Toc243968252"/>
      <w:bookmarkStart w:id="58" w:name="_Toc235864942"/>
      <w:bookmarkStart w:id="59" w:name="_Toc333563024"/>
      <w:bookmarkStart w:id="60" w:name="_Toc192961699"/>
      <w:bookmarkStart w:id="61" w:name="_Toc334702641"/>
      <w:bookmarkStart w:id="62" w:name="_Toc396118641"/>
      <w:bookmarkStart w:id="63" w:name="_Toc235785348"/>
      <w:r>
        <w:rPr>
          <w:rFonts w:hint="eastAsia"/>
          <w:b/>
          <w:bCs/>
          <w:kern w:val="0"/>
          <w:sz w:val="28"/>
          <w:szCs w:val="44"/>
        </w:rPr>
        <w:t>工程背景</w:t>
      </w:r>
      <w:bookmarkEnd w:id="51"/>
      <w:bookmarkEnd w:id="52"/>
      <w:bookmarkEnd w:id="53"/>
      <w:bookmarkEnd w:id="54"/>
      <w:bookmarkEnd w:id="55"/>
      <w:bookmarkEnd w:id="56"/>
      <w:bookmarkEnd w:id="57"/>
      <w:bookmarkEnd w:id="58"/>
      <w:bookmarkEnd w:id="59"/>
      <w:bookmarkEnd w:id="60"/>
      <w:bookmarkEnd w:id="61"/>
      <w:bookmarkEnd w:id="62"/>
      <w:bookmarkEnd w:id="63"/>
    </w:p>
    <w:p>
      <w:pPr>
        <w:widowControl/>
        <w:numPr>
          <w:ilvl w:val="1"/>
          <w:numId w:val="35"/>
        </w:numPr>
        <w:tabs>
          <w:tab w:val="left" w:pos="432"/>
        </w:tabs>
        <w:ind w:firstLineChars="0"/>
        <w:jc w:val="left"/>
        <w:outlineLvl w:val="0"/>
        <w:rPr>
          <w:b/>
          <w:bCs/>
          <w:kern w:val="0"/>
          <w:sz w:val="28"/>
          <w:szCs w:val="44"/>
        </w:rPr>
      </w:pPr>
      <w:bookmarkStart w:id="64" w:name="_Toc406968123"/>
      <w:bookmarkStart w:id="65" w:name="_Toc2101961263"/>
      <w:bookmarkStart w:id="66" w:name="_Toc473905273"/>
      <w:bookmarkStart w:id="67" w:name="_Toc480532587"/>
      <w:r>
        <w:rPr>
          <w:rFonts w:hint="eastAsia"/>
          <w:b/>
          <w:bCs/>
          <w:kern w:val="0"/>
          <w:sz w:val="28"/>
          <w:szCs w:val="44"/>
        </w:rPr>
        <w:t>项目概况</w:t>
      </w:r>
      <w:bookmarkEnd w:id="64"/>
      <w:bookmarkEnd w:id="65"/>
      <w:bookmarkEnd w:id="66"/>
      <w:bookmarkEnd w:id="67"/>
    </w:p>
    <w:p>
      <w:pPr>
        <w:widowControl/>
        <w:numPr>
          <w:ilvl w:val="1"/>
          <w:numId w:val="35"/>
        </w:numPr>
        <w:tabs>
          <w:tab w:val="left" w:pos="432"/>
        </w:tabs>
        <w:ind w:firstLineChars="0"/>
        <w:jc w:val="left"/>
        <w:outlineLvl w:val="0"/>
        <w:rPr>
          <w:b/>
          <w:bCs/>
          <w:kern w:val="0"/>
          <w:sz w:val="28"/>
          <w:szCs w:val="44"/>
        </w:rPr>
      </w:pPr>
      <w:bookmarkStart w:id="68" w:name="_Toc1556954091"/>
      <w:bookmarkStart w:id="69" w:name="_Toc290035143"/>
      <w:bookmarkStart w:id="70" w:name="_Toc473905274"/>
      <w:bookmarkStart w:id="71" w:name="_Toc243968253"/>
      <w:bookmarkStart w:id="72" w:name="_Toc235785349"/>
      <w:bookmarkStart w:id="73" w:name="_Toc235864943"/>
      <w:bookmarkStart w:id="74" w:name="_Toc333563025"/>
      <w:bookmarkStart w:id="75" w:name="_Toc334702642"/>
      <w:bookmarkStart w:id="76" w:name="_Toc396118642"/>
      <w:bookmarkStart w:id="77" w:name="_Toc334799351"/>
      <w:bookmarkStart w:id="78" w:name="_Toc480532588"/>
      <w:bookmarkStart w:id="79" w:name="_Toc333563640"/>
      <w:bookmarkStart w:id="80" w:name="_Toc177827566"/>
      <w:r>
        <w:rPr>
          <w:rFonts w:hint="eastAsia"/>
          <w:b/>
          <w:bCs/>
          <w:kern w:val="0"/>
          <w:sz w:val="28"/>
          <w:szCs w:val="44"/>
        </w:rPr>
        <w:t>工程地点</w:t>
      </w:r>
      <w:bookmarkEnd w:id="68"/>
      <w:bookmarkEnd w:id="69"/>
      <w:bookmarkEnd w:id="70"/>
      <w:bookmarkEnd w:id="71"/>
      <w:bookmarkEnd w:id="72"/>
      <w:bookmarkEnd w:id="73"/>
      <w:bookmarkEnd w:id="74"/>
      <w:bookmarkEnd w:id="75"/>
      <w:bookmarkEnd w:id="76"/>
      <w:bookmarkEnd w:id="77"/>
      <w:bookmarkEnd w:id="78"/>
      <w:bookmarkEnd w:id="79"/>
      <w:bookmarkEnd w:id="80"/>
    </w:p>
    <w:p>
      <w:pPr>
        <w:ind w:left="0" w:firstLine="420" w:firstLineChars="200"/>
        <w:rPr>
          <w:sz w:val="21"/>
        </w:rPr>
      </w:pPr>
      <w:r>
        <w:rPr>
          <w:rFonts w:hint="eastAsia"/>
          <w:sz w:val="21"/>
        </w:rPr>
        <w:t>本项目中</w:t>
      </w:r>
      <w:r>
        <w:rPr>
          <w:rFonts w:hint="default"/>
          <w:sz w:val="21"/>
        </w:rPr>
        <w:t>地铁安全生产管理平台（系统）及设备将设置于成都地铁运营有限公司中心机房</w:t>
      </w:r>
      <w:r>
        <w:rPr>
          <w:rFonts w:hint="eastAsia"/>
          <w:sz w:val="21"/>
        </w:rPr>
        <w:t>，现场级设备将</w:t>
      </w:r>
      <w:r>
        <w:rPr>
          <w:rFonts w:hint="default"/>
          <w:sz w:val="21"/>
        </w:rPr>
        <w:t>使用地铁管理人员智能化移动设备</w:t>
      </w:r>
      <w:r>
        <w:rPr>
          <w:rFonts w:hint="eastAsia"/>
          <w:sz w:val="21"/>
        </w:rPr>
        <w:t>。</w:t>
      </w:r>
    </w:p>
    <w:p>
      <w:pPr>
        <w:widowControl/>
        <w:numPr>
          <w:ilvl w:val="1"/>
          <w:numId w:val="35"/>
        </w:numPr>
        <w:tabs>
          <w:tab w:val="left" w:pos="432"/>
        </w:tabs>
        <w:ind w:firstLineChars="0"/>
        <w:jc w:val="left"/>
        <w:outlineLvl w:val="0"/>
        <w:rPr>
          <w:b/>
          <w:bCs/>
          <w:kern w:val="0"/>
          <w:sz w:val="28"/>
          <w:szCs w:val="44"/>
        </w:rPr>
      </w:pPr>
      <w:bookmarkStart w:id="81" w:name="_Toc334799352"/>
      <w:bookmarkStart w:id="82" w:name="_Toc396118643"/>
      <w:bookmarkStart w:id="83" w:name="_Toc639168742"/>
      <w:bookmarkStart w:id="84" w:name="_Toc1598148785"/>
      <w:bookmarkStart w:id="85" w:name="_Toc480532589"/>
      <w:bookmarkStart w:id="86" w:name="_Toc290035144"/>
      <w:bookmarkStart w:id="87" w:name="_Toc333563641"/>
      <w:bookmarkStart w:id="88" w:name="_Toc334702643"/>
      <w:bookmarkStart w:id="89" w:name="_Toc473905275"/>
      <w:bookmarkStart w:id="90" w:name="_Toc333563026"/>
      <w:bookmarkStart w:id="91" w:name="_Toc235785350"/>
      <w:bookmarkStart w:id="92" w:name="_Toc243968254"/>
      <w:bookmarkStart w:id="93" w:name="_Toc235864944"/>
      <w:r>
        <w:rPr>
          <w:rFonts w:hint="eastAsia"/>
          <w:b/>
          <w:bCs/>
          <w:kern w:val="0"/>
          <w:sz w:val="28"/>
          <w:szCs w:val="44"/>
        </w:rPr>
        <w:t>工程环境</w:t>
      </w:r>
      <w:bookmarkEnd w:id="81"/>
      <w:bookmarkEnd w:id="82"/>
      <w:bookmarkEnd w:id="83"/>
      <w:bookmarkEnd w:id="84"/>
      <w:bookmarkEnd w:id="85"/>
      <w:bookmarkEnd w:id="86"/>
      <w:bookmarkEnd w:id="87"/>
      <w:bookmarkEnd w:id="88"/>
      <w:bookmarkEnd w:id="89"/>
      <w:bookmarkEnd w:id="90"/>
    </w:p>
    <w:p>
      <w:pPr>
        <w:ind w:left="0" w:firstLine="420" w:firstLineChars="200"/>
        <w:rPr>
          <w:rFonts w:hAnsi="宋体"/>
          <w:sz w:val="21"/>
        </w:rPr>
      </w:pPr>
      <w:bookmarkStart w:id="94" w:name="_Toc333563027"/>
      <w:bookmarkStart w:id="95" w:name="_Toc334799353"/>
      <w:bookmarkStart w:id="96" w:name="_Toc334702644"/>
      <w:bookmarkStart w:id="97" w:name="_Toc290035145"/>
      <w:bookmarkStart w:id="98" w:name="_Toc333563642"/>
    </w:p>
    <w:p>
      <w:pPr>
        <w:widowControl/>
        <w:numPr>
          <w:ilvl w:val="1"/>
          <w:numId w:val="35"/>
        </w:numPr>
        <w:tabs>
          <w:tab w:val="left" w:pos="432"/>
        </w:tabs>
        <w:ind w:firstLineChars="0"/>
        <w:jc w:val="left"/>
        <w:outlineLvl w:val="0"/>
        <w:rPr>
          <w:b/>
          <w:bCs/>
          <w:kern w:val="0"/>
          <w:sz w:val="28"/>
          <w:szCs w:val="44"/>
        </w:rPr>
      </w:pPr>
      <w:bookmarkStart w:id="99" w:name="_Toc795844500"/>
      <w:bookmarkStart w:id="100" w:name="_Toc1508656466"/>
      <w:bookmarkStart w:id="101" w:name="_Toc396118644"/>
      <w:bookmarkStart w:id="102" w:name="_Toc480532590"/>
      <w:bookmarkStart w:id="103" w:name="_Toc473905276"/>
      <w:r>
        <w:rPr>
          <w:rFonts w:hint="eastAsia"/>
          <w:b/>
          <w:bCs/>
          <w:kern w:val="0"/>
          <w:sz w:val="28"/>
          <w:szCs w:val="44"/>
        </w:rPr>
        <w:t>项目环境</w:t>
      </w:r>
      <w:bookmarkEnd w:id="91"/>
      <w:bookmarkEnd w:id="92"/>
      <w:bookmarkEnd w:id="93"/>
      <w:bookmarkEnd w:id="94"/>
      <w:bookmarkEnd w:id="95"/>
      <w:bookmarkEnd w:id="96"/>
      <w:bookmarkEnd w:id="97"/>
      <w:bookmarkEnd w:id="98"/>
      <w:bookmarkEnd w:id="99"/>
      <w:bookmarkEnd w:id="100"/>
      <w:bookmarkEnd w:id="101"/>
      <w:bookmarkEnd w:id="102"/>
      <w:bookmarkEnd w:id="103"/>
    </w:p>
    <w:p>
      <w:pPr>
        <w:widowControl/>
        <w:numPr>
          <w:ilvl w:val="1"/>
          <w:numId w:val="35"/>
        </w:numPr>
        <w:tabs>
          <w:tab w:val="left" w:pos="432"/>
        </w:tabs>
        <w:ind w:firstLineChars="0"/>
        <w:jc w:val="left"/>
        <w:outlineLvl w:val="0"/>
        <w:rPr>
          <w:b/>
          <w:bCs/>
          <w:kern w:val="0"/>
          <w:sz w:val="28"/>
          <w:szCs w:val="44"/>
        </w:rPr>
      </w:pPr>
      <w:bookmarkStart w:id="104" w:name="_Toc473905277"/>
      <w:bookmarkStart w:id="105" w:name="_Toc333563028"/>
      <w:bookmarkStart w:id="106" w:name="_Toc396118645"/>
      <w:bookmarkStart w:id="107" w:name="_Toc1230357984"/>
      <w:bookmarkStart w:id="108" w:name="_Toc480532591"/>
      <w:bookmarkStart w:id="109" w:name="_Toc334799354"/>
      <w:bookmarkStart w:id="110" w:name="_Toc333563643"/>
      <w:bookmarkStart w:id="111" w:name="_Toc649803933"/>
      <w:bookmarkStart w:id="112" w:name="_Toc334702645"/>
      <w:r>
        <w:rPr>
          <w:rFonts w:hint="eastAsia"/>
          <w:b/>
          <w:bCs/>
          <w:kern w:val="0"/>
          <w:sz w:val="28"/>
          <w:szCs w:val="44"/>
        </w:rPr>
        <w:t>现场知晓</w:t>
      </w:r>
      <w:bookmarkEnd w:id="104"/>
      <w:bookmarkEnd w:id="105"/>
      <w:bookmarkEnd w:id="106"/>
      <w:bookmarkEnd w:id="107"/>
      <w:bookmarkEnd w:id="108"/>
      <w:bookmarkEnd w:id="109"/>
      <w:bookmarkEnd w:id="110"/>
      <w:bookmarkEnd w:id="111"/>
      <w:bookmarkEnd w:id="112"/>
    </w:p>
    <w:p>
      <w:pPr>
        <w:widowControl/>
        <w:numPr>
          <w:ilvl w:val="2"/>
          <w:numId w:val="35"/>
        </w:numPr>
        <w:ind w:firstLineChars="0"/>
        <w:jc w:val="left"/>
        <w:outlineLvl w:val="0"/>
        <w:rPr>
          <w:b/>
          <w:bCs/>
          <w:kern w:val="0"/>
          <w:sz w:val="28"/>
          <w:szCs w:val="44"/>
        </w:rPr>
      </w:pPr>
      <w:bookmarkStart w:id="113" w:name="_Toc506600125"/>
      <w:bookmarkStart w:id="114" w:name="_Toc333563040"/>
      <w:bookmarkStart w:id="115" w:name="_Toc235864956"/>
      <w:bookmarkStart w:id="116" w:name="_Toc290035158"/>
      <w:bookmarkStart w:id="117" w:name="_Toc235785362"/>
      <w:bookmarkStart w:id="118" w:name="_Toc334702658"/>
      <w:bookmarkStart w:id="119" w:name="_Toc334799367"/>
      <w:bookmarkStart w:id="120" w:name="_Toc243968266"/>
      <w:bookmarkStart w:id="121" w:name="_Toc473905278"/>
      <w:bookmarkStart w:id="122" w:name="_Toc396118650"/>
      <w:bookmarkStart w:id="123" w:name="_Toc480532592"/>
      <w:bookmarkStart w:id="124" w:name="_Toc1300356936"/>
      <w:bookmarkStart w:id="125" w:name="_Toc333563655"/>
      <w:r>
        <w:rPr>
          <w:rFonts w:hint="eastAsia"/>
          <w:b/>
          <w:bCs/>
          <w:kern w:val="0"/>
          <w:sz w:val="28"/>
          <w:szCs w:val="44"/>
        </w:rPr>
        <w:t>建设范围及规模</w:t>
      </w:r>
      <w:bookmarkEnd w:id="113"/>
      <w:bookmarkEnd w:id="114"/>
      <w:bookmarkEnd w:id="115"/>
      <w:bookmarkEnd w:id="116"/>
      <w:bookmarkEnd w:id="117"/>
      <w:bookmarkEnd w:id="118"/>
      <w:bookmarkEnd w:id="119"/>
      <w:bookmarkEnd w:id="120"/>
      <w:bookmarkEnd w:id="121"/>
      <w:bookmarkEnd w:id="122"/>
      <w:bookmarkEnd w:id="123"/>
      <w:bookmarkEnd w:id="124"/>
      <w:bookmarkEnd w:id="125"/>
    </w:p>
    <w:p>
      <w:pPr>
        <w:spacing w:beforeLines="50"/>
        <w:ind w:left="0" w:firstLine="420" w:firstLineChars="200"/>
        <w:rPr>
          <w:sz w:val="21"/>
        </w:rPr>
      </w:pPr>
      <w:r>
        <w:rPr>
          <w:rFonts w:hint="eastAsia"/>
          <w:sz w:val="21"/>
        </w:rPr>
        <w:t>本项目包括现有</w:t>
      </w:r>
      <w:r>
        <w:rPr>
          <w:rFonts w:hint="default"/>
          <w:sz w:val="21"/>
        </w:rPr>
        <w:t>地铁安全生产管理平台</w:t>
      </w:r>
      <w:r>
        <w:rPr>
          <w:rFonts w:hint="eastAsia"/>
          <w:sz w:val="21"/>
        </w:rPr>
        <w:t>补强</w:t>
      </w:r>
      <w:r>
        <w:rPr>
          <w:rFonts w:hint="default"/>
          <w:sz w:val="21"/>
        </w:rPr>
        <w:t>及其附带功能</w:t>
      </w:r>
      <w:r>
        <w:rPr>
          <w:rFonts w:hint="eastAsia"/>
          <w:sz w:val="21"/>
        </w:rPr>
        <w:t>。</w:t>
      </w:r>
    </w:p>
    <w:p>
      <w:pPr>
        <w:widowControl/>
        <w:numPr>
          <w:ilvl w:val="2"/>
          <w:numId w:val="35"/>
        </w:numPr>
        <w:ind w:firstLineChars="0"/>
        <w:jc w:val="left"/>
        <w:outlineLvl w:val="0"/>
        <w:rPr>
          <w:b/>
          <w:bCs/>
          <w:kern w:val="0"/>
          <w:sz w:val="28"/>
          <w:szCs w:val="44"/>
        </w:rPr>
      </w:pPr>
      <w:bookmarkStart w:id="126" w:name="_Toc157947833"/>
      <w:bookmarkStart w:id="127" w:name="_Toc333563656"/>
      <w:bookmarkStart w:id="128" w:name="_Toc1803124167"/>
      <w:bookmarkStart w:id="129" w:name="_Toc334799368"/>
      <w:bookmarkStart w:id="130" w:name="_Toc334702659"/>
      <w:bookmarkStart w:id="131" w:name="_Toc333563041"/>
      <w:bookmarkStart w:id="132" w:name="_Toc480532593"/>
      <w:bookmarkStart w:id="133" w:name="_Toc396118651"/>
      <w:bookmarkStart w:id="134" w:name="_Toc473905279"/>
      <w:r>
        <w:rPr>
          <w:rFonts w:hint="eastAsia"/>
          <w:b/>
          <w:bCs/>
          <w:kern w:val="0"/>
          <w:sz w:val="28"/>
          <w:szCs w:val="44"/>
        </w:rPr>
        <w:t>责任范围</w:t>
      </w:r>
      <w:bookmarkEnd w:id="126"/>
      <w:bookmarkEnd w:id="127"/>
      <w:bookmarkEnd w:id="128"/>
      <w:bookmarkEnd w:id="129"/>
      <w:bookmarkEnd w:id="130"/>
      <w:bookmarkEnd w:id="131"/>
      <w:bookmarkEnd w:id="132"/>
      <w:bookmarkEnd w:id="133"/>
      <w:bookmarkEnd w:id="134"/>
    </w:p>
    <w:p>
      <w:pPr>
        <w:ind w:left="0" w:right="240" w:firstLine="480" w:firstLineChars="0"/>
        <w:rPr>
          <w:rFonts w:hAnsi="宋体"/>
          <w:sz w:val="21"/>
        </w:rPr>
      </w:pPr>
      <w:r>
        <w:rPr>
          <w:rFonts w:hint="eastAsia" w:hAnsi="宋体"/>
          <w:sz w:val="21"/>
        </w:rPr>
        <w:t>（</w:t>
      </w:r>
      <w:r>
        <w:rPr>
          <w:rFonts w:hAnsi="宋体"/>
          <w:sz w:val="21"/>
        </w:rPr>
        <w:t>12</w:t>
      </w:r>
      <w:r>
        <w:rPr>
          <w:rFonts w:hint="eastAsia" w:hAnsi="宋体"/>
          <w:sz w:val="21"/>
        </w:rPr>
        <w:t>）投标人承诺在质保期后提供完整、延续的技术服务，确保相关系统性能、功能的持续优化和完善，在合同报价中需予以体现。</w:t>
      </w:r>
    </w:p>
    <w:p>
      <w:pPr>
        <w:widowControl/>
        <w:tabs>
          <w:tab w:val="left" w:pos="432"/>
        </w:tabs>
        <w:ind w:left="0" w:firstLine="0" w:firstLineChars="0"/>
        <w:jc w:val="center"/>
        <w:outlineLvl w:val="0"/>
        <w:rPr>
          <w:b/>
          <w:bCs/>
          <w:kern w:val="0"/>
          <w:sz w:val="28"/>
          <w:szCs w:val="44"/>
        </w:rPr>
      </w:pPr>
      <w:bookmarkStart w:id="135" w:name="_Toc396118652"/>
      <w:bookmarkStart w:id="136" w:name="_Toc339441539"/>
      <w:bookmarkStart w:id="137" w:name="_Toc473905280"/>
      <w:bookmarkStart w:id="138" w:name="_Toc1966131952"/>
      <w:bookmarkStart w:id="139" w:name="_Toc480532594"/>
      <w:r>
        <w:rPr>
          <w:rFonts w:hint="eastAsia"/>
          <w:b/>
          <w:bCs/>
          <w:kern w:val="0"/>
          <w:sz w:val="28"/>
          <w:szCs w:val="44"/>
        </w:rPr>
        <w:t>第二章</w:t>
      </w:r>
      <w:r>
        <w:rPr>
          <w:b/>
          <w:bCs/>
          <w:kern w:val="0"/>
          <w:sz w:val="28"/>
          <w:szCs w:val="44"/>
        </w:rPr>
        <w:t xml:space="preserve">   </w:t>
      </w:r>
      <w:r>
        <w:rPr>
          <w:b/>
          <w:bCs/>
          <w:kern w:val="0"/>
          <w:sz w:val="28"/>
          <w:szCs w:val="44"/>
        </w:rPr>
        <w:tab/>
      </w:r>
      <w:r>
        <w:rPr>
          <w:rFonts w:hint="eastAsia"/>
          <w:b/>
          <w:bCs/>
          <w:kern w:val="0"/>
          <w:sz w:val="28"/>
          <w:szCs w:val="44"/>
        </w:rPr>
        <w:t>关键条款</w:t>
      </w:r>
      <w:bookmarkEnd w:id="135"/>
      <w:bookmarkEnd w:id="136"/>
      <w:bookmarkEnd w:id="137"/>
      <w:bookmarkEnd w:id="138"/>
      <w:bookmarkEnd w:id="139"/>
    </w:p>
    <w:p>
      <w:pPr>
        <w:pStyle w:val="3"/>
        <w:rPr>
          <w:sz w:val="21"/>
          <w:szCs w:val="21"/>
        </w:rPr>
      </w:pPr>
      <w:r>
        <w:rPr>
          <w:rFonts w:hint="eastAsia"/>
          <w:sz w:val="21"/>
          <w:szCs w:val="21"/>
        </w:rPr>
        <w:t>要求投标人必须满足以下关键条款：</w:t>
      </w:r>
    </w:p>
    <w:p>
      <w:pPr>
        <w:widowControl/>
        <w:tabs>
          <w:tab w:val="left" w:pos="432"/>
        </w:tabs>
        <w:ind w:left="0" w:firstLine="0" w:firstLineChars="0"/>
        <w:jc w:val="center"/>
        <w:outlineLvl w:val="0"/>
        <w:rPr>
          <w:b/>
          <w:bCs/>
          <w:kern w:val="0"/>
          <w:sz w:val="28"/>
          <w:szCs w:val="44"/>
        </w:rPr>
      </w:pPr>
      <w:bookmarkStart w:id="140" w:name="_Toc473905281"/>
      <w:bookmarkStart w:id="141" w:name="_Toc396118653"/>
      <w:bookmarkStart w:id="142" w:name="_Toc1277379541"/>
      <w:bookmarkStart w:id="143" w:name="_Toc480532595"/>
      <w:bookmarkStart w:id="144" w:name="_Toc1448840875"/>
      <w:r>
        <w:rPr>
          <w:rFonts w:hint="eastAsia"/>
          <w:b/>
          <w:bCs/>
          <w:kern w:val="0"/>
          <w:sz w:val="28"/>
          <w:szCs w:val="44"/>
        </w:rPr>
        <w:t>第三章</w:t>
      </w:r>
      <w:r>
        <w:rPr>
          <w:b/>
          <w:bCs/>
          <w:kern w:val="0"/>
          <w:sz w:val="28"/>
          <w:szCs w:val="44"/>
        </w:rPr>
        <w:t xml:space="preserve">   </w:t>
      </w:r>
      <w:r>
        <w:rPr>
          <w:rFonts w:hint="eastAsia"/>
          <w:b/>
          <w:bCs/>
          <w:kern w:val="0"/>
          <w:sz w:val="28"/>
          <w:szCs w:val="44"/>
        </w:rPr>
        <w:t>通用需求</w:t>
      </w:r>
      <w:bookmarkEnd w:id="140"/>
      <w:bookmarkEnd w:id="141"/>
      <w:bookmarkEnd w:id="142"/>
      <w:bookmarkEnd w:id="143"/>
      <w:bookmarkEnd w:id="144"/>
    </w:p>
    <w:p>
      <w:pPr>
        <w:ind w:left="0" w:firstLine="420" w:firstLineChars="200"/>
        <w:rPr>
          <w:sz w:val="21"/>
        </w:rPr>
      </w:pPr>
      <w:r>
        <w:rPr>
          <w:rFonts w:hint="eastAsia"/>
          <w:sz w:val="21"/>
          <w:szCs w:val="21"/>
        </w:rPr>
        <w:t xml:space="preserve">    投标</w:t>
      </w:r>
    </w:p>
    <w:p>
      <w:pPr>
        <w:widowControl/>
        <w:numPr>
          <w:ilvl w:val="0"/>
          <w:numId w:val="36"/>
        </w:numPr>
        <w:ind w:firstLineChars="0"/>
        <w:jc w:val="left"/>
        <w:outlineLvl w:val="0"/>
        <w:rPr>
          <w:b/>
          <w:bCs/>
          <w:kern w:val="0"/>
          <w:sz w:val="28"/>
          <w:szCs w:val="44"/>
        </w:rPr>
      </w:pPr>
      <w:bookmarkStart w:id="145" w:name="_Toc243968269"/>
      <w:bookmarkStart w:id="146" w:name="_Toc351512792"/>
      <w:bookmarkStart w:id="147" w:name="_Toc235785364"/>
      <w:bookmarkStart w:id="148" w:name="_Toc396118654"/>
      <w:bookmarkStart w:id="149" w:name="_Toc333563043"/>
      <w:bookmarkStart w:id="150" w:name="_Toc333563658"/>
      <w:bookmarkStart w:id="151" w:name="_Toc290035161"/>
      <w:bookmarkStart w:id="152" w:name="_Toc523926528"/>
      <w:bookmarkStart w:id="153" w:name="_Toc473905282"/>
      <w:bookmarkStart w:id="154" w:name="_Toc480532596"/>
      <w:bookmarkStart w:id="155" w:name="_Toc334702661"/>
      <w:bookmarkStart w:id="156" w:name="_Toc235864959"/>
      <w:bookmarkStart w:id="157" w:name="_Toc334799370"/>
      <w:r>
        <w:rPr>
          <w:rFonts w:hint="eastAsia"/>
          <w:b/>
          <w:bCs/>
          <w:kern w:val="0"/>
          <w:sz w:val="28"/>
          <w:szCs w:val="44"/>
        </w:rPr>
        <w:t>系统性能</w:t>
      </w:r>
      <w:bookmarkEnd w:id="145"/>
      <w:bookmarkEnd w:id="146"/>
      <w:bookmarkEnd w:id="147"/>
      <w:bookmarkEnd w:id="148"/>
      <w:bookmarkEnd w:id="149"/>
      <w:bookmarkEnd w:id="150"/>
      <w:bookmarkEnd w:id="151"/>
      <w:bookmarkEnd w:id="152"/>
      <w:bookmarkEnd w:id="153"/>
      <w:bookmarkEnd w:id="154"/>
      <w:bookmarkEnd w:id="155"/>
      <w:bookmarkEnd w:id="156"/>
      <w:bookmarkEnd w:id="157"/>
    </w:p>
    <w:p>
      <w:pPr>
        <w:ind w:left="0" w:firstLine="0" w:firstLineChars="0"/>
        <w:rPr>
          <w:sz w:val="21"/>
        </w:rPr>
      </w:pPr>
      <w:r>
        <w:rPr>
          <w:rFonts w:hint="eastAsia"/>
          <w:sz w:val="21"/>
        </w:rPr>
        <w:t>在质量</w:t>
      </w:r>
    </w:p>
    <w:p>
      <w:pPr>
        <w:widowControl/>
        <w:numPr>
          <w:ilvl w:val="1"/>
          <w:numId w:val="36"/>
        </w:numPr>
        <w:tabs>
          <w:tab w:val="left" w:pos="432"/>
        </w:tabs>
        <w:ind w:firstLineChars="0"/>
        <w:jc w:val="left"/>
        <w:outlineLvl w:val="0"/>
        <w:rPr>
          <w:b/>
          <w:bCs/>
          <w:kern w:val="0"/>
          <w:sz w:val="28"/>
          <w:szCs w:val="44"/>
        </w:rPr>
      </w:pPr>
      <w:bookmarkStart w:id="158" w:name="_Toc243968270"/>
      <w:bookmarkStart w:id="159" w:name="_Toc473905283"/>
      <w:bookmarkStart w:id="160" w:name="_Toc480532597"/>
      <w:bookmarkStart w:id="161" w:name="_Toc950203396"/>
      <w:bookmarkStart w:id="162" w:name="_Toc147982247"/>
      <w:bookmarkStart w:id="163" w:name="_Toc333563044"/>
      <w:bookmarkStart w:id="164" w:name="_Toc334702662"/>
      <w:bookmarkStart w:id="165" w:name="_Toc235785365"/>
      <w:bookmarkStart w:id="166" w:name="_Toc235864960"/>
      <w:bookmarkStart w:id="167" w:name="_Toc334799371"/>
      <w:bookmarkStart w:id="168" w:name="_Toc290035162"/>
      <w:bookmarkStart w:id="169" w:name="_Toc396118655"/>
      <w:bookmarkStart w:id="170" w:name="_Toc333563659"/>
      <w:r>
        <w:rPr>
          <w:rFonts w:hint="eastAsia"/>
          <w:b/>
          <w:bCs/>
          <w:kern w:val="0"/>
          <w:sz w:val="28"/>
          <w:szCs w:val="44"/>
        </w:rPr>
        <w:t>安全性</w:t>
      </w:r>
      <w:bookmarkEnd w:id="158"/>
      <w:bookmarkEnd w:id="159"/>
      <w:bookmarkEnd w:id="160"/>
      <w:bookmarkEnd w:id="161"/>
      <w:bookmarkEnd w:id="162"/>
      <w:bookmarkEnd w:id="163"/>
      <w:bookmarkEnd w:id="164"/>
      <w:bookmarkEnd w:id="165"/>
      <w:bookmarkEnd w:id="166"/>
      <w:bookmarkEnd w:id="167"/>
      <w:bookmarkEnd w:id="168"/>
      <w:bookmarkEnd w:id="169"/>
      <w:bookmarkEnd w:id="170"/>
    </w:p>
    <w:p>
      <w:pPr>
        <w:ind w:left="0" w:firstLine="420" w:firstLineChars="200"/>
        <w:rPr>
          <w:sz w:val="21"/>
        </w:rPr>
      </w:pPr>
      <w:r>
        <w:rPr>
          <w:sz w:val="21"/>
        </w:rPr>
        <w:t>1</w:t>
      </w:r>
      <w:r>
        <w:rPr>
          <w:rFonts w:hint="eastAsia"/>
          <w:sz w:val="21"/>
        </w:rPr>
        <w:t>）系统的</w:t>
      </w:r>
    </w:p>
    <w:p>
      <w:pPr>
        <w:widowControl/>
        <w:numPr>
          <w:ilvl w:val="1"/>
          <w:numId w:val="36"/>
        </w:numPr>
        <w:tabs>
          <w:tab w:val="left" w:pos="432"/>
        </w:tabs>
        <w:ind w:firstLineChars="0"/>
        <w:jc w:val="left"/>
        <w:outlineLvl w:val="0"/>
        <w:rPr>
          <w:b/>
          <w:bCs/>
          <w:kern w:val="0"/>
          <w:sz w:val="28"/>
          <w:szCs w:val="44"/>
        </w:rPr>
      </w:pPr>
      <w:bookmarkStart w:id="171" w:name="_Toc290035163"/>
      <w:bookmarkStart w:id="172" w:name="_Toc333563045"/>
      <w:bookmarkStart w:id="173" w:name="_Toc473905284"/>
      <w:bookmarkStart w:id="174" w:name="_Toc480532598"/>
      <w:bookmarkStart w:id="175" w:name="_Toc396118656"/>
      <w:bookmarkStart w:id="176" w:name="_Toc351562103"/>
      <w:bookmarkStart w:id="177" w:name="_Toc243968271"/>
      <w:bookmarkStart w:id="178" w:name="_Toc333563660"/>
      <w:bookmarkStart w:id="179" w:name="_Toc1380077480"/>
      <w:bookmarkStart w:id="180" w:name="_Toc235864961"/>
      <w:bookmarkStart w:id="181" w:name="_Toc334799372"/>
      <w:bookmarkStart w:id="182" w:name="_Toc334702663"/>
      <w:bookmarkStart w:id="183" w:name="_Toc235785366"/>
      <w:r>
        <w:rPr>
          <w:rFonts w:hint="eastAsia"/>
          <w:b/>
          <w:bCs/>
          <w:kern w:val="0"/>
          <w:sz w:val="28"/>
          <w:szCs w:val="44"/>
        </w:rPr>
        <w:t>完整性</w:t>
      </w:r>
      <w:bookmarkEnd w:id="171"/>
      <w:bookmarkEnd w:id="172"/>
      <w:bookmarkEnd w:id="173"/>
      <w:bookmarkEnd w:id="174"/>
      <w:bookmarkEnd w:id="175"/>
      <w:bookmarkEnd w:id="176"/>
      <w:bookmarkEnd w:id="177"/>
      <w:bookmarkEnd w:id="178"/>
      <w:bookmarkEnd w:id="179"/>
      <w:bookmarkEnd w:id="180"/>
      <w:bookmarkEnd w:id="181"/>
      <w:bookmarkEnd w:id="182"/>
      <w:bookmarkEnd w:id="183"/>
    </w:p>
    <w:p>
      <w:pPr>
        <w:ind w:left="0" w:firstLine="420" w:firstLineChars="200"/>
        <w:rPr>
          <w:sz w:val="21"/>
        </w:rPr>
      </w:pPr>
      <w:r>
        <w:rPr>
          <w:rFonts w:hint="eastAsia"/>
          <w:sz w:val="21"/>
        </w:rPr>
        <w:t>投标</w:t>
      </w:r>
    </w:p>
    <w:p>
      <w:pPr>
        <w:widowControl/>
        <w:numPr>
          <w:ilvl w:val="1"/>
          <w:numId w:val="36"/>
        </w:numPr>
        <w:tabs>
          <w:tab w:val="left" w:pos="432"/>
        </w:tabs>
        <w:ind w:firstLineChars="0"/>
        <w:jc w:val="left"/>
        <w:outlineLvl w:val="0"/>
        <w:rPr>
          <w:b/>
          <w:bCs/>
          <w:kern w:val="0"/>
          <w:sz w:val="28"/>
          <w:szCs w:val="44"/>
        </w:rPr>
      </w:pPr>
      <w:bookmarkStart w:id="184" w:name="_Toc171738035"/>
      <w:bookmarkStart w:id="185" w:name="_Toc473905285"/>
      <w:bookmarkStart w:id="186" w:name="_Toc480532599"/>
      <w:bookmarkStart w:id="187" w:name="_Toc2138818760"/>
      <w:bookmarkStart w:id="188" w:name="_Toc976752224"/>
      <w:bookmarkStart w:id="189" w:name="_Toc145155252"/>
      <w:bookmarkStart w:id="190" w:name="_Toc352483620"/>
      <w:bookmarkStart w:id="191" w:name="_Toc189282289"/>
      <w:bookmarkStart w:id="192" w:name="_Toc396118657"/>
      <w:r>
        <w:rPr>
          <w:rFonts w:hint="eastAsia"/>
          <w:b/>
          <w:bCs/>
          <w:kern w:val="0"/>
          <w:sz w:val="28"/>
          <w:szCs w:val="44"/>
        </w:rPr>
        <w:t>可靠性、可用性及可维修性（</w:t>
      </w:r>
      <w:r>
        <w:rPr>
          <w:b/>
          <w:bCs/>
          <w:kern w:val="0"/>
          <w:sz w:val="28"/>
          <w:szCs w:val="44"/>
        </w:rPr>
        <w:t>RAM</w:t>
      </w:r>
      <w:r>
        <w:rPr>
          <w:rFonts w:hint="eastAsia"/>
          <w:b/>
          <w:bCs/>
          <w:kern w:val="0"/>
          <w:sz w:val="28"/>
          <w:szCs w:val="44"/>
        </w:rPr>
        <w:t>）要求</w:t>
      </w:r>
      <w:bookmarkEnd w:id="184"/>
      <w:bookmarkEnd w:id="185"/>
      <w:bookmarkEnd w:id="186"/>
      <w:bookmarkEnd w:id="187"/>
      <w:bookmarkEnd w:id="188"/>
      <w:bookmarkEnd w:id="189"/>
      <w:bookmarkEnd w:id="190"/>
      <w:bookmarkEnd w:id="191"/>
      <w:bookmarkEnd w:id="192"/>
    </w:p>
    <w:p>
      <w:pPr>
        <w:widowControl/>
        <w:numPr>
          <w:ilvl w:val="2"/>
          <w:numId w:val="36"/>
        </w:numPr>
        <w:tabs>
          <w:tab w:val="left" w:pos="432"/>
          <w:tab w:val="left" w:pos="567"/>
          <w:tab w:val="left" w:pos="756"/>
        </w:tabs>
        <w:ind w:firstLineChars="0"/>
        <w:jc w:val="left"/>
        <w:outlineLvl w:val="0"/>
        <w:rPr>
          <w:b/>
          <w:bCs/>
          <w:kern w:val="0"/>
          <w:sz w:val="28"/>
          <w:szCs w:val="44"/>
        </w:rPr>
      </w:pPr>
      <w:bookmarkStart w:id="193" w:name="_Toc480532600"/>
      <w:bookmarkStart w:id="194" w:name="_Toc398132187"/>
      <w:bookmarkStart w:id="195" w:name="_Toc473905286"/>
      <w:bookmarkStart w:id="196" w:name="_Toc909631100"/>
      <w:bookmarkStart w:id="197" w:name="_Toc386487596"/>
      <w:bookmarkStart w:id="198" w:name="_Toc396118658"/>
      <w:r>
        <w:rPr>
          <w:b/>
          <w:bCs/>
          <w:kern w:val="0"/>
          <w:sz w:val="28"/>
          <w:szCs w:val="44"/>
        </w:rPr>
        <w:t>RAM</w:t>
      </w:r>
      <w:r>
        <w:rPr>
          <w:rFonts w:hint="eastAsia"/>
          <w:b/>
          <w:bCs/>
          <w:kern w:val="0"/>
          <w:sz w:val="28"/>
          <w:szCs w:val="44"/>
        </w:rPr>
        <w:t>指标</w:t>
      </w:r>
      <w:bookmarkEnd w:id="193"/>
      <w:bookmarkEnd w:id="194"/>
      <w:bookmarkEnd w:id="195"/>
      <w:bookmarkEnd w:id="196"/>
      <w:bookmarkEnd w:id="197"/>
      <w:bookmarkEnd w:id="198"/>
    </w:p>
    <w:p>
      <w:pPr>
        <w:ind w:left="0" w:firstLine="420" w:firstLineChars="200"/>
        <w:rPr>
          <w:sz w:val="21"/>
        </w:rPr>
      </w:pPr>
      <w:r>
        <w:rPr>
          <w:rFonts w:hint="eastAsia"/>
          <w:sz w:val="21"/>
          <w:szCs w:val="21"/>
        </w:rPr>
        <w:t>注</w:t>
      </w:r>
      <w:r>
        <w:rPr>
          <w:sz w:val="21"/>
          <w:szCs w:val="21"/>
        </w:rPr>
        <w:t>3</w:t>
      </w:r>
      <w:r>
        <w:rPr>
          <w:rFonts w:hint="eastAsia"/>
          <w:sz w:val="21"/>
          <w:szCs w:val="21"/>
        </w:rPr>
        <w:t>：周期是一次设备或子系统完整的功能操作。</w:t>
      </w:r>
    </w:p>
    <w:p>
      <w:pPr>
        <w:widowControl/>
        <w:numPr>
          <w:ilvl w:val="2"/>
          <w:numId w:val="36"/>
        </w:numPr>
        <w:tabs>
          <w:tab w:val="left" w:pos="432"/>
          <w:tab w:val="left" w:pos="567"/>
          <w:tab w:val="left" w:pos="756"/>
        </w:tabs>
        <w:ind w:firstLineChars="0"/>
        <w:jc w:val="left"/>
        <w:outlineLvl w:val="0"/>
        <w:rPr>
          <w:b/>
          <w:bCs/>
          <w:kern w:val="44"/>
          <w:szCs w:val="32"/>
        </w:rPr>
      </w:pPr>
      <w:bookmarkStart w:id="199" w:name="_Toc1996106504"/>
      <w:bookmarkStart w:id="200" w:name="_Toc386487597"/>
      <w:bookmarkStart w:id="201" w:name="_Toc396118659"/>
      <w:bookmarkStart w:id="202" w:name="_Toc233814707"/>
      <w:bookmarkStart w:id="203" w:name="_Toc473905287"/>
      <w:bookmarkStart w:id="204" w:name="_Toc386488032"/>
      <w:bookmarkStart w:id="205" w:name="_Toc480532601"/>
      <w:r>
        <w:rPr>
          <w:rFonts w:hint="eastAsia"/>
          <w:b/>
          <w:bCs/>
          <w:kern w:val="44"/>
          <w:szCs w:val="32"/>
        </w:rPr>
        <w:t>可靠性要求</w:t>
      </w:r>
      <w:bookmarkEnd w:id="199"/>
      <w:bookmarkEnd w:id="200"/>
      <w:bookmarkEnd w:id="201"/>
      <w:bookmarkEnd w:id="202"/>
      <w:bookmarkEnd w:id="203"/>
      <w:bookmarkEnd w:id="204"/>
      <w:bookmarkEnd w:id="205"/>
    </w:p>
    <w:p>
      <w:pPr>
        <w:ind w:left="0" w:firstLine="420" w:firstLineChars="200"/>
        <w:rPr>
          <w:sz w:val="21"/>
        </w:rPr>
      </w:pPr>
      <w:r>
        <w:rPr>
          <w:rFonts w:hint="eastAsia"/>
          <w:sz w:val="21"/>
        </w:rPr>
        <w:t>人确认。</w:t>
      </w:r>
    </w:p>
    <w:p>
      <w:pPr>
        <w:widowControl/>
        <w:numPr>
          <w:ilvl w:val="2"/>
          <w:numId w:val="36"/>
        </w:numPr>
        <w:tabs>
          <w:tab w:val="left" w:pos="432"/>
          <w:tab w:val="left" w:pos="567"/>
          <w:tab w:val="left" w:pos="756"/>
        </w:tabs>
        <w:ind w:firstLineChars="0"/>
        <w:jc w:val="left"/>
        <w:outlineLvl w:val="0"/>
        <w:rPr>
          <w:b/>
          <w:bCs/>
          <w:kern w:val="44"/>
          <w:szCs w:val="32"/>
        </w:rPr>
      </w:pPr>
      <w:bookmarkStart w:id="206" w:name="_Toc396118660"/>
      <w:bookmarkStart w:id="207" w:name="_Toc473905288"/>
      <w:bookmarkStart w:id="208" w:name="_Toc386488033"/>
      <w:bookmarkStart w:id="209" w:name="_Toc572479294"/>
      <w:bookmarkStart w:id="210" w:name="_Toc1976190186"/>
      <w:bookmarkStart w:id="211" w:name="_Toc480532602"/>
      <w:r>
        <w:rPr>
          <w:rFonts w:hint="eastAsia"/>
          <w:b/>
          <w:bCs/>
          <w:kern w:val="44"/>
          <w:szCs w:val="32"/>
        </w:rPr>
        <w:t>可维护性</w:t>
      </w:r>
      <w:bookmarkEnd w:id="206"/>
      <w:bookmarkEnd w:id="207"/>
      <w:bookmarkEnd w:id="208"/>
      <w:bookmarkEnd w:id="209"/>
      <w:bookmarkEnd w:id="210"/>
      <w:bookmarkEnd w:id="211"/>
    </w:p>
    <w:p>
      <w:pPr>
        <w:ind w:left="0" w:firstLine="420" w:firstLineChars="200"/>
        <w:rPr>
          <w:sz w:val="21"/>
        </w:rPr>
      </w:pPr>
      <w:r>
        <w:rPr>
          <w:rFonts w:hint="eastAsia"/>
          <w:sz w:val="21"/>
        </w:rPr>
        <w:t>明文件。</w:t>
      </w:r>
    </w:p>
    <w:p>
      <w:pPr>
        <w:widowControl/>
        <w:numPr>
          <w:ilvl w:val="1"/>
          <w:numId w:val="36"/>
        </w:numPr>
        <w:tabs>
          <w:tab w:val="left" w:pos="432"/>
        </w:tabs>
        <w:ind w:firstLineChars="0"/>
        <w:jc w:val="left"/>
        <w:outlineLvl w:val="0"/>
        <w:rPr>
          <w:b/>
          <w:bCs/>
          <w:kern w:val="0"/>
          <w:sz w:val="28"/>
          <w:szCs w:val="44"/>
        </w:rPr>
      </w:pPr>
      <w:bookmarkStart w:id="212" w:name="_Toc473905289"/>
      <w:bookmarkStart w:id="213" w:name="_Toc235864963"/>
      <w:bookmarkStart w:id="214" w:name="_Toc334702665"/>
      <w:bookmarkStart w:id="215" w:name="_Toc334799374"/>
      <w:bookmarkStart w:id="216" w:name="_Toc396118661"/>
      <w:bookmarkStart w:id="217" w:name="_Toc290035165"/>
      <w:bookmarkStart w:id="218" w:name="_Toc932755698"/>
      <w:bookmarkStart w:id="219" w:name="_Toc480532603"/>
      <w:bookmarkStart w:id="220" w:name="_Toc333563662"/>
      <w:bookmarkStart w:id="221" w:name="_Toc235785368"/>
      <w:bookmarkStart w:id="222" w:name="_Toc243968273"/>
      <w:bookmarkStart w:id="223" w:name="_Toc846371600"/>
      <w:bookmarkStart w:id="224" w:name="_Toc333563047"/>
      <w:r>
        <w:rPr>
          <w:rFonts w:hint="eastAsia"/>
          <w:b/>
          <w:bCs/>
          <w:kern w:val="0"/>
          <w:sz w:val="28"/>
          <w:szCs w:val="44"/>
        </w:rPr>
        <w:t>稳定性</w:t>
      </w:r>
      <w:bookmarkEnd w:id="212"/>
      <w:bookmarkEnd w:id="213"/>
      <w:bookmarkEnd w:id="214"/>
      <w:bookmarkEnd w:id="215"/>
      <w:bookmarkEnd w:id="216"/>
      <w:bookmarkEnd w:id="217"/>
      <w:bookmarkEnd w:id="218"/>
      <w:bookmarkEnd w:id="219"/>
      <w:bookmarkEnd w:id="220"/>
      <w:bookmarkEnd w:id="221"/>
      <w:bookmarkEnd w:id="222"/>
      <w:bookmarkEnd w:id="223"/>
      <w:bookmarkEnd w:id="224"/>
    </w:p>
    <w:p>
      <w:pPr>
        <w:ind w:left="0" w:firstLine="420" w:firstLineChars="200"/>
        <w:rPr>
          <w:sz w:val="21"/>
        </w:rPr>
      </w:pPr>
      <w:r>
        <w:rPr>
          <w:rFonts w:hint="eastAsia"/>
          <w:sz w:val="21"/>
        </w:rPr>
        <w:t>参考。</w:t>
      </w:r>
    </w:p>
    <w:p>
      <w:pPr>
        <w:widowControl/>
        <w:numPr>
          <w:ilvl w:val="1"/>
          <w:numId w:val="36"/>
        </w:numPr>
        <w:tabs>
          <w:tab w:val="left" w:pos="432"/>
        </w:tabs>
        <w:ind w:firstLineChars="0"/>
        <w:jc w:val="left"/>
        <w:outlineLvl w:val="0"/>
        <w:rPr>
          <w:b/>
          <w:bCs/>
          <w:kern w:val="0"/>
          <w:sz w:val="28"/>
          <w:szCs w:val="44"/>
        </w:rPr>
      </w:pPr>
      <w:bookmarkStart w:id="225" w:name="_Toc333563049"/>
      <w:bookmarkStart w:id="226" w:name="_Toc473905290"/>
      <w:bookmarkStart w:id="227" w:name="_Toc235785370"/>
      <w:bookmarkStart w:id="228" w:name="_Toc194393186"/>
      <w:bookmarkStart w:id="229" w:name="_Toc35803472"/>
      <w:bookmarkStart w:id="230" w:name="_Toc334702667"/>
      <w:bookmarkStart w:id="231" w:name="_Toc334799376"/>
      <w:bookmarkStart w:id="232" w:name="_Toc333563664"/>
      <w:bookmarkStart w:id="233" w:name="_Toc243968275"/>
      <w:bookmarkStart w:id="234" w:name="_Toc235864965"/>
      <w:bookmarkStart w:id="235" w:name="_Toc290035167"/>
      <w:bookmarkStart w:id="236" w:name="_Toc396118662"/>
      <w:bookmarkStart w:id="237" w:name="_Toc480532604"/>
      <w:r>
        <w:rPr>
          <w:rFonts w:hint="eastAsia"/>
          <w:b/>
          <w:bCs/>
          <w:kern w:val="0"/>
          <w:sz w:val="28"/>
          <w:szCs w:val="44"/>
        </w:rPr>
        <w:t>可测试性</w:t>
      </w:r>
      <w:bookmarkEnd w:id="225"/>
      <w:bookmarkEnd w:id="226"/>
      <w:bookmarkEnd w:id="227"/>
      <w:bookmarkEnd w:id="228"/>
      <w:bookmarkEnd w:id="229"/>
      <w:bookmarkEnd w:id="230"/>
      <w:bookmarkEnd w:id="231"/>
      <w:bookmarkEnd w:id="232"/>
      <w:bookmarkEnd w:id="233"/>
      <w:bookmarkEnd w:id="234"/>
      <w:bookmarkEnd w:id="235"/>
      <w:bookmarkEnd w:id="236"/>
      <w:bookmarkEnd w:id="237"/>
    </w:p>
    <w:p>
      <w:pPr>
        <w:ind w:left="0" w:firstLine="420" w:firstLineChars="200"/>
        <w:rPr>
          <w:sz w:val="21"/>
        </w:rPr>
      </w:pPr>
      <w:r>
        <w:rPr>
          <w:rFonts w:hint="eastAsia"/>
          <w:sz w:val="21"/>
        </w:rPr>
        <w:t>为快速准确判断系统故障的位置和原因，减少维修次数、时间和费用，本系统应进行可测试性设计。系统、设备设计应充分考虑测试点的设置，对测试点应进行详细的特性描述，所采用的测试手段应易于掌握，尽量避免使用专用测试设备和工具，系统应具备故障自诊断功能。</w:t>
      </w:r>
    </w:p>
    <w:p>
      <w:pPr>
        <w:ind w:left="0" w:firstLine="420" w:firstLineChars="200"/>
        <w:rPr>
          <w:sz w:val="21"/>
        </w:rPr>
      </w:pPr>
      <w:r>
        <w:rPr>
          <w:rFonts w:hint="eastAsia"/>
          <w:sz w:val="21"/>
        </w:rPr>
        <w:t>投标人应对系统的可测试性设计详细说明，在工程实施中提交相关设计报告、测试手段、诊断方法、结果和定性定量指标及</w:t>
      </w:r>
      <w:r>
        <w:rPr>
          <w:rFonts w:hint="eastAsia" w:ascii="宋体" w:hAnsi="宋体"/>
          <w:sz w:val="21"/>
        </w:rPr>
        <w:t>系统设备的相关可测试性证明文件</w:t>
      </w:r>
      <w:r>
        <w:rPr>
          <w:rFonts w:hint="eastAsia"/>
          <w:sz w:val="21"/>
        </w:rPr>
        <w:t>，供招标人确认。</w:t>
      </w:r>
    </w:p>
    <w:p>
      <w:pPr>
        <w:widowControl/>
        <w:numPr>
          <w:ilvl w:val="1"/>
          <w:numId w:val="36"/>
        </w:numPr>
        <w:tabs>
          <w:tab w:val="left" w:pos="432"/>
        </w:tabs>
        <w:ind w:firstLineChars="0"/>
        <w:jc w:val="left"/>
        <w:outlineLvl w:val="0"/>
        <w:rPr>
          <w:b/>
          <w:bCs/>
          <w:kern w:val="0"/>
          <w:sz w:val="28"/>
          <w:szCs w:val="44"/>
        </w:rPr>
      </w:pPr>
      <w:bookmarkStart w:id="238" w:name="_Toc235864966"/>
      <w:bookmarkStart w:id="239" w:name="_Toc480532605"/>
      <w:bookmarkStart w:id="240" w:name="_Toc290035168"/>
      <w:bookmarkStart w:id="241" w:name="_Toc235785371"/>
      <w:bookmarkStart w:id="242" w:name="_Toc473905291"/>
      <w:bookmarkStart w:id="243" w:name="_Toc333563665"/>
      <w:bookmarkStart w:id="244" w:name="_Toc334702668"/>
      <w:bookmarkStart w:id="245" w:name="_Toc243968276"/>
      <w:bookmarkStart w:id="246" w:name="_Toc396118663"/>
      <w:bookmarkStart w:id="247" w:name="_Toc333563050"/>
      <w:bookmarkStart w:id="248" w:name="_Toc334799377"/>
      <w:bookmarkStart w:id="249" w:name="_Toc453532744"/>
      <w:bookmarkStart w:id="250" w:name="_Toc843650015"/>
      <w:r>
        <w:rPr>
          <w:rFonts w:hint="eastAsia"/>
          <w:b/>
          <w:bCs/>
          <w:kern w:val="0"/>
          <w:sz w:val="28"/>
          <w:szCs w:val="44"/>
        </w:rPr>
        <w:t>兼容性</w:t>
      </w:r>
      <w:bookmarkEnd w:id="238"/>
      <w:bookmarkEnd w:id="239"/>
      <w:bookmarkEnd w:id="240"/>
      <w:bookmarkEnd w:id="241"/>
      <w:bookmarkEnd w:id="242"/>
      <w:bookmarkEnd w:id="243"/>
      <w:bookmarkEnd w:id="244"/>
      <w:bookmarkEnd w:id="245"/>
      <w:bookmarkEnd w:id="246"/>
      <w:bookmarkEnd w:id="247"/>
      <w:bookmarkEnd w:id="248"/>
      <w:bookmarkEnd w:id="249"/>
      <w:bookmarkEnd w:id="250"/>
    </w:p>
    <w:p>
      <w:pPr>
        <w:ind w:left="0" w:firstLine="420" w:firstLineChars="200"/>
        <w:rPr>
          <w:sz w:val="21"/>
        </w:rPr>
      </w:pPr>
      <w:r>
        <w:rPr>
          <w:sz w:val="21"/>
        </w:rPr>
        <w:t>1</w:t>
      </w:r>
      <w:r>
        <w:rPr>
          <w:rFonts w:hint="eastAsia"/>
          <w:sz w:val="21"/>
        </w:rPr>
        <w:t>）系统软硬件应具备较好的兼容性，系统功能使用不受操作系统版本，浏览器方式的限制，数据传输应适应数据的跨平台传输。</w:t>
      </w:r>
    </w:p>
    <w:p>
      <w:pPr>
        <w:ind w:left="0" w:firstLine="420" w:firstLineChars="200"/>
        <w:rPr>
          <w:sz w:val="21"/>
        </w:rPr>
      </w:pPr>
      <w:r>
        <w:rPr>
          <w:sz w:val="21"/>
        </w:rPr>
        <w:t>2</w:t>
      </w:r>
      <w:r>
        <w:rPr>
          <w:rFonts w:hint="eastAsia"/>
          <w:sz w:val="21"/>
        </w:rPr>
        <w:t>）本次招标系统要求在本项目范围内及与本项目相邻系统之间的电磁兼容，不受第三方系统或设备影响。</w:t>
      </w:r>
    </w:p>
    <w:p>
      <w:pPr>
        <w:widowControl/>
        <w:numPr>
          <w:ilvl w:val="1"/>
          <w:numId w:val="36"/>
        </w:numPr>
        <w:tabs>
          <w:tab w:val="left" w:pos="432"/>
        </w:tabs>
        <w:ind w:firstLineChars="0"/>
        <w:jc w:val="left"/>
        <w:outlineLvl w:val="0"/>
        <w:rPr>
          <w:b/>
          <w:bCs/>
          <w:kern w:val="0"/>
          <w:sz w:val="28"/>
          <w:szCs w:val="44"/>
        </w:rPr>
      </w:pPr>
      <w:bookmarkStart w:id="251" w:name="_Toc290035169"/>
      <w:bookmarkStart w:id="252" w:name="_Toc334799378"/>
      <w:bookmarkStart w:id="253" w:name="_Toc333563666"/>
      <w:bookmarkStart w:id="254" w:name="_Toc1538764611"/>
      <w:bookmarkStart w:id="255" w:name="_Toc243968277"/>
      <w:bookmarkStart w:id="256" w:name="_Toc235785372"/>
      <w:bookmarkStart w:id="257" w:name="_Toc480532606"/>
      <w:bookmarkStart w:id="258" w:name="_Toc235864967"/>
      <w:bookmarkStart w:id="259" w:name="_Toc333563051"/>
      <w:bookmarkStart w:id="260" w:name="_Toc473905292"/>
      <w:bookmarkStart w:id="261" w:name="_Toc334702669"/>
      <w:bookmarkStart w:id="262" w:name="_Toc396118664"/>
      <w:bookmarkStart w:id="263" w:name="_Toc1105365205"/>
      <w:r>
        <w:rPr>
          <w:rFonts w:hint="eastAsia"/>
          <w:b/>
          <w:bCs/>
          <w:kern w:val="0"/>
          <w:sz w:val="28"/>
          <w:szCs w:val="44"/>
        </w:rPr>
        <w:t>适用性</w:t>
      </w:r>
      <w:bookmarkEnd w:id="251"/>
      <w:bookmarkEnd w:id="252"/>
      <w:bookmarkEnd w:id="253"/>
      <w:bookmarkEnd w:id="254"/>
      <w:bookmarkEnd w:id="255"/>
      <w:bookmarkEnd w:id="256"/>
      <w:bookmarkEnd w:id="257"/>
      <w:bookmarkEnd w:id="258"/>
      <w:bookmarkEnd w:id="259"/>
      <w:bookmarkEnd w:id="260"/>
      <w:bookmarkEnd w:id="261"/>
      <w:bookmarkEnd w:id="262"/>
      <w:bookmarkEnd w:id="263"/>
    </w:p>
    <w:p>
      <w:pPr>
        <w:ind w:left="0" w:firstLine="420" w:firstLineChars="200"/>
        <w:rPr>
          <w:sz w:val="21"/>
        </w:rPr>
      </w:pPr>
      <w:r>
        <w:rPr>
          <w:rFonts w:hint="eastAsia"/>
          <w:sz w:val="21"/>
        </w:rPr>
        <w:t>投标人提供的软硬件应具有良好的适用性，具体体现在：</w:t>
      </w:r>
    </w:p>
    <w:p>
      <w:pPr>
        <w:ind w:left="0" w:firstLine="420" w:firstLineChars="200"/>
        <w:rPr>
          <w:sz w:val="21"/>
        </w:rPr>
      </w:pPr>
      <w:r>
        <w:rPr>
          <w:sz w:val="21"/>
        </w:rPr>
        <w:t>1</w:t>
      </w:r>
      <w:r>
        <w:rPr>
          <w:rFonts w:hint="eastAsia"/>
          <w:sz w:val="21"/>
        </w:rPr>
        <w:t>）软件：具有良好的人性化设计、界面友好、具有可操作性、引导性、帮助性、容错性等。</w:t>
      </w:r>
    </w:p>
    <w:p>
      <w:pPr>
        <w:ind w:left="0" w:firstLine="420" w:firstLineChars="200"/>
        <w:rPr>
          <w:sz w:val="21"/>
        </w:rPr>
      </w:pPr>
      <w:r>
        <w:rPr>
          <w:sz w:val="21"/>
        </w:rPr>
        <w:t>2</w:t>
      </w:r>
      <w:r>
        <w:rPr>
          <w:rFonts w:hint="eastAsia"/>
          <w:sz w:val="21"/>
        </w:rPr>
        <w:t>）硬件：投标人提供的硬件产品应设计成只需简单的操作和配置就能使用，具有良好的可操作性、经济性、适用性、扩充性并且具有必要的冗余设计。</w:t>
      </w:r>
    </w:p>
    <w:p>
      <w:pPr>
        <w:widowControl/>
        <w:numPr>
          <w:ilvl w:val="1"/>
          <w:numId w:val="36"/>
        </w:numPr>
        <w:tabs>
          <w:tab w:val="left" w:pos="432"/>
        </w:tabs>
        <w:ind w:firstLineChars="0"/>
        <w:jc w:val="left"/>
        <w:outlineLvl w:val="0"/>
        <w:rPr>
          <w:b/>
          <w:bCs/>
          <w:kern w:val="0"/>
          <w:sz w:val="28"/>
          <w:szCs w:val="44"/>
        </w:rPr>
      </w:pPr>
      <w:bookmarkStart w:id="264" w:name="_Toc334702670"/>
      <w:bookmarkStart w:id="265" w:name="_Toc473905293"/>
      <w:bookmarkStart w:id="266" w:name="_Toc235785373"/>
      <w:bookmarkStart w:id="267" w:name="_Toc243968278"/>
      <w:bookmarkStart w:id="268" w:name="_Toc333563667"/>
      <w:bookmarkStart w:id="269" w:name="_Toc235864968"/>
      <w:bookmarkStart w:id="270" w:name="_Toc290035170"/>
      <w:bookmarkStart w:id="271" w:name="_Toc480532607"/>
      <w:bookmarkStart w:id="272" w:name="_Toc2018739903"/>
      <w:bookmarkStart w:id="273" w:name="_Toc2139453885"/>
      <w:bookmarkStart w:id="274" w:name="_Toc396118665"/>
      <w:bookmarkStart w:id="275" w:name="_Toc333563052"/>
      <w:bookmarkStart w:id="276" w:name="_Toc334799379"/>
      <w:r>
        <w:rPr>
          <w:rFonts w:hint="eastAsia"/>
          <w:b/>
          <w:bCs/>
          <w:kern w:val="0"/>
          <w:sz w:val="28"/>
          <w:szCs w:val="44"/>
        </w:rPr>
        <w:t>开放性</w:t>
      </w:r>
      <w:bookmarkEnd w:id="264"/>
      <w:bookmarkEnd w:id="265"/>
      <w:bookmarkEnd w:id="266"/>
      <w:bookmarkEnd w:id="267"/>
      <w:bookmarkEnd w:id="268"/>
      <w:bookmarkEnd w:id="269"/>
      <w:bookmarkEnd w:id="270"/>
      <w:bookmarkEnd w:id="271"/>
      <w:bookmarkEnd w:id="272"/>
      <w:bookmarkEnd w:id="273"/>
      <w:bookmarkEnd w:id="274"/>
      <w:bookmarkEnd w:id="275"/>
      <w:bookmarkEnd w:id="276"/>
    </w:p>
    <w:p>
      <w:pPr>
        <w:ind w:left="0" w:firstLine="569" w:firstLineChars="270"/>
        <w:rPr>
          <w:b/>
          <w:sz w:val="21"/>
        </w:rPr>
      </w:pPr>
      <w:r>
        <w:rPr>
          <w:rFonts w:hint="eastAsia"/>
          <w:b/>
          <w:sz w:val="21"/>
        </w:rPr>
        <w:t>开放性。</w:t>
      </w:r>
    </w:p>
    <w:p>
      <w:pPr>
        <w:widowControl/>
        <w:numPr>
          <w:ilvl w:val="1"/>
          <w:numId w:val="36"/>
        </w:numPr>
        <w:tabs>
          <w:tab w:val="left" w:pos="432"/>
        </w:tabs>
        <w:ind w:firstLineChars="0"/>
        <w:jc w:val="left"/>
        <w:outlineLvl w:val="0"/>
        <w:rPr>
          <w:b/>
          <w:bCs/>
          <w:kern w:val="0"/>
          <w:sz w:val="28"/>
          <w:szCs w:val="44"/>
        </w:rPr>
      </w:pPr>
      <w:bookmarkStart w:id="277" w:name="_Toc334799380"/>
      <w:bookmarkStart w:id="278" w:name="_Toc243968279"/>
      <w:bookmarkStart w:id="279" w:name="_Toc867410768"/>
      <w:bookmarkStart w:id="280" w:name="_Toc290035171"/>
      <w:bookmarkStart w:id="281" w:name="_Toc334702671"/>
      <w:bookmarkStart w:id="282" w:name="_Toc333563053"/>
      <w:bookmarkStart w:id="283" w:name="_Toc235864969"/>
      <w:bookmarkStart w:id="284" w:name="_Toc396118666"/>
      <w:bookmarkStart w:id="285" w:name="_Toc335259827"/>
      <w:bookmarkStart w:id="286" w:name="_Toc333563668"/>
      <w:bookmarkStart w:id="287" w:name="_Toc235785374"/>
      <w:bookmarkStart w:id="288" w:name="_Toc480532608"/>
      <w:bookmarkStart w:id="289" w:name="_Toc473905294"/>
      <w:r>
        <w:rPr>
          <w:rFonts w:hint="eastAsia"/>
          <w:b/>
          <w:bCs/>
          <w:kern w:val="0"/>
          <w:sz w:val="28"/>
          <w:szCs w:val="44"/>
        </w:rPr>
        <w:t>可扩展性</w:t>
      </w:r>
      <w:bookmarkEnd w:id="277"/>
      <w:bookmarkEnd w:id="278"/>
      <w:bookmarkEnd w:id="279"/>
      <w:bookmarkEnd w:id="280"/>
      <w:bookmarkEnd w:id="281"/>
      <w:bookmarkEnd w:id="282"/>
      <w:bookmarkEnd w:id="283"/>
      <w:bookmarkEnd w:id="284"/>
      <w:bookmarkEnd w:id="285"/>
      <w:bookmarkEnd w:id="286"/>
      <w:bookmarkEnd w:id="287"/>
      <w:bookmarkEnd w:id="288"/>
      <w:bookmarkEnd w:id="289"/>
    </w:p>
    <w:p>
      <w:pPr>
        <w:ind w:left="0" w:firstLine="420" w:firstLineChars="200"/>
        <w:rPr>
          <w:sz w:val="21"/>
        </w:rPr>
      </w:pPr>
      <w:r>
        <w:rPr>
          <w:rFonts w:hint="eastAsia"/>
          <w:sz w:val="21"/>
        </w:rPr>
        <w:t>扩展。</w:t>
      </w:r>
    </w:p>
    <w:p>
      <w:pPr>
        <w:ind w:left="0" w:firstLine="422" w:firstLineChars="200"/>
        <w:rPr>
          <w:sz w:val="21"/>
        </w:rPr>
      </w:pPr>
      <w:r>
        <w:rPr>
          <w:rFonts w:hint="eastAsia"/>
          <w:b/>
          <w:sz w:val="21"/>
        </w:rPr>
        <w:t>投标人应对系统的可扩展性设计进行详细说明，提交系统可扩展性设计报告，供招标人确认。</w:t>
      </w:r>
    </w:p>
    <w:p>
      <w:pPr>
        <w:widowControl/>
        <w:numPr>
          <w:ilvl w:val="1"/>
          <w:numId w:val="36"/>
        </w:numPr>
        <w:tabs>
          <w:tab w:val="left" w:pos="432"/>
        </w:tabs>
        <w:ind w:firstLineChars="0"/>
        <w:jc w:val="left"/>
        <w:outlineLvl w:val="0"/>
        <w:rPr>
          <w:b/>
          <w:bCs/>
          <w:kern w:val="0"/>
          <w:sz w:val="28"/>
          <w:szCs w:val="44"/>
        </w:rPr>
      </w:pPr>
      <w:bookmarkStart w:id="290" w:name="_Toc1453781940"/>
      <w:bookmarkStart w:id="291" w:name="_Toc1862306308"/>
      <w:bookmarkStart w:id="292" w:name="_Toc290035172"/>
      <w:bookmarkStart w:id="293" w:name="_Toc334702672"/>
      <w:bookmarkStart w:id="294" w:name="_Toc473905295"/>
      <w:bookmarkStart w:id="295" w:name="_Toc235864970"/>
      <w:bookmarkStart w:id="296" w:name="_Toc243968280"/>
      <w:bookmarkStart w:id="297" w:name="_Toc333563669"/>
      <w:bookmarkStart w:id="298" w:name="_Toc333563054"/>
      <w:bookmarkStart w:id="299" w:name="_Toc334799381"/>
      <w:bookmarkStart w:id="300" w:name="_Toc235785375"/>
      <w:bookmarkStart w:id="301" w:name="_Toc396118667"/>
      <w:bookmarkStart w:id="302" w:name="_Toc480532609"/>
      <w:r>
        <w:rPr>
          <w:rFonts w:hint="eastAsia"/>
          <w:b/>
          <w:bCs/>
          <w:kern w:val="0"/>
          <w:sz w:val="28"/>
          <w:szCs w:val="44"/>
        </w:rPr>
        <w:t>先进性</w:t>
      </w:r>
      <w:bookmarkEnd w:id="290"/>
      <w:bookmarkEnd w:id="291"/>
      <w:bookmarkEnd w:id="292"/>
      <w:bookmarkEnd w:id="293"/>
      <w:bookmarkEnd w:id="294"/>
      <w:bookmarkEnd w:id="295"/>
      <w:bookmarkEnd w:id="296"/>
      <w:bookmarkEnd w:id="297"/>
      <w:bookmarkEnd w:id="298"/>
      <w:bookmarkEnd w:id="299"/>
      <w:bookmarkEnd w:id="300"/>
      <w:bookmarkEnd w:id="301"/>
      <w:bookmarkEnd w:id="302"/>
    </w:p>
    <w:p>
      <w:pPr>
        <w:ind w:left="0" w:firstLine="420" w:firstLineChars="200"/>
        <w:rPr>
          <w:sz w:val="21"/>
        </w:rPr>
      </w:pPr>
      <w:r>
        <w:rPr>
          <w:rFonts w:hint="eastAsia"/>
          <w:sz w:val="21"/>
        </w:rPr>
        <w:t>投标人选用的软硬件应遵循国际、国内开放系统标准及协议，属于当前业界的主流产品。投标人应用开发的程序在行业内的同类产品中处于领先水平，应经过验证证明其先进性和成熟度，兼顾性能与产品可靠度。</w:t>
      </w:r>
    </w:p>
    <w:p>
      <w:pPr>
        <w:ind w:left="0" w:firstLine="420" w:firstLineChars="200"/>
        <w:rPr>
          <w:sz w:val="21"/>
        </w:rPr>
      </w:pPr>
      <w:r>
        <w:rPr>
          <w:rFonts w:hint="eastAsia"/>
          <w:sz w:val="21"/>
        </w:rPr>
        <w:t>投标人须承诺在设备供货时，招标人有权要求按照供货时的主流机型和配置供货，而不考虑增加任何费用，且投标人的责任并不因此而减少。</w:t>
      </w:r>
    </w:p>
    <w:p>
      <w:pPr>
        <w:widowControl/>
        <w:numPr>
          <w:ilvl w:val="1"/>
          <w:numId w:val="36"/>
        </w:numPr>
        <w:tabs>
          <w:tab w:val="left" w:pos="432"/>
        </w:tabs>
        <w:ind w:firstLineChars="0"/>
        <w:jc w:val="left"/>
        <w:outlineLvl w:val="0"/>
        <w:rPr>
          <w:b/>
          <w:bCs/>
          <w:kern w:val="0"/>
          <w:sz w:val="28"/>
          <w:szCs w:val="44"/>
        </w:rPr>
      </w:pPr>
      <w:bookmarkStart w:id="303" w:name="_Toc1791613661"/>
      <w:bookmarkStart w:id="304" w:name="_Toc480532610"/>
      <w:bookmarkStart w:id="305" w:name="_Toc207963531"/>
      <w:bookmarkStart w:id="306" w:name="_Toc396118668"/>
      <w:bookmarkStart w:id="307" w:name="_Toc473905296"/>
      <w:r>
        <w:rPr>
          <w:rFonts w:hint="eastAsia"/>
          <w:b/>
          <w:bCs/>
          <w:kern w:val="0"/>
          <w:sz w:val="28"/>
          <w:szCs w:val="44"/>
        </w:rPr>
        <w:t>设计寿命</w:t>
      </w:r>
      <w:bookmarkEnd w:id="303"/>
      <w:bookmarkEnd w:id="304"/>
      <w:bookmarkEnd w:id="305"/>
      <w:bookmarkEnd w:id="306"/>
      <w:bookmarkEnd w:id="307"/>
    </w:p>
    <w:p>
      <w:pPr>
        <w:ind w:left="0" w:firstLine="315" w:firstLineChars="150"/>
        <w:rPr>
          <w:sz w:val="21"/>
        </w:rPr>
      </w:pPr>
      <w:r>
        <w:rPr>
          <w:rFonts w:hint="eastAsia" w:hAnsi="宋体"/>
          <w:sz w:val="21"/>
        </w:rPr>
        <w:t>硬件总体设计寿命应至少满足</w:t>
      </w:r>
      <w:r>
        <w:rPr>
          <w:rFonts w:hAnsi="宋体"/>
          <w:sz w:val="21"/>
        </w:rPr>
        <w:t>10</w:t>
      </w:r>
      <w:r>
        <w:rPr>
          <w:rFonts w:hint="eastAsia" w:hAnsi="宋体"/>
          <w:sz w:val="21"/>
        </w:rPr>
        <w:t>年的使用目标，投标人所提供的硬件配置必须满足系统性能要求。在设计寿命期内，可通过硬件维护和备件更换满足系统使用要求。</w:t>
      </w:r>
    </w:p>
    <w:p>
      <w:pPr>
        <w:widowControl/>
        <w:ind w:left="0" w:firstLine="0" w:firstLineChars="0"/>
        <w:jc w:val="center"/>
        <w:outlineLvl w:val="0"/>
        <w:rPr>
          <w:rFonts w:cs="Arial"/>
          <w:b/>
          <w:bCs/>
          <w:kern w:val="0"/>
          <w:sz w:val="32"/>
          <w:szCs w:val="32"/>
        </w:rPr>
      </w:pPr>
      <w:bookmarkStart w:id="308" w:name="_Toc1287171848"/>
      <w:bookmarkStart w:id="309" w:name="_Toc1782585840"/>
      <w:bookmarkStart w:id="310" w:name="_Toc473905297"/>
      <w:bookmarkStart w:id="311" w:name="_Toc480532611"/>
      <w:bookmarkStart w:id="312" w:name="_Toc243968299"/>
      <w:bookmarkStart w:id="313" w:name="_Toc396118677"/>
      <w:bookmarkStart w:id="314" w:name="_Toc235864989"/>
      <w:bookmarkStart w:id="315" w:name="_Toc334799411"/>
      <w:bookmarkStart w:id="316" w:name="_Toc334702702"/>
      <w:bookmarkStart w:id="317" w:name="_Toc333563699"/>
      <w:bookmarkStart w:id="318" w:name="_Toc333563084"/>
      <w:bookmarkStart w:id="319" w:name="_Toc290035195"/>
      <w:r>
        <w:rPr>
          <w:rFonts w:hint="eastAsia" w:cs="Arial"/>
          <w:b/>
          <w:bCs/>
          <w:kern w:val="0"/>
          <w:sz w:val="32"/>
          <w:szCs w:val="32"/>
        </w:rPr>
        <w:t>第四章</w:t>
      </w:r>
      <w:r>
        <w:rPr>
          <w:rFonts w:cs="Arial"/>
          <w:b/>
          <w:bCs/>
          <w:kern w:val="0"/>
          <w:sz w:val="32"/>
          <w:szCs w:val="32"/>
        </w:rPr>
        <w:t xml:space="preserve">   </w:t>
      </w:r>
      <w:r>
        <w:rPr>
          <w:rFonts w:cs="Arial"/>
          <w:b/>
          <w:bCs/>
          <w:kern w:val="0"/>
          <w:sz w:val="32"/>
          <w:szCs w:val="32"/>
        </w:rPr>
        <w:tab/>
      </w:r>
      <w:r>
        <w:rPr>
          <w:rFonts w:hint="default" w:cs="Arial"/>
          <w:b/>
          <w:bCs/>
          <w:kern w:val="0"/>
          <w:sz w:val="32"/>
          <w:szCs w:val="32"/>
        </w:rPr>
        <w:t>功能</w:t>
      </w:r>
      <w:r>
        <w:rPr>
          <w:rFonts w:hint="eastAsia" w:cs="Arial"/>
          <w:b/>
          <w:bCs/>
          <w:kern w:val="0"/>
          <w:sz w:val="32"/>
          <w:szCs w:val="32"/>
        </w:rPr>
        <w:t>需求</w:t>
      </w:r>
      <w:bookmarkEnd w:id="308"/>
      <w:bookmarkEnd w:id="309"/>
      <w:bookmarkEnd w:id="310"/>
      <w:bookmarkEnd w:id="311"/>
      <w:bookmarkEnd w:id="312"/>
      <w:bookmarkEnd w:id="313"/>
      <w:bookmarkEnd w:id="314"/>
      <w:bookmarkEnd w:id="315"/>
      <w:bookmarkEnd w:id="316"/>
      <w:bookmarkEnd w:id="317"/>
      <w:bookmarkEnd w:id="318"/>
      <w:bookmarkEnd w:id="319"/>
    </w:p>
    <w:p>
      <w:pPr>
        <w:widowControl/>
        <w:numPr>
          <w:ilvl w:val="0"/>
          <w:numId w:val="37"/>
        </w:numPr>
        <w:ind w:firstLineChars="0"/>
        <w:jc w:val="left"/>
        <w:outlineLvl w:val="0"/>
        <w:rPr>
          <w:b/>
          <w:bCs/>
          <w:kern w:val="0"/>
          <w:sz w:val="28"/>
          <w:szCs w:val="44"/>
        </w:rPr>
      </w:pPr>
      <w:bookmarkStart w:id="320" w:name="_Toc1894473105"/>
      <w:bookmarkStart w:id="321" w:name="_Toc375853583"/>
      <w:bookmarkStart w:id="322" w:name="_Toc235785394"/>
      <w:bookmarkStart w:id="323" w:name="_Toc480532612"/>
      <w:bookmarkStart w:id="324" w:name="_Toc290035196"/>
      <w:bookmarkStart w:id="325" w:name="_Toc473905298"/>
      <w:bookmarkStart w:id="326" w:name="_Toc334702703"/>
      <w:bookmarkStart w:id="327" w:name="_Toc243968300"/>
      <w:bookmarkStart w:id="328" w:name="_Toc333563085"/>
      <w:bookmarkStart w:id="329" w:name="_Toc396118678"/>
      <w:bookmarkStart w:id="330" w:name="_Toc334799412"/>
      <w:bookmarkStart w:id="331" w:name="_Toc333563700"/>
      <w:bookmarkStart w:id="332" w:name="_Toc235864990"/>
      <w:r>
        <w:rPr>
          <w:rFonts w:hint="eastAsia"/>
          <w:b/>
          <w:bCs/>
          <w:kern w:val="0"/>
          <w:sz w:val="28"/>
          <w:szCs w:val="44"/>
        </w:rPr>
        <w:t>需求概述</w:t>
      </w:r>
      <w:bookmarkEnd w:id="320"/>
      <w:bookmarkEnd w:id="321"/>
      <w:bookmarkEnd w:id="322"/>
      <w:bookmarkEnd w:id="323"/>
      <w:bookmarkEnd w:id="324"/>
      <w:bookmarkEnd w:id="325"/>
      <w:bookmarkEnd w:id="326"/>
      <w:bookmarkEnd w:id="327"/>
      <w:bookmarkEnd w:id="328"/>
      <w:bookmarkEnd w:id="329"/>
      <w:bookmarkEnd w:id="330"/>
      <w:bookmarkEnd w:id="331"/>
      <w:bookmarkEnd w:id="332"/>
    </w:p>
    <w:p>
      <w:pPr>
        <w:ind w:left="0" w:firstLine="420" w:firstLineChars="200"/>
        <w:rPr>
          <w:rFonts w:hint="default" w:hAnsi="宋体"/>
          <w:sz w:val="21"/>
        </w:rPr>
      </w:pPr>
      <w:r>
        <w:rPr>
          <w:rFonts w:hint="default" w:hAnsi="宋体"/>
          <w:sz w:val="21"/>
        </w:rPr>
        <w:t>要求。</w:t>
      </w:r>
    </w:p>
    <w:p>
      <w:pPr>
        <w:widowControl/>
        <w:numPr>
          <w:ilvl w:val="0"/>
          <w:numId w:val="37"/>
        </w:numPr>
        <w:ind w:firstLineChars="0"/>
        <w:jc w:val="left"/>
        <w:outlineLvl w:val="0"/>
        <w:rPr>
          <w:b/>
          <w:bCs/>
          <w:kern w:val="0"/>
          <w:sz w:val="28"/>
          <w:szCs w:val="44"/>
        </w:rPr>
      </w:pPr>
      <w:bookmarkStart w:id="333" w:name="_Toc1816925313"/>
      <w:bookmarkStart w:id="334" w:name="_Toc1221763654"/>
      <w:bookmarkStart w:id="335" w:name="_Toc396118680"/>
      <w:bookmarkStart w:id="336" w:name="_Toc473905299"/>
      <w:bookmarkStart w:id="337" w:name="_Toc480532613"/>
      <w:r>
        <w:rPr>
          <w:rFonts w:hint="eastAsia"/>
          <w:b/>
          <w:bCs/>
          <w:kern w:val="0"/>
          <w:sz w:val="28"/>
          <w:szCs w:val="44"/>
        </w:rPr>
        <w:t>核心功能</w:t>
      </w:r>
      <w:bookmarkEnd w:id="333"/>
      <w:bookmarkEnd w:id="334"/>
      <w:bookmarkEnd w:id="335"/>
      <w:bookmarkEnd w:id="336"/>
      <w:bookmarkEnd w:id="337"/>
    </w:p>
    <w:p>
      <w:pPr>
        <w:widowControl/>
        <w:numPr>
          <w:ilvl w:val="1"/>
          <w:numId w:val="37"/>
        </w:numPr>
        <w:tabs>
          <w:tab w:val="left" w:pos="432"/>
        </w:tabs>
        <w:ind w:firstLineChars="0"/>
        <w:jc w:val="left"/>
        <w:outlineLvl w:val="0"/>
        <w:rPr>
          <w:b/>
          <w:bCs/>
          <w:kern w:val="0"/>
          <w:sz w:val="28"/>
          <w:szCs w:val="44"/>
        </w:rPr>
      </w:pPr>
      <w:bookmarkStart w:id="338" w:name="_Toc1993758898"/>
      <w:bookmarkStart w:id="339" w:name="_Toc473905300"/>
      <w:bookmarkStart w:id="340" w:name="_Toc2090583811"/>
      <w:bookmarkStart w:id="341" w:name="_Toc480532614"/>
      <w:r>
        <w:rPr>
          <w:b/>
          <w:bCs/>
          <w:kern w:val="0"/>
          <w:sz w:val="28"/>
          <w:szCs w:val="44"/>
        </w:rPr>
        <w:t>平台功能要求</w:t>
      </w:r>
      <w:bookmarkEnd w:id="338"/>
      <w:bookmarkEnd w:id="339"/>
      <w:bookmarkEnd w:id="340"/>
      <w:bookmarkEnd w:id="341"/>
    </w:p>
    <w:p>
      <w:pPr>
        <w:widowControl/>
        <w:numPr>
          <w:ilvl w:val="2"/>
          <w:numId w:val="37"/>
        </w:numPr>
        <w:tabs>
          <w:tab w:val="left" w:pos="432"/>
        </w:tabs>
        <w:ind w:firstLineChars="0"/>
        <w:jc w:val="left"/>
        <w:outlineLvl w:val="0"/>
        <w:rPr>
          <w:b/>
          <w:bCs/>
          <w:kern w:val="0"/>
          <w:sz w:val="28"/>
          <w:szCs w:val="44"/>
        </w:rPr>
      </w:pPr>
      <w:bookmarkStart w:id="342" w:name="_Toc1462162910"/>
      <w:bookmarkStart w:id="343" w:name="_Toc1918454545"/>
      <w:bookmarkStart w:id="344" w:name="_Toc473905301"/>
      <w:bookmarkStart w:id="345" w:name="_Toc480532615"/>
      <w:r>
        <w:rPr>
          <w:rFonts w:hint="eastAsia"/>
          <w:b/>
          <w:bCs/>
          <w:kern w:val="0"/>
          <w:sz w:val="28"/>
          <w:szCs w:val="44"/>
        </w:rPr>
        <w:t>项目建设目标</w:t>
      </w:r>
      <w:bookmarkEnd w:id="342"/>
      <w:bookmarkEnd w:id="343"/>
      <w:bookmarkEnd w:id="344"/>
      <w:bookmarkEnd w:id="345"/>
    </w:p>
    <w:p>
      <w:pPr>
        <w:ind w:left="0" w:firstLine="420" w:firstLineChars="200"/>
        <w:rPr>
          <w:sz w:val="21"/>
        </w:rPr>
      </w:pPr>
      <w:r>
        <w:rPr>
          <w:rFonts w:hint="default"/>
          <w:sz w:val="21"/>
        </w:rPr>
        <w:t>通过建立完善的安全管控体系，解决安全方面范围广、变化快、因素多、协调难等实际问题。完成安全管理方便相关标准化管理等要求，并帮助梳理企业安全风险等问题的解决及管理方案。从根本上完成并解决安全管理，风险管理、包括能力提升等问题解决方案。建设应符合安全标准建设中的“PDCA”标准，并结合我方自身特点完成建设。</w:t>
      </w:r>
    </w:p>
    <w:p>
      <w:pPr>
        <w:widowControl/>
        <w:numPr>
          <w:ilvl w:val="2"/>
          <w:numId w:val="37"/>
        </w:numPr>
        <w:tabs>
          <w:tab w:val="left" w:pos="432"/>
        </w:tabs>
        <w:ind w:firstLineChars="0"/>
        <w:jc w:val="left"/>
        <w:outlineLvl w:val="0"/>
        <w:rPr>
          <w:b/>
          <w:bCs/>
          <w:kern w:val="0"/>
          <w:sz w:val="28"/>
          <w:szCs w:val="44"/>
        </w:rPr>
      </w:pPr>
      <w:bookmarkStart w:id="346" w:name="_Toc916655749"/>
      <w:bookmarkStart w:id="347" w:name="_Toc1146061757"/>
      <w:r>
        <w:rPr>
          <w:rFonts w:hint="default"/>
          <w:b/>
          <w:bCs/>
          <w:kern w:val="0"/>
          <w:sz w:val="28"/>
          <w:szCs w:val="44"/>
        </w:rPr>
        <w:t>安全标准化</w:t>
      </w:r>
      <w:bookmarkEnd w:id="346"/>
      <w:bookmarkEnd w:id="347"/>
    </w:p>
    <w:p>
      <w:pPr>
        <w:widowControl/>
        <w:numPr>
          <w:ilvl w:val="2"/>
          <w:numId w:val="37"/>
        </w:numPr>
        <w:tabs>
          <w:tab w:val="left" w:pos="432"/>
        </w:tabs>
        <w:ind w:firstLineChars="0"/>
        <w:jc w:val="left"/>
        <w:outlineLvl w:val="0"/>
        <w:rPr>
          <w:b/>
          <w:bCs/>
          <w:kern w:val="0"/>
          <w:sz w:val="28"/>
          <w:szCs w:val="44"/>
        </w:rPr>
      </w:pPr>
      <w:bookmarkStart w:id="348" w:name="_Toc473905303"/>
      <w:bookmarkStart w:id="349" w:name="_Toc480532617"/>
      <w:bookmarkStart w:id="350" w:name="_Toc1079119956"/>
      <w:bookmarkStart w:id="351" w:name="_Toc185489865"/>
      <w:r>
        <w:rPr>
          <w:rFonts w:hint="default"/>
          <w:b/>
          <w:bCs/>
          <w:kern w:val="0"/>
          <w:sz w:val="28"/>
          <w:szCs w:val="44"/>
        </w:rPr>
        <w:t>安全</w:t>
      </w:r>
      <w:bookmarkEnd w:id="348"/>
      <w:bookmarkEnd w:id="349"/>
      <w:r>
        <w:rPr>
          <w:rFonts w:hint="default"/>
          <w:b/>
          <w:bCs/>
          <w:kern w:val="0"/>
          <w:sz w:val="28"/>
          <w:szCs w:val="44"/>
        </w:rPr>
        <w:t>风险巡查</w:t>
      </w:r>
      <w:bookmarkEnd w:id="350"/>
      <w:bookmarkEnd w:id="351"/>
    </w:p>
    <w:p>
      <w:pPr>
        <w:widowControl/>
        <w:numPr>
          <w:ilvl w:val="2"/>
          <w:numId w:val="37"/>
        </w:numPr>
        <w:tabs>
          <w:tab w:val="left" w:pos="432"/>
        </w:tabs>
        <w:ind w:firstLineChars="0"/>
        <w:jc w:val="left"/>
        <w:outlineLvl w:val="0"/>
        <w:rPr>
          <w:b/>
          <w:bCs/>
          <w:kern w:val="0"/>
          <w:sz w:val="28"/>
          <w:szCs w:val="44"/>
        </w:rPr>
      </w:pPr>
      <w:bookmarkStart w:id="352" w:name="_Toc1269701577"/>
      <w:bookmarkStart w:id="353" w:name="_Toc1529389258"/>
      <w:bookmarkStart w:id="354" w:name="_Toc480532619"/>
      <w:bookmarkStart w:id="355" w:name="_Toc473905305"/>
      <w:r>
        <w:rPr>
          <w:rFonts w:hint="default"/>
          <w:b/>
          <w:bCs/>
          <w:kern w:val="0"/>
          <w:sz w:val="28"/>
          <w:szCs w:val="44"/>
        </w:rPr>
        <w:t>安全隐患管理</w:t>
      </w:r>
      <w:bookmarkEnd w:id="352"/>
      <w:bookmarkEnd w:id="353"/>
      <w:bookmarkEnd w:id="354"/>
      <w:bookmarkEnd w:id="355"/>
    </w:p>
    <w:p>
      <w:pPr>
        <w:widowControl/>
        <w:numPr>
          <w:ilvl w:val="2"/>
          <w:numId w:val="37"/>
        </w:numPr>
        <w:tabs>
          <w:tab w:val="left" w:pos="432"/>
        </w:tabs>
        <w:ind w:firstLineChars="0"/>
        <w:jc w:val="left"/>
        <w:outlineLvl w:val="0"/>
        <w:rPr>
          <w:b/>
          <w:bCs/>
          <w:kern w:val="0"/>
          <w:sz w:val="28"/>
          <w:szCs w:val="44"/>
        </w:rPr>
      </w:pPr>
      <w:bookmarkStart w:id="356" w:name="_Toc1213488263"/>
      <w:bookmarkStart w:id="357" w:name="_Toc329404400"/>
      <w:r>
        <w:rPr>
          <w:rFonts w:hint="default"/>
          <w:b/>
          <w:bCs/>
          <w:kern w:val="0"/>
          <w:sz w:val="28"/>
          <w:szCs w:val="44"/>
        </w:rPr>
        <w:t>安全三违管理</w:t>
      </w:r>
      <w:bookmarkEnd w:id="356"/>
      <w:bookmarkEnd w:id="357"/>
    </w:p>
    <w:p>
      <w:pPr>
        <w:widowControl/>
        <w:numPr>
          <w:ilvl w:val="2"/>
          <w:numId w:val="37"/>
        </w:numPr>
        <w:tabs>
          <w:tab w:val="left" w:pos="432"/>
        </w:tabs>
        <w:ind w:firstLineChars="0"/>
        <w:jc w:val="left"/>
        <w:outlineLvl w:val="0"/>
        <w:rPr>
          <w:b/>
          <w:bCs/>
          <w:kern w:val="0"/>
          <w:sz w:val="28"/>
          <w:szCs w:val="44"/>
        </w:rPr>
      </w:pPr>
      <w:bookmarkStart w:id="358" w:name="_Toc445040682"/>
      <w:bookmarkStart w:id="359" w:name="_Toc86908834"/>
      <w:r>
        <w:rPr>
          <w:rFonts w:hint="default"/>
          <w:b/>
          <w:bCs/>
          <w:kern w:val="0"/>
          <w:sz w:val="28"/>
          <w:szCs w:val="44"/>
        </w:rPr>
        <w:t>安全风险管理</w:t>
      </w:r>
      <w:bookmarkEnd w:id="358"/>
      <w:bookmarkEnd w:id="359"/>
    </w:p>
    <w:p>
      <w:pPr>
        <w:numPr>
          <w:ilvl w:val="0"/>
          <w:numId w:val="38"/>
        </w:numPr>
        <w:ind w:left="480" w:leftChars="200" w:firstLine="0" w:firstLineChars="0"/>
        <w:rPr>
          <w:rFonts w:hint="eastAsia"/>
          <w:sz w:val="21"/>
        </w:rPr>
      </w:pPr>
    </w:p>
    <w:p>
      <w:pPr>
        <w:widowControl/>
        <w:numPr>
          <w:ilvl w:val="2"/>
          <w:numId w:val="37"/>
        </w:numPr>
        <w:tabs>
          <w:tab w:val="left" w:pos="432"/>
        </w:tabs>
        <w:ind w:firstLineChars="0"/>
        <w:jc w:val="left"/>
        <w:outlineLvl w:val="0"/>
        <w:rPr>
          <w:b/>
          <w:bCs/>
          <w:kern w:val="0"/>
          <w:sz w:val="28"/>
          <w:szCs w:val="44"/>
        </w:rPr>
      </w:pPr>
      <w:bookmarkStart w:id="360" w:name="_Toc387893078"/>
      <w:bookmarkStart w:id="361" w:name="_Toc113199873"/>
      <w:r>
        <w:rPr>
          <w:b/>
          <w:bCs/>
          <w:kern w:val="0"/>
          <w:sz w:val="28"/>
          <w:szCs w:val="44"/>
        </w:rPr>
        <w:t>应急管理</w:t>
      </w:r>
      <w:bookmarkEnd w:id="360"/>
      <w:bookmarkEnd w:id="361"/>
    </w:p>
    <w:p>
      <w:pPr>
        <w:widowControl/>
        <w:numPr>
          <w:ilvl w:val="2"/>
          <w:numId w:val="37"/>
        </w:numPr>
        <w:tabs>
          <w:tab w:val="left" w:pos="432"/>
        </w:tabs>
        <w:ind w:firstLineChars="0"/>
        <w:jc w:val="left"/>
        <w:outlineLvl w:val="0"/>
        <w:rPr>
          <w:b/>
          <w:bCs/>
          <w:kern w:val="0"/>
          <w:sz w:val="28"/>
          <w:szCs w:val="44"/>
        </w:rPr>
      </w:pPr>
      <w:bookmarkStart w:id="362" w:name="_Toc1706093301"/>
      <w:bookmarkStart w:id="363" w:name="_Toc2027237916"/>
      <w:r>
        <w:rPr>
          <w:b/>
          <w:bCs/>
          <w:kern w:val="0"/>
          <w:sz w:val="28"/>
          <w:szCs w:val="44"/>
        </w:rPr>
        <w:t>安全作业管理</w:t>
      </w:r>
      <w:bookmarkEnd w:id="362"/>
      <w:bookmarkEnd w:id="363"/>
    </w:p>
    <w:p>
      <w:pPr>
        <w:widowControl/>
        <w:numPr>
          <w:ilvl w:val="2"/>
          <w:numId w:val="37"/>
        </w:numPr>
        <w:tabs>
          <w:tab w:val="left" w:pos="432"/>
        </w:tabs>
        <w:ind w:firstLineChars="0"/>
        <w:jc w:val="left"/>
        <w:outlineLvl w:val="0"/>
        <w:rPr>
          <w:b/>
          <w:bCs/>
          <w:kern w:val="0"/>
          <w:sz w:val="28"/>
          <w:szCs w:val="44"/>
        </w:rPr>
      </w:pPr>
      <w:bookmarkStart w:id="364" w:name="_Toc1959594557"/>
      <w:bookmarkStart w:id="365" w:name="_Toc1108455163"/>
      <w:r>
        <w:rPr>
          <w:b/>
          <w:bCs/>
          <w:kern w:val="0"/>
          <w:sz w:val="28"/>
          <w:szCs w:val="44"/>
        </w:rPr>
        <w:t>特种设备管理</w:t>
      </w:r>
      <w:bookmarkEnd w:id="364"/>
      <w:bookmarkEnd w:id="365"/>
    </w:p>
    <w:p>
      <w:pPr>
        <w:widowControl/>
        <w:numPr>
          <w:ilvl w:val="2"/>
          <w:numId w:val="37"/>
        </w:numPr>
        <w:tabs>
          <w:tab w:val="left" w:pos="432"/>
        </w:tabs>
        <w:ind w:firstLineChars="0"/>
        <w:jc w:val="left"/>
        <w:outlineLvl w:val="0"/>
        <w:rPr>
          <w:b/>
          <w:bCs/>
          <w:kern w:val="0"/>
          <w:sz w:val="28"/>
          <w:szCs w:val="44"/>
        </w:rPr>
      </w:pPr>
      <w:bookmarkStart w:id="366" w:name="_Toc1096509107"/>
      <w:bookmarkStart w:id="367" w:name="_Toc385286816"/>
      <w:r>
        <w:rPr>
          <w:b/>
          <w:bCs/>
          <w:kern w:val="0"/>
          <w:sz w:val="28"/>
          <w:szCs w:val="44"/>
        </w:rPr>
        <w:t>从业人员管理</w:t>
      </w:r>
      <w:bookmarkEnd w:id="366"/>
      <w:bookmarkEnd w:id="367"/>
    </w:p>
    <w:p>
      <w:pPr>
        <w:widowControl/>
        <w:numPr>
          <w:ilvl w:val="2"/>
          <w:numId w:val="37"/>
        </w:numPr>
        <w:tabs>
          <w:tab w:val="left" w:pos="432"/>
        </w:tabs>
        <w:ind w:firstLineChars="0"/>
        <w:jc w:val="left"/>
        <w:outlineLvl w:val="0"/>
        <w:rPr>
          <w:b/>
          <w:bCs/>
          <w:kern w:val="0"/>
          <w:sz w:val="28"/>
          <w:szCs w:val="44"/>
        </w:rPr>
      </w:pPr>
      <w:bookmarkStart w:id="368" w:name="_Toc852320807"/>
      <w:bookmarkStart w:id="369" w:name="_Toc1471386442"/>
      <w:r>
        <w:rPr>
          <w:b/>
          <w:bCs/>
          <w:kern w:val="0"/>
          <w:sz w:val="28"/>
          <w:szCs w:val="44"/>
        </w:rPr>
        <w:t>特种项目管理</w:t>
      </w:r>
      <w:bookmarkEnd w:id="368"/>
      <w:bookmarkEnd w:id="369"/>
    </w:p>
    <w:p>
      <w:pPr>
        <w:numPr>
          <w:ilvl w:val="0"/>
          <w:numId w:val="0"/>
        </w:numPr>
        <w:ind w:left="1050" w:leftChars="0"/>
        <w:rPr>
          <w:rFonts w:hint="eastAsia"/>
          <w:sz w:val="21"/>
        </w:rPr>
      </w:pPr>
    </w:p>
    <w:p>
      <w:pPr>
        <w:widowControl/>
        <w:numPr>
          <w:ilvl w:val="2"/>
          <w:numId w:val="37"/>
        </w:numPr>
        <w:tabs>
          <w:tab w:val="left" w:pos="432"/>
        </w:tabs>
        <w:ind w:firstLineChars="0"/>
        <w:jc w:val="left"/>
        <w:outlineLvl w:val="0"/>
        <w:rPr>
          <w:b/>
          <w:bCs/>
          <w:kern w:val="0"/>
          <w:sz w:val="28"/>
          <w:szCs w:val="44"/>
        </w:rPr>
      </w:pPr>
      <w:bookmarkStart w:id="370" w:name="_Toc1317735489"/>
      <w:bookmarkStart w:id="371" w:name="_Toc1239877759"/>
      <w:r>
        <w:rPr>
          <w:b/>
          <w:bCs/>
          <w:kern w:val="0"/>
          <w:sz w:val="28"/>
          <w:szCs w:val="44"/>
        </w:rPr>
        <w:t>职业健康及工伤管理</w:t>
      </w:r>
      <w:bookmarkEnd w:id="370"/>
      <w:bookmarkEnd w:id="371"/>
    </w:p>
    <w:p>
      <w:pPr>
        <w:widowControl/>
        <w:numPr>
          <w:ilvl w:val="2"/>
          <w:numId w:val="37"/>
        </w:numPr>
        <w:tabs>
          <w:tab w:val="left" w:pos="432"/>
        </w:tabs>
        <w:ind w:firstLineChars="0"/>
        <w:jc w:val="left"/>
        <w:outlineLvl w:val="0"/>
        <w:rPr>
          <w:b/>
          <w:bCs/>
          <w:kern w:val="0"/>
          <w:sz w:val="28"/>
          <w:szCs w:val="44"/>
        </w:rPr>
      </w:pPr>
      <w:bookmarkStart w:id="372" w:name="_Toc1591668672"/>
      <w:bookmarkStart w:id="373" w:name="_Toc181512112"/>
      <w:r>
        <w:rPr>
          <w:b/>
          <w:bCs/>
          <w:kern w:val="0"/>
          <w:sz w:val="28"/>
          <w:szCs w:val="44"/>
        </w:rPr>
        <w:t>职业技能提升（安全培训、法规建设）</w:t>
      </w:r>
      <w:bookmarkEnd w:id="372"/>
      <w:bookmarkEnd w:id="373"/>
    </w:p>
    <w:p>
      <w:pPr>
        <w:widowControl/>
        <w:numPr>
          <w:ilvl w:val="2"/>
          <w:numId w:val="37"/>
        </w:numPr>
        <w:tabs>
          <w:tab w:val="left" w:pos="432"/>
        </w:tabs>
        <w:ind w:firstLineChars="0"/>
        <w:jc w:val="left"/>
        <w:outlineLvl w:val="0"/>
        <w:rPr>
          <w:b/>
          <w:bCs/>
          <w:kern w:val="0"/>
          <w:sz w:val="28"/>
          <w:szCs w:val="44"/>
        </w:rPr>
      </w:pPr>
      <w:bookmarkStart w:id="374" w:name="_Toc1247287644"/>
      <w:bookmarkStart w:id="375" w:name="_Toc2119063272"/>
      <w:r>
        <w:rPr>
          <w:b/>
          <w:bCs/>
          <w:kern w:val="0"/>
          <w:sz w:val="28"/>
          <w:szCs w:val="44"/>
        </w:rPr>
        <w:t>专项档案资料管理</w:t>
      </w:r>
      <w:bookmarkEnd w:id="374"/>
      <w:bookmarkEnd w:id="375"/>
    </w:p>
    <w:p>
      <w:pPr>
        <w:widowControl/>
        <w:numPr>
          <w:ilvl w:val="2"/>
          <w:numId w:val="37"/>
        </w:numPr>
        <w:tabs>
          <w:tab w:val="left" w:pos="432"/>
        </w:tabs>
        <w:ind w:firstLineChars="0"/>
        <w:jc w:val="left"/>
        <w:outlineLvl w:val="0"/>
        <w:rPr>
          <w:b/>
          <w:bCs/>
          <w:kern w:val="0"/>
          <w:sz w:val="28"/>
          <w:szCs w:val="44"/>
        </w:rPr>
      </w:pPr>
      <w:bookmarkStart w:id="376" w:name="_Toc1575554341"/>
      <w:bookmarkStart w:id="377" w:name="_Toc1227610656"/>
      <w:r>
        <w:rPr>
          <w:b/>
          <w:bCs/>
          <w:kern w:val="0"/>
          <w:sz w:val="28"/>
          <w:szCs w:val="44"/>
        </w:rPr>
        <w:t>安全公示</w:t>
      </w:r>
      <w:bookmarkEnd w:id="376"/>
      <w:bookmarkEnd w:id="377"/>
    </w:p>
    <w:p>
      <w:pPr>
        <w:widowControl/>
        <w:numPr>
          <w:ilvl w:val="2"/>
          <w:numId w:val="37"/>
        </w:numPr>
        <w:tabs>
          <w:tab w:val="left" w:pos="432"/>
        </w:tabs>
        <w:ind w:firstLineChars="0"/>
        <w:jc w:val="left"/>
        <w:outlineLvl w:val="0"/>
        <w:rPr>
          <w:b/>
          <w:bCs/>
          <w:kern w:val="0"/>
          <w:sz w:val="28"/>
          <w:szCs w:val="44"/>
        </w:rPr>
      </w:pPr>
      <w:bookmarkStart w:id="378" w:name="_Toc1576898663"/>
      <w:bookmarkStart w:id="379" w:name="_Toc1868441677"/>
      <w:r>
        <w:rPr>
          <w:b/>
          <w:bCs/>
          <w:kern w:val="0"/>
          <w:sz w:val="28"/>
          <w:szCs w:val="44"/>
        </w:rPr>
        <w:t>安全大数据平台</w:t>
      </w:r>
      <w:bookmarkEnd w:id="378"/>
      <w:bookmarkEnd w:id="379"/>
    </w:p>
    <w:p>
      <w:pPr>
        <w:ind w:left="0" w:leftChars="0" w:firstLine="0" w:firstLineChars="0"/>
        <w:rPr>
          <w:sz w:val="21"/>
        </w:rPr>
      </w:pPr>
    </w:p>
    <w:p>
      <w:pPr>
        <w:pStyle w:val="106"/>
        <w:widowControl/>
        <w:ind w:left="840" w:firstLine="0" w:firstLineChars="0"/>
        <w:jc w:val="center"/>
        <w:outlineLvl w:val="0"/>
        <w:rPr>
          <w:rFonts w:cs="Arial"/>
          <w:b/>
          <w:bCs/>
          <w:sz w:val="32"/>
          <w:szCs w:val="32"/>
        </w:rPr>
      </w:pPr>
      <w:bookmarkStart w:id="380" w:name="_Toc245895258"/>
      <w:bookmarkStart w:id="381" w:name="_Toc473905348"/>
      <w:bookmarkStart w:id="382" w:name="_Toc480532641"/>
      <w:bookmarkStart w:id="383" w:name="_Toc840141414"/>
      <w:r>
        <w:rPr>
          <w:rFonts w:hint="eastAsia" w:cs="Arial"/>
          <w:b/>
          <w:bCs/>
          <w:sz w:val="32"/>
          <w:szCs w:val="32"/>
        </w:rPr>
        <w:t>第五章</w:t>
      </w:r>
      <w:r>
        <w:rPr>
          <w:rFonts w:cs="Arial"/>
          <w:b/>
          <w:bCs/>
          <w:sz w:val="32"/>
          <w:szCs w:val="32"/>
        </w:rPr>
        <w:t xml:space="preserve">   </w:t>
      </w:r>
      <w:r>
        <w:rPr>
          <w:rFonts w:cs="Arial"/>
          <w:b/>
          <w:bCs/>
          <w:sz w:val="32"/>
          <w:szCs w:val="32"/>
        </w:rPr>
        <w:tab/>
      </w:r>
      <w:r>
        <w:rPr>
          <w:rFonts w:hint="eastAsia" w:cs="Arial"/>
          <w:b/>
          <w:bCs/>
          <w:sz w:val="32"/>
          <w:szCs w:val="32"/>
        </w:rPr>
        <w:t>硬件需求</w:t>
      </w:r>
      <w:bookmarkEnd w:id="380"/>
      <w:bookmarkEnd w:id="381"/>
      <w:bookmarkEnd w:id="382"/>
      <w:bookmarkEnd w:id="383"/>
    </w:p>
    <w:p>
      <w:pPr>
        <w:ind w:left="502" w:hanging="502" w:hangingChars="238"/>
        <w:jc w:val="center"/>
        <w:rPr>
          <w:rFonts w:ascii="宋体" w:hAnsi="宋体"/>
          <w:b/>
          <w:bCs/>
          <w:kern w:val="0"/>
          <w:sz w:val="21"/>
          <w:szCs w:val="21"/>
        </w:rPr>
      </w:pPr>
    </w:p>
    <w:p>
      <w:pPr>
        <w:widowControl/>
        <w:numPr>
          <w:ilvl w:val="0"/>
          <w:numId w:val="39"/>
        </w:numPr>
        <w:ind w:left="1405" w:hanging="1405" w:firstLineChars="0"/>
        <w:jc w:val="left"/>
        <w:outlineLvl w:val="0"/>
        <w:rPr>
          <w:b/>
          <w:bCs/>
          <w:kern w:val="0"/>
          <w:sz w:val="28"/>
          <w:szCs w:val="44"/>
        </w:rPr>
      </w:pPr>
      <w:bookmarkStart w:id="384" w:name="_Toc290035319"/>
      <w:bookmarkStart w:id="385" w:name="_Toc551766073"/>
      <w:bookmarkStart w:id="386" w:name="_Toc1003064378"/>
      <w:bookmarkStart w:id="387" w:name="_Toc480532642"/>
      <w:bookmarkStart w:id="388" w:name="_Toc333563824"/>
      <w:bookmarkStart w:id="389" w:name="_Toc334799570"/>
      <w:bookmarkStart w:id="390" w:name="_Toc334702861"/>
      <w:bookmarkStart w:id="391" w:name="_Toc473905349"/>
      <w:bookmarkStart w:id="392" w:name="_Toc396118878"/>
      <w:bookmarkStart w:id="393" w:name="_Toc333563211"/>
      <w:r>
        <w:rPr>
          <w:rFonts w:hint="eastAsia"/>
          <w:b/>
          <w:bCs/>
          <w:kern w:val="0"/>
          <w:sz w:val="28"/>
          <w:szCs w:val="44"/>
        </w:rPr>
        <w:t>总体需求</w:t>
      </w:r>
      <w:bookmarkEnd w:id="384"/>
      <w:bookmarkEnd w:id="385"/>
      <w:bookmarkEnd w:id="386"/>
      <w:bookmarkEnd w:id="387"/>
      <w:bookmarkEnd w:id="388"/>
      <w:bookmarkEnd w:id="389"/>
      <w:bookmarkEnd w:id="390"/>
      <w:bookmarkEnd w:id="391"/>
      <w:bookmarkEnd w:id="392"/>
      <w:bookmarkEnd w:id="393"/>
    </w:p>
    <w:p>
      <w:pPr>
        <w:ind w:left="0" w:firstLine="420" w:firstLineChars="200"/>
        <w:rPr>
          <w:sz w:val="21"/>
        </w:rPr>
      </w:pPr>
      <w:r>
        <w:rPr>
          <w:sz w:val="21"/>
        </w:rPr>
        <w:t>1</w:t>
      </w:r>
      <w:r>
        <w:rPr>
          <w:rFonts w:hint="eastAsia"/>
          <w:sz w:val="21"/>
        </w:rPr>
        <w:t>）</w:t>
      </w:r>
      <w:r>
        <w:rPr>
          <w:rFonts w:hint="eastAsia" w:hAnsi="宋体"/>
          <w:b/>
          <w:sz w:val="21"/>
        </w:rPr>
        <w:t>决定。</w:t>
      </w:r>
    </w:p>
    <w:p>
      <w:pPr>
        <w:widowControl/>
        <w:numPr>
          <w:ilvl w:val="0"/>
          <w:numId w:val="39"/>
        </w:numPr>
        <w:ind w:left="1405" w:hanging="1405" w:firstLineChars="0"/>
        <w:jc w:val="left"/>
        <w:outlineLvl w:val="0"/>
        <w:rPr>
          <w:b/>
          <w:bCs/>
          <w:kern w:val="0"/>
          <w:sz w:val="28"/>
          <w:szCs w:val="44"/>
        </w:rPr>
      </w:pPr>
      <w:bookmarkStart w:id="394" w:name="_Toc396118879"/>
      <w:bookmarkStart w:id="395" w:name="_Toc480532643"/>
      <w:bookmarkStart w:id="396" w:name="_Toc473905350"/>
      <w:bookmarkStart w:id="397" w:name="_Toc756372096"/>
      <w:bookmarkStart w:id="398" w:name="_Toc698001165"/>
      <w:r>
        <w:rPr>
          <w:rFonts w:hint="eastAsia"/>
          <w:b/>
          <w:bCs/>
          <w:kern w:val="0"/>
          <w:sz w:val="28"/>
          <w:szCs w:val="44"/>
        </w:rPr>
        <w:t>设备具体要求</w:t>
      </w:r>
      <w:bookmarkEnd w:id="394"/>
      <w:bookmarkEnd w:id="395"/>
      <w:bookmarkEnd w:id="396"/>
      <w:bookmarkEnd w:id="397"/>
      <w:bookmarkEnd w:id="398"/>
    </w:p>
    <w:p>
      <w:pPr>
        <w:widowControl/>
        <w:numPr>
          <w:ilvl w:val="1"/>
          <w:numId w:val="39"/>
        </w:numPr>
        <w:ind w:firstLineChars="0"/>
        <w:jc w:val="left"/>
        <w:outlineLvl w:val="0"/>
        <w:rPr>
          <w:b/>
          <w:bCs/>
          <w:kern w:val="0"/>
          <w:sz w:val="28"/>
          <w:szCs w:val="44"/>
        </w:rPr>
      </w:pPr>
      <w:bookmarkStart w:id="399" w:name="_Toc473905352"/>
      <w:bookmarkStart w:id="400" w:name="_Toc480532644"/>
      <w:bookmarkStart w:id="401" w:name="_Toc1749900241"/>
      <w:bookmarkStart w:id="402" w:name="_Toc1390110879"/>
      <w:bookmarkStart w:id="403" w:name="_Toc334702865"/>
      <w:bookmarkStart w:id="404" w:name="_Toc396118880"/>
      <w:bookmarkStart w:id="405" w:name="_Toc334799574"/>
      <w:r>
        <w:rPr>
          <w:b/>
          <w:bCs/>
          <w:kern w:val="0"/>
          <w:sz w:val="28"/>
          <w:szCs w:val="44"/>
        </w:rPr>
        <w:t>安全生产管理平台</w:t>
      </w:r>
      <w:bookmarkEnd w:id="399"/>
      <w:bookmarkEnd w:id="400"/>
      <w:bookmarkEnd w:id="401"/>
      <w:bookmarkEnd w:id="402"/>
    </w:p>
    <w:p>
      <w:pPr>
        <w:ind w:left="1054" w:hanging="1054"/>
        <w:rPr>
          <w:b/>
          <w:kern w:val="0"/>
          <w:sz w:val="21"/>
          <w:szCs w:val="21"/>
        </w:rPr>
      </w:pPr>
      <w:r>
        <w:rPr>
          <w:rFonts w:hint="eastAsia"/>
          <w:b/>
          <w:kern w:val="0"/>
          <w:sz w:val="21"/>
          <w:szCs w:val="21"/>
        </w:rPr>
        <w:t>展示屏</w:t>
      </w:r>
    </w:p>
    <w:p>
      <w:pPr>
        <w:pStyle w:val="106"/>
        <w:numPr>
          <w:ilvl w:val="0"/>
          <w:numId w:val="40"/>
        </w:numPr>
        <w:ind w:left="782" w:hanging="442" w:firstLineChars="0"/>
        <w:rPr>
          <w:sz w:val="21"/>
        </w:rPr>
      </w:pPr>
      <w:r>
        <w:rPr>
          <w:rFonts w:hint="eastAsia"/>
          <w:sz w:val="21"/>
        </w:rPr>
        <w:t>屏幕尺寸不低于</w:t>
      </w:r>
      <w:r>
        <w:rPr>
          <w:sz w:val="21"/>
        </w:rPr>
        <w:t>55</w:t>
      </w:r>
      <w:r>
        <w:rPr>
          <w:rFonts w:hint="eastAsia"/>
          <w:sz w:val="21"/>
        </w:rPr>
        <w:t>英寸，背光</w:t>
      </w:r>
      <w:r>
        <w:rPr>
          <w:sz w:val="21"/>
        </w:rPr>
        <w:t>LED</w:t>
      </w:r>
      <w:r>
        <w:rPr>
          <w:rFonts w:hint="eastAsia"/>
          <w:sz w:val="21"/>
        </w:rPr>
        <w:t>，分辨率</w:t>
      </w:r>
      <w:r>
        <w:rPr>
          <w:sz w:val="21"/>
        </w:rPr>
        <w:t>1920x1080</w:t>
      </w:r>
      <w:r>
        <w:rPr>
          <w:rFonts w:hint="eastAsia"/>
          <w:sz w:val="21"/>
        </w:rPr>
        <w:t>，亮度不低于</w:t>
      </w:r>
      <w:r>
        <w:rPr>
          <w:sz w:val="21"/>
        </w:rPr>
        <w:t>350 cd/</w:t>
      </w:r>
      <w:r>
        <w:rPr>
          <w:rFonts w:hint="eastAsia"/>
          <w:sz w:val="21"/>
        </w:rPr>
        <w:t>㎡响应时间小于</w:t>
      </w:r>
      <w:r>
        <w:rPr>
          <w:sz w:val="21"/>
        </w:rPr>
        <w:t>6ms</w:t>
      </w:r>
      <w:r>
        <w:rPr>
          <w:rFonts w:hint="eastAsia"/>
          <w:sz w:val="21"/>
        </w:rPr>
        <w:t>。</w:t>
      </w:r>
    </w:p>
    <w:p>
      <w:pPr>
        <w:pStyle w:val="106"/>
        <w:numPr>
          <w:ilvl w:val="0"/>
          <w:numId w:val="40"/>
        </w:numPr>
        <w:ind w:left="782" w:hanging="442" w:firstLineChars="0"/>
        <w:rPr>
          <w:sz w:val="21"/>
        </w:rPr>
      </w:pPr>
      <w:r>
        <w:rPr>
          <w:rFonts w:hint="eastAsia"/>
          <w:sz w:val="21"/>
        </w:rPr>
        <w:t>配置</w:t>
      </w:r>
      <w:r>
        <w:rPr>
          <w:sz w:val="21"/>
        </w:rPr>
        <w:t>HDMI</w:t>
      </w:r>
      <w:r>
        <w:rPr>
          <w:rFonts w:hint="eastAsia"/>
          <w:sz w:val="21"/>
        </w:rPr>
        <w:t>接口</w:t>
      </w:r>
      <w:r>
        <w:rPr>
          <w:sz w:val="21"/>
        </w:rPr>
        <w:t>(</w:t>
      </w:r>
      <w:r>
        <w:rPr>
          <w:rFonts w:hint="eastAsia"/>
          <w:sz w:val="21"/>
        </w:rPr>
        <w:t>侧面</w:t>
      </w:r>
      <w:r>
        <w:rPr>
          <w:sz w:val="21"/>
        </w:rPr>
        <w:t>/</w:t>
      </w:r>
      <w:r>
        <w:rPr>
          <w:rFonts w:hint="eastAsia"/>
          <w:sz w:val="21"/>
        </w:rPr>
        <w:t>背面</w:t>
      </w:r>
      <w:r>
        <w:rPr>
          <w:sz w:val="21"/>
        </w:rPr>
        <w:t>)</w:t>
      </w:r>
      <w:r>
        <w:rPr>
          <w:rFonts w:hint="eastAsia"/>
          <w:sz w:val="21"/>
        </w:rPr>
        <w:t>，</w:t>
      </w:r>
      <w:r>
        <w:rPr>
          <w:sz w:val="21"/>
        </w:rPr>
        <w:t>USB</w:t>
      </w:r>
      <w:r>
        <w:rPr>
          <w:rFonts w:hint="eastAsia"/>
          <w:sz w:val="21"/>
        </w:rPr>
        <w:t>接口，分量输入接口</w:t>
      </w:r>
      <w:r>
        <w:rPr>
          <w:sz w:val="21"/>
        </w:rPr>
        <w:t>(</w:t>
      </w:r>
      <w:r>
        <w:rPr>
          <w:rFonts w:hint="eastAsia"/>
          <w:sz w:val="21"/>
        </w:rPr>
        <w:t>色差接口</w:t>
      </w:r>
      <w:r>
        <w:rPr>
          <w:sz w:val="21"/>
        </w:rPr>
        <w:t>)</w:t>
      </w:r>
      <w:r>
        <w:rPr>
          <w:rFonts w:hint="eastAsia"/>
          <w:sz w:val="21"/>
        </w:rPr>
        <w:t>，</w:t>
      </w:r>
      <w:r>
        <w:rPr>
          <w:sz w:val="21"/>
        </w:rPr>
        <w:t>AV</w:t>
      </w:r>
      <w:r>
        <w:rPr>
          <w:rFonts w:hint="eastAsia"/>
          <w:sz w:val="21"/>
        </w:rPr>
        <w:t>端子输入</w:t>
      </w:r>
    </w:p>
    <w:p>
      <w:pPr>
        <w:ind w:left="340" w:firstLine="480" w:firstLineChars="200"/>
      </w:pPr>
      <w:r>
        <w:rPr>
          <w:rFonts w:hint="eastAsia"/>
        </w:rPr>
        <w:t>耳机接口。</w:t>
      </w:r>
    </w:p>
    <w:p>
      <w:pPr>
        <w:pStyle w:val="106"/>
        <w:numPr>
          <w:ilvl w:val="0"/>
          <w:numId w:val="40"/>
        </w:numPr>
        <w:ind w:left="782" w:hanging="442" w:firstLineChars="0"/>
        <w:rPr>
          <w:sz w:val="21"/>
        </w:rPr>
      </w:pPr>
      <w:r>
        <w:rPr>
          <w:rFonts w:hint="eastAsia"/>
          <w:sz w:val="21"/>
        </w:rPr>
        <w:t>支持挂墙，配置</w:t>
      </w:r>
      <w:r>
        <w:rPr>
          <w:sz w:val="21"/>
        </w:rPr>
        <w:t>5</w:t>
      </w:r>
      <w:r>
        <w:rPr>
          <w:rFonts w:hint="eastAsia"/>
          <w:sz w:val="21"/>
        </w:rPr>
        <w:t>米</w:t>
      </w:r>
      <w:r>
        <w:rPr>
          <w:sz w:val="21"/>
        </w:rPr>
        <w:t>HDMI</w:t>
      </w:r>
      <w:r>
        <w:rPr>
          <w:rFonts w:hint="eastAsia"/>
          <w:sz w:val="21"/>
        </w:rPr>
        <w:t>高清线</w:t>
      </w:r>
      <w:r>
        <w:rPr>
          <w:sz w:val="21"/>
        </w:rPr>
        <w:t>1</w:t>
      </w:r>
      <w:r>
        <w:rPr>
          <w:rFonts w:hint="eastAsia"/>
          <w:sz w:val="21"/>
        </w:rPr>
        <w:t>根。</w:t>
      </w:r>
    </w:p>
    <w:p>
      <w:pPr>
        <w:widowControl/>
        <w:numPr>
          <w:ilvl w:val="1"/>
          <w:numId w:val="39"/>
        </w:numPr>
        <w:ind w:left="500" w:hanging="500" w:firstLineChars="0"/>
        <w:jc w:val="left"/>
        <w:outlineLvl w:val="0"/>
        <w:rPr>
          <w:b/>
          <w:bCs/>
          <w:kern w:val="0"/>
          <w:sz w:val="28"/>
          <w:szCs w:val="44"/>
        </w:rPr>
      </w:pPr>
      <w:bookmarkStart w:id="406" w:name="_Toc784804822"/>
      <w:bookmarkStart w:id="407" w:name="_Toc1118947640"/>
      <w:r>
        <w:rPr>
          <w:rFonts w:hint="default"/>
          <w:b/>
          <w:bCs/>
          <w:kern w:val="0"/>
          <w:sz w:val="28"/>
          <w:szCs w:val="44"/>
        </w:rPr>
        <w:t>客户端工作站</w:t>
      </w:r>
      <w:bookmarkEnd w:id="406"/>
      <w:bookmarkEnd w:id="407"/>
    </w:p>
    <w:p>
      <w:pPr>
        <w:pStyle w:val="106"/>
        <w:numPr>
          <w:ilvl w:val="0"/>
          <w:numId w:val="41"/>
        </w:numPr>
        <w:ind w:left="782" w:hanging="442" w:firstLineChars="0"/>
        <w:rPr>
          <w:sz w:val="21"/>
        </w:rPr>
      </w:pPr>
      <w:r>
        <w:rPr>
          <w:rFonts w:hint="eastAsia"/>
          <w:sz w:val="21"/>
        </w:rPr>
        <w:t>配备足够的内存、硬盘，满足性能要求，每个工作站的内存容量为</w:t>
      </w:r>
      <w:r>
        <w:rPr>
          <w:sz w:val="21"/>
        </w:rPr>
        <w:t>8GB</w:t>
      </w:r>
      <w:r>
        <w:rPr>
          <w:rFonts w:hint="eastAsia"/>
          <w:sz w:val="21"/>
        </w:rPr>
        <w:t>，并可扩展。</w:t>
      </w:r>
    </w:p>
    <w:p>
      <w:pPr>
        <w:pStyle w:val="106"/>
        <w:numPr>
          <w:ilvl w:val="0"/>
          <w:numId w:val="41"/>
        </w:numPr>
        <w:ind w:left="782" w:hanging="442" w:firstLineChars="0"/>
        <w:rPr>
          <w:sz w:val="21"/>
        </w:rPr>
      </w:pPr>
      <w:r>
        <w:rPr>
          <w:rFonts w:hint="eastAsia"/>
          <w:sz w:val="21"/>
        </w:rPr>
        <w:t>配置第六代智能</w:t>
      </w:r>
      <w:r>
        <w:rPr>
          <w:sz w:val="21"/>
        </w:rPr>
        <w:t>i7-6770</w:t>
      </w:r>
      <w:r>
        <w:rPr>
          <w:rFonts w:hint="eastAsia"/>
          <w:sz w:val="21"/>
        </w:rPr>
        <w:t>处理器</w:t>
      </w:r>
      <w:r>
        <w:rPr>
          <w:rFonts w:hint="default"/>
          <w:sz w:val="21"/>
        </w:rPr>
        <w:t>以上</w:t>
      </w:r>
      <w:r>
        <w:rPr>
          <w:rFonts w:hint="eastAsia"/>
          <w:sz w:val="21"/>
        </w:rPr>
        <w:t>，配置显存</w:t>
      </w:r>
      <w:r>
        <w:rPr>
          <w:sz w:val="21"/>
        </w:rPr>
        <w:t>1G</w:t>
      </w:r>
      <w:r>
        <w:rPr>
          <w:rFonts w:hint="eastAsia"/>
          <w:sz w:val="21"/>
        </w:rPr>
        <w:t>独立显卡</w:t>
      </w:r>
      <w:r>
        <w:rPr>
          <w:sz w:val="21"/>
        </w:rPr>
        <w:t>,</w:t>
      </w:r>
      <w:r>
        <w:rPr>
          <w:rFonts w:hint="eastAsia"/>
          <w:sz w:val="21"/>
        </w:rPr>
        <w:t>双网卡。</w:t>
      </w:r>
    </w:p>
    <w:p>
      <w:pPr>
        <w:pStyle w:val="106"/>
        <w:numPr>
          <w:ilvl w:val="0"/>
          <w:numId w:val="41"/>
        </w:numPr>
        <w:ind w:left="782" w:hanging="442" w:firstLineChars="0"/>
        <w:rPr>
          <w:sz w:val="21"/>
        </w:rPr>
      </w:pPr>
      <w:r>
        <w:rPr>
          <w:rFonts w:hint="eastAsia"/>
          <w:sz w:val="21"/>
        </w:rPr>
        <w:t>工作站配置不小于</w:t>
      </w:r>
      <w:r>
        <w:rPr>
          <w:sz w:val="21"/>
        </w:rPr>
        <w:t>23</w:t>
      </w:r>
      <w:r>
        <w:rPr>
          <w:rFonts w:hint="eastAsia"/>
          <w:sz w:val="21"/>
        </w:rPr>
        <w:t>英寸显示器，分辨率</w:t>
      </w:r>
      <w:r>
        <w:rPr>
          <w:sz w:val="21"/>
        </w:rPr>
        <w:t>1920*1080</w:t>
      </w:r>
      <w:r>
        <w:rPr>
          <w:rFonts w:hint="eastAsia"/>
          <w:sz w:val="21"/>
        </w:rPr>
        <w:t>，明亮度</w:t>
      </w:r>
      <w:r>
        <w:rPr>
          <w:sz w:val="21"/>
        </w:rPr>
        <w:t>250cd/m2,</w:t>
      </w:r>
      <w:r>
        <w:rPr>
          <w:rFonts w:hint="eastAsia"/>
          <w:sz w:val="21"/>
        </w:rPr>
        <w:t>对比度</w:t>
      </w:r>
      <w:r>
        <w:rPr>
          <w:sz w:val="21"/>
        </w:rPr>
        <w:t>1000</w:t>
      </w:r>
      <w:r>
        <w:rPr>
          <w:rFonts w:hint="eastAsia"/>
          <w:sz w:val="21"/>
        </w:rPr>
        <w:t>：</w:t>
      </w:r>
      <w:r>
        <w:rPr>
          <w:sz w:val="21"/>
        </w:rPr>
        <w:t>1,</w:t>
      </w:r>
      <w:r>
        <w:rPr>
          <w:rFonts w:hint="eastAsia"/>
          <w:sz w:val="21"/>
        </w:rPr>
        <w:t>响应时间</w:t>
      </w:r>
      <w:r>
        <w:rPr>
          <w:sz w:val="21"/>
        </w:rPr>
        <w:t>5ms</w:t>
      </w:r>
      <w:r>
        <w:rPr>
          <w:rFonts w:hint="eastAsia"/>
          <w:sz w:val="21"/>
        </w:rPr>
        <w:t>。可视角</w:t>
      </w:r>
      <w:r>
        <w:rPr>
          <w:sz w:val="21"/>
        </w:rPr>
        <w:t>160</w:t>
      </w:r>
      <w:r>
        <w:rPr>
          <w:rFonts w:hint="eastAsia"/>
          <w:sz w:val="21"/>
        </w:rPr>
        <w:t>°，可靠性、稳定性和辐射强度符合国际标准。配置</w:t>
      </w:r>
      <w:r>
        <w:rPr>
          <w:sz w:val="21"/>
        </w:rPr>
        <w:t>105</w:t>
      </w:r>
      <w:r>
        <w:rPr>
          <w:rFonts w:hint="eastAsia"/>
          <w:sz w:val="21"/>
        </w:rPr>
        <w:t>键键盘，光电鼠标。</w:t>
      </w:r>
    </w:p>
    <w:p>
      <w:pPr>
        <w:pStyle w:val="106"/>
        <w:numPr>
          <w:ilvl w:val="0"/>
          <w:numId w:val="41"/>
        </w:numPr>
        <w:ind w:left="782" w:hanging="442" w:firstLineChars="0"/>
        <w:rPr>
          <w:sz w:val="21"/>
        </w:rPr>
      </w:pPr>
      <w:r>
        <w:rPr>
          <w:rFonts w:hint="eastAsia"/>
          <w:sz w:val="21"/>
        </w:rPr>
        <w:t>工作站配置</w:t>
      </w:r>
      <w:r>
        <w:rPr>
          <w:sz w:val="21"/>
        </w:rPr>
        <w:t xml:space="preserve">2 </w:t>
      </w:r>
      <w:r>
        <w:rPr>
          <w:rFonts w:hint="eastAsia"/>
          <w:sz w:val="21"/>
        </w:rPr>
        <w:t>个</w:t>
      </w:r>
      <w:r>
        <w:rPr>
          <w:sz w:val="21"/>
        </w:rPr>
        <w:t xml:space="preserve">100Mbps/1000Mbps </w:t>
      </w:r>
      <w:r>
        <w:rPr>
          <w:rFonts w:hint="eastAsia"/>
          <w:sz w:val="21"/>
        </w:rPr>
        <w:t>自适应以太网接口。工作站配置</w:t>
      </w:r>
      <w:r>
        <w:rPr>
          <w:sz w:val="21"/>
        </w:rPr>
        <w:t>10</w:t>
      </w:r>
      <w:r>
        <w:rPr>
          <w:rFonts w:hint="eastAsia"/>
          <w:sz w:val="21"/>
        </w:rPr>
        <w:t>个</w:t>
      </w:r>
      <w:r>
        <w:rPr>
          <w:sz w:val="21"/>
        </w:rPr>
        <w:t>USB</w:t>
      </w:r>
      <w:r>
        <w:rPr>
          <w:rFonts w:hint="eastAsia"/>
          <w:sz w:val="21"/>
        </w:rPr>
        <w:t>接口。</w:t>
      </w:r>
    </w:p>
    <w:p>
      <w:pPr>
        <w:pStyle w:val="106"/>
        <w:numPr>
          <w:ilvl w:val="0"/>
          <w:numId w:val="41"/>
        </w:numPr>
        <w:ind w:left="782" w:hanging="442" w:firstLineChars="0"/>
        <w:rPr>
          <w:sz w:val="21"/>
        </w:rPr>
      </w:pPr>
      <w:r>
        <w:rPr>
          <w:rFonts w:hint="eastAsia"/>
          <w:sz w:val="21"/>
        </w:rPr>
        <w:t>预装</w:t>
      </w:r>
      <w:r>
        <w:rPr>
          <w:sz w:val="21"/>
        </w:rPr>
        <w:t>win7</w:t>
      </w:r>
      <w:r>
        <w:rPr>
          <w:rFonts w:hint="eastAsia"/>
          <w:sz w:val="21"/>
        </w:rPr>
        <w:t>或上版本，并预装文字处理、防病毒、图形浏览标准软件，包含永久正</w:t>
      </w:r>
    </w:p>
    <w:p>
      <w:pPr>
        <w:pStyle w:val="106"/>
        <w:ind w:left="782" w:firstLine="0" w:firstLineChars="0"/>
        <w:rPr>
          <w:sz w:val="21"/>
        </w:rPr>
      </w:pPr>
      <w:r>
        <w:rPr>
          <w:rFonts w:hint="eastAsia"/>
          <w:sz w:val="21"/>
        </w:rPr>
        <w:t>版授权。</w:t>
      </w:r>
    </w:p>
    <w:p>
      <w:pPr>
        <w:pStyle w:val="106"/>
        <w:numPr>
          <w:ilvl w:val="0"/>
          <w:numId w:val="41"/>
        </w:numPr>
        <w:ind w:left="782" w:hanging="442" w:firstLineChars="0"/>
        <w:rPr>
          <w:sz w:val="21"/>
        </w:rPr>
      </w:pPr>
      <w:r>
        <w:rPr>
          <w:rFonts w:hint="eastAsia"/>
          <w:sz w:val="21"/>
        </w:rPr>
        <w:t>提供</w:t>
      </w:r>
      <w:r>
        <w:rPr>
          <w:sz w:val="21"/>
        </w:rPr>
        <w:t>3</w:t>
      </w:r>
      <w:r>
        <w:rPr>
          <w:rFonts w:hint="eastAsia"/>
          <w:sz w:val="21"/>
        </w:rPr>
        <w:t>年原厂商服务。</w:t>
      </w:r>
    </w:p>
    <w:bookmarkEnd w:id="403"/>
    <w:bookmarkEnd w:id="404"/>
    <w:bookmarkEnd w:id="405"/>
    <w:p>
      <w:pPr>
        <w:ind w:right="240" w:firstLineChars="0"/>
        <w:rPr>
          <w:rFonts w:hAnsi="宋体"/>
          <w:b/>
          <w:sz w:val="21"/>
        </w:rPr>
      </w:pPr>
      <w:r>
        <w:rPr>
          <w:rFonts w:hint="eastAsia" w:hAnsi="宋体"/>
          <w:b/>
          <w:sz w:val="21"/>
        </w:rPr>
        <w:t>投标人应提供详细的技术规格，在设计阶段由招标人确认。</w:t>
      </w:r>
    </w:p>
    <w:p>
      <w:pPr>
        <w:ind w:left="0" w:firstLine="0" w:firstLineChars="0"/>
        <w:rPr>
          <w:sz w:val="21"/>
        </w:rPr>
      </w:pPr>
      <w:r>
        <w:rPr>
          <w:rFonts w:hint="eastAsia" w:hAnsi="宋体"/>
          <w:b/>
          <w:sz w:val="21"/>
        </w:rPr>
        <w:t>投标人</w:t>
      </w:r>
      <w:r>
        <w:rPr>
          <w:rFonts w:hint="eastAsia" w:hAnsi="宋体"/>
          <w:b/>
          <w:sz w:val="21"/>
          <w:lang w:val="zh-CN"/>
        </w:rPr>
        <w:t>提供以上硬件的详细技术资料，并提出偏差表，提供相应数量的报价，并应承诺招标人在下次购买同类设备时的价格不高于此次投标价格。</w:t>
      </w:r>
      <w:bookmarkStart w:id="408" w:name="_Toc333563838"/>
      <w:bookmarkEnd w:id="408"/>
      <w:bookmarkStart w:id="409" w:name="_Toc333563225"/>
      <w:bookmarkEnd w:id="409"/>
    </w:p>
    <w:p>
      <w:pPr>
        <w:widowControl/>
        <w:ind w:left="0" w:firstLine="0" w:firstLineChars="0"/>
        <w:jc w:val="center"/>
        <w:outlineLvl w:val="0"/>
        <w:rPr>
          <w:rFonts w:cs="Arial"/>
          <w:b/>
          <w:bCs/>
          <w:kern w:val="0"/>
          <w:sz w:val="32"/>
          <w:szCs w:val="32"/>
        </w:rPr>
      </w:pPr>
      <w:bookmarkStart w:id="410" w:name="_Toc480532646"/>
      <w:bookmarkStart w:id="411" w:name="_Toc333563252"/>
      <w:bookmarkStart w:id="412" w:name="_Toc290035359"/>
      <w:bookmarkStart w:id="413" w:name="_Toc396118907"/>
      <w:bookmarkStart w:id="414" w:name="_Toc473905354"/>
      <w:bookmarkStart w:id="415" w:name="_Toc333563865"/>
      <w:bookmarkStart w:id="416" w:name="_Toc334702906"/>
      <w:bookmarkStart w:id="417" w:name="_Toc638688701"/>
      <w:bookmarkStart w:id="418" w:name="_Toc334799615"/>
      <w:bookmarkStart w:id="419" w:name="_Toc370083480"/>
      <w:r>
        <w:rPr>
          <w:rFonts w:hint="eastAsia" w:cs="Arial"/>
          <w:b/>
          <w:bCs/>
          <w:kern w:val="0"/>
          <w:sz w:val="32"/>
          <w:szCs w:val="32"/>
        </w:rPr>
        <w:t>第六章</w:t>
      </w:r>
      <w:r>
        <w:rPr>
          <w:rFonts w:cs="Arial"/>
          <w:b/>
          <w:bCs/>
          <w:kern w:val="0"/>
          <w:sz w:val="32"/>
          <w:szCs w:val="32"/>
        </w:rPr>
        <w:t xml:space="preserve">   </w:t>
      </w:r>
      <w:r>
        <w:rPr>
          <w:rFonts w:cs="Arial"/>
          <w:b/>
          <w:bCs/>
          <w:kern w:val="0"/>
          <w:sz w:val="32"/>
          <w:szCs w:val="32"/>
        </w:rPr>
        <w:tab/>
      </w:r>
      <w:r>
        <w:rPr>
          <w:rFonts w:hint="eastAsia" w:cs="Arial"/>
          <w:b/>
          <w:bCs/>
          <w:kern w:val="0"/>
          <w:sz w:val="32"/>
          <w:szCs w:val="32"/>
        </w:rPr>
        <w:t>软件需求</w:t>
      </w:r>
      <w:bookmarkEnd w:id="410"/>
      <w:bookmarkEnd w:id="411"/>
      <w:bookmarkEnd w:id="412"/>
      <w:bookmarkEnd w:id="413"/>
      <w:bookmarkEnd w:id="414"/>
      <w:bookmarkEnd w:id="415"/>
      <w:bookmarkEnd w:id="416"/>
      <w:bookmarkEnd w:id="417"/>
      <w:bookmarkEnd w:id="418"/>
      <w:bookmarkEnd w:id="419"/>
    </w:p>
    <w:p>
      <w:pPr>
        <w:widowControl/>
        <w:numPr>
          <w:ilvl w:val="0"/>
          <w:numId w:val="42"/>
        </w:numPr>
        <w:ind w:firstLineChars="0"/>
        <w:jc w:val="left"/>
        <w:outlineLvl w:val="0"/>
        <w:rPr>
          <w:b/>
          <w:bCs/>
          <w:kern w:val="0"/>
          <w:sz w:val="28"/>
          <w:szCs w:val="44"/>
        </w:rPr>
      </w:pPr>
      <w:bookmarkStart w:id="420" w:name="_Toc1317730001"/>
      <w:bookmarkStart w:id="421" w:name="_Toc334799616"/>
      <w:bookmarkStart w:id="422" w:name="_Toc396118908"/>
      <w:bookmarkStart w:id="423" w:name="_Toc333563253"/>
      <w:bookmarkStart w:id="424" w:name="_Toc290035360"/>
      <w:bookmarkStart w:id="425" w:name="_Toc333563866"/>
      <w:bookmarkStart w:id="426" w:name="_Toc334702907"/>
      <w:bookmarkStart w:id="427" w:name="_Toc473905355"/>
      <w:bookmarkStart w:id="428" w:name="_Toc480532647"/>
      <w:bookmarkStart w:id="429" w:name="_Toc880406648"/>
      <w:r>
        <w:rPr>
          <w:rFonts w:hint="eastAsia"/>
          <w:b/>
          <w:bCs/>
          <w:kern w:val="0"/>
          <w:sz w:val="28"/>
          <w:szCs w:val="44"/>
        </w:rPr>
        <w:t>总体需求</w:t>
      </w:r>
      <w:bookmarkEnd w:id="420"/>
      <w:bookmarkEnd w:id="421"/>
      <w:bookmarkEnd w:id="422"/>
      <w:bookmarkEnd w:id="423"/>
      <w:bookmarkEnd w:id="424"/>
      <w:bookmarkEnd w:id="425"/>
      <w:bookmarkEnd w:id="426"/>
      <w:bookmarkEnd w:id="427"/>
      <w:bookmarkEnd w:id="428"/>
      <w:bookmarkEnd w:id="429"/>
    </w:p>
    <w:p>
      <w:pPr>
        <w:ind w:left="0" w:firstLine="422" w:firstLineChars="200"/>
        <w:rPr>
          <w:sz w:val="21"/>
        </w:rPr>
      </w:pPr>
      <w:r>
        <w:rPr>
          <w:rFonts w:hint="eastAsia" w:hAnsi="宋体"/>
          <w:b/>
          <w:sz w:val="21"/>
        </w:rPr>
        <w:t>和性能等。</w:t>
      </w:r>
    </w:p>
    <w:p>
      <w:pPr>
        <w:widowControl/>
        <w:numPr>
          <w:ilvl w:val="0"/>
          <w:numId w:val="36"/>
        </w:numPr>
        <w:ind w:firstLineChars="0"/>
        <w:jc w:val="left"/>
        <w:outlineLvl w:val="0"/>
        <w:rPr>
          <w:b/>
          <w:bCs/>
          <w:kern w:val="0"/>
          <w:sz w:val="28"/>
          <w:szCs w:val="44"/>
        </w:rPr>
      </w:pPr>
      <w:bookmarkStart w:id="430" w:name="_Toc473905356"/>
      <w:bookmarkStart w:id="431" w:name="_Toc396118909"/>
      <w:bookmarkStart w:id="432" w:name="_Toc480532648"/>
      <w:bookmarkStart w:id="433" w:name="_Toc832205106"/>
      <w:bookmarkStart w:id="434" w:name="_Toc89275296"/>
      <w:bookmarkStart w:id="435" w:name="_Toc333563867"/>
      <w:bookmarkStart w:id="436" w:name="_Toc334702908"/>
      <w:bookmarkStart w:id="437" w:name="_Toc333563254"/>
      <w:bookmarkStart w:id="438" w:name="_Toc290035361"/>
      <w:bookmarkStart w:id="439" w:name="_Toc334799617"/>
      <w:r>
        <w:rPr>
          <w:rFonts w:hint="eastAsia"/>
          <w:b/>
          <w:bCs/>
          <w:kern w:val="0"/>
          <w:sz w:val="28"/>
          <w:szCs w:val="44"/>
        </w:rPr>
        <w:t>通用软件</w:t>
      </w:r>
      <w:bookmarkEnd w:id="430"/>
      <w:bookmarkEnd w:id="431"/>
      <w:bookmarkEnd w:id="432"/>
      <w:bookmarkEnd w:id="433"/>
      <w:bookmarkEnd w:id="434"/>
    </w:p>
    <w:p>
      <w:pPr>
        <w:widowControl/>
        <w:numPr>
          <w:ilvl w:val="1"/>
          <w:numId w:val="36"/>
        </w:numPr>
        <w:tabs>
          <w:tab w:val="left" w:pos="432"/>
        </w:tabs>
        <w:ind w:firstLineChars="0"/>
        <w:jc w:val="left"/>
        <w:outlineLvl w:val="0"/>
        <w:rPr>
          <w:b/>
          <w:bCs/>
          <w:kern w:val="0"/>
          <w:sz w:val="28"/>
          <w:szCs w:val="44"/>
        </w:rPr>
      </w:pPr>
      <w:bookmarkStart w:id="440" w:name="_Toc396118910"/>
      <w:bookmarkStart w:id="441" w:name="_Toc480532649"/>
      <w:bookmarkStart w:id="442" w:name="_Toc1506314266"/>
      <w:bookmarkStart w:id="443" w:name="_Toc310223631"/>
      <w:bookmarkStart w:id="444" w:name="_Toc473905357"/>
      <w:r>
        <w:rPr>
          <w:rFonts w:hint="eastAsia"/>
          <w:b/>
          <w:bCs/>
          <w:kern w:val="0"/>
          <w:sz w:val="28"/>
          <w:szCs w:val="44"/>
        </w:rPr>
        <w:t>操作系统</w:t>
      </w:r>
      <w:bookmarkEnd w:id="435"/>
      <w:bookmarkEnd w:id="436"/>
      <w:bookmarkEnd w:id="437"/>
      <w:bookmarkEnd w:id="438"/>
      <w:bookmarkEnd w:id="439"/>
      <w:r>
        <w:rPr>
          <w:rFonts w:hint="eastAsia"/>
          <w:b/>
          <w:bCs/>
          <w:kern w:val="0"/>
          <w:sz w:val="28"/>
          <w:szCs w:val="44"/>
        </w:rPr>
        <w:t>软件</w:t>
      </w:r>
      <w:bookmarkEnd w:id="440"/>
      <w:bookmarkEnd w:id="441"/>
      <w:bookmarkEnd w:id="442"/>
      <w:bookmarkEnd w:id="443"/>
      <w:bookmarkEnd w:id="444"/>
    </w:p>
    <w:p>
      <w:pPr>
        <w:ind w:left="0" w:firstLine="420" w:firstLineChars="200"/>
        <w:rPr>
          <w:sz w:val="21"/>
        </w:rPr>
      </w:pPr>
      <w:r>
        <w:rPr>
          <w:rFonts w:hint="eastAsia"/>
          <w:sz w:val="21"/>
        </w:rPr>
        <w:t>服务器所采用的操作系统应满足国际工业标准，兼容不同厂家的软件或硬件设备，满足但不限于以下要求：</w:t>
      </w:r>
    </w:p>
    <w:p>
      <w:pPr>
        <w:ind w:left="0" w:firstLine="420" w:firstLineChars="200"/>
        <w:rPr>
          <w:sz w:val="21"/>
        </w:rPr>
      </w:pPr>
      <w:r>
        <w:rPr>
          <w:rFonts w:hint="eastAsia"/>
          <w:sz w:val="21"/>
        </w:rPr>
        <w:t>（</w:t>
      </w:r>
      <w:r>
        <w:rPr>
          <w:sz w:val="21"/>
        </w:rPr>
        <w:t>1</w:t>
      </w:r>
      <w:r>
        <w:rPr>
          <w:rFonts w:hint="eastAsia"/>
          <w:sz w:val="21"/>
        </w:rPr>
        <w:t>）</w:t>
      </w:r>
      <w:r>
        <w:rPr>
          <w:sz w:val="21"/>
        </w:rPr>
        <w:t>64</w:t>
      </w:r>
      <w:r>
        <w:rPr>
          <w:rFonts w:hint="eastAsia"/>
          <w:sz w:val="21"/>
        </w:rPr>
        <w:t>位，支持多用户、多处理器的网络操作系统；</w:t>
      </w:r>
    </w:p>
    <w:p>
      <w:pPr>
        <w:ind w:left="0" w:firstLine="420" w:firstLineChars="200"/>
        <w:rPr>
          <w:sz w:val="21"/>
        </w:rPr>
      </w:pPr>
      <w:r>
        <w:rPr>
          <w:rFonts w:hint="eastAsia"/>
          <w:sz w:val="21"/>
        </w:rPr>
        <w:t>（</w:t>
      </w:r>
      <w:r>
        <w:rPr>
          <w:rFonts w:hint="default"/>
          <w:sz w:val="21"/>
        </w:rPr>
        <w:t>2</w:t>
      </w:r>
      <w:r>
        <w:rPr>
          <w:rFonts w:hint="eastAsia"/>
          <w:sz w:val="21"/>
        </w:rPr>
        <w:t>）具有开放性及支持不同的硬件平台；</w:t>
      </w:r>
    </w:p>
    <w:p>
      <w:pPr>
        <w:ind w:left="0" w:firstLine="420" w:firstLineChars="200"/>
        <w:rPr>
          <w:sz w:val="21"/>
        </w:rPr>
      </w:pPr>
      <w:r>
        <w:rPr>
          <w:rFonts w:hint="eastAsia"/>
          <w:sz w:val="21"/>
        </w:rPr>
        <w:t>（</w:t>
      </w:r>
      <w:r>
        <w:rPr>
          <w:rFonts w:hint="default"/>
          <w:sz w:val="21"/>
        </w:rPr>
        <w:t>3</w:t>
      </w:r>
      <w:r>
        <w:rPr>
          <w:rFonts w:hint="eastAsia"/>
          <w:sz w:val="21"/>
        </w:rPr>
        <w:t>）具有连续操作、零停机时间补丁能力；</w:t>
      </w:r>
    </w:p>
    <w:p>
      <w:pPr>
        <w:ind w:left="0" w:firstLine="420" w:firstLineChars="200"/>
        <w:rPr>
          <w:sz w:val="21"/>
        </w:rPr>
      </w:pPr>
      <w:r>
        <w:rPr>
          <w:rFonts w:hint="eastAsia"/>
          <w:sz w:val="21"/>
        </w:rPr>
        <w:t>（</w:t>
      </w:r>
      <w:r>
        <w:rPr>
          <w:rFonts w:hint="default"/>
          <w:sz w:val="21"/>
        </w:rPr>
        <w:t>4</w:t>
      </w:r>
      <w:r>
        <w:rPr>
          <w:rFonts w:hint="eastAsia"/>
          <w:sz w:val="21"/>
        </w:rPr>
        <w:t>）具有实际应用经验，</w:t>
      </w:r>
      <w:r>
        <w:rPr>
          <w:rFonts w:hint="default"/>
          <w:sz w:val="21"/>
        </w:rPr>
        <w:t>安全生产行业</w:t>
      </w:r>
      <w:r>
        <w:rPr>
          <w:rFonts w:hint="eastAsia"/>
          <w:sz w:val="21"/>
        </w:rPr>
        <w:t>应用实例。</w:t>
      </w:r>
    </w:p>
    <w:p>
      <w:pPr>
        <w:widowControl/>
        <w:numPr>
          <w:ilvl w:val="1"/>
          <w:numId w:val="36"/>
        </w:numPr>
        <w:tabs>
          <w:tab w:val="left" w:pos="432"/>
        </w:tabs>
        <w:ind w:firstLineChars="0"/>
        <w:jc w:val="left"/>
        <w:outlineLvl w:val="0"/>
        <w:rPr>
          <w:b/>
          <w:bCs/>
          <w:kern w:val="0"/>
          <w:sz w:val="28"/>
          <w:szCs w:val="44"/>
        </w:rPr>
      </w:pPr>
      <w:bookmarkStart w:id="445" w:name="_Toc333563868"/>
      <w:bookmarkStart w:id="446" w:name="_Toc290035362"/>
      <w:bookmarkStart w:id="447" w:name="_Toc334799618"/>
      <w:bookmarkStart w:id="448" w:name="_Toc333563255"/>
      <w:bookmarkStart w:id="449" w:name="_Toc396118911"/>
      <w:bookmarkStart w:id="450" w:name="_Toc334702909"/>
      <w:bookmarkStart w:id="451" w:name="_Toc473905358"/>
      <w:bookmarkStart w:id="452" w:name="_Toc2086637826"/>
      <w:bookmarkStart w:id="453" w:name="_Toc480532650"/>
      <w:bookmarkStart w:id="454" w:name="_Toc1985754948"/>
      <w:r>
        <w:rPr>
          <w:rFonts w:hint="eastAsia"/>
          <w:b/>
          <w:bCs/>
          <w:kern w:val="0"/>
          <w:sz w:val="28"/>
          <w:szCs w:val="44"/>
        </w:rPr>
        <w:t>数据库软件</w:t>
      </w:r>
      <w:bookmarkEnd w:id="445"/>
      <w:bookmarkEnd w:id="446"/>
      <w:bookmarkEnd w:id="447"/>
      <w:bookmarkEnd w:id="448"/>
      <w:bookmarkEnd w:id="449"/>
      <w:bookmarkEnd w:id="450"/>
      <w:bookmarkEnd w:id="451"/>
      <w:bookmarkEnd w:id="452"/>
      <w:bookmarkEnd w:id="453"/>
      <w:bookmarkEnd w:id="454"/>
    </w:p>
    <w:p>
      <w:pPr>
        <w:ind w:left="0" w:firstLine="420" w:firstLineChars="200"/>
        <w:rPr>
          <w:sz w:val="21"/>
        </w:rPr>
      </w:pPr>
      <w:r>
        <w:rPr>
          <w:rFonts w:hint="eastAsia"/>
          <w:sz w:val="21"/>
        </w:rPr>
        <w:t>（</w:t>
      </w:r>
      <w:r>
        <w:rPr>
          <w:sz w:val="21"/>
        </w:rPr>
        <w:t>1</w:t>
      </w:r>
      <w:r>
        <w:rPr>
          <w:rFonts w:hint="eastAsia"/>
          <w:sz w:val="21"/>
        </w:rPr>
        <w:t>）数据库软件应是适合用于大型企业级数据库，无限用户数。</w:t>
      </w:r>
    </w:p>
    <w:p>
      <w:pPr>
        <w:ind w:left="0" w:firstLine="420" w:firstLineChars="200"/>
        <w:rPr>
          <w:sz w:val="21"/>
        </w:rPr>
      </w:pPr>
      <w:r>
        <w:rPr>
          <w:rFonts w:hint="eastAsia"/>
          <w:sz w:val="21"/>
        </w:rPr>
        <w:t>（</w:t>
      </w:r>
      <w:r>
        <w:rPr>
          <w:sz w:val="21"/>
        </w:rPr>
        <w:t>2</w:t>
      </w:r>
      <w:r>
        <w:rPr>
          <w:rFonts w:hint="eastAsia"/>
          <w:sz w:val="21"/>
        </w:rPr>
        <w:t>）实现和高级语言互联的能力；支持标准的</w:t>
      </w:r>
      <w:r>
        <w:rPr>
          <w:sz w:val="21"/>
        </w:rPr>
        <w:t>XML</w:t>
      </w:r>
      <w:r>
        <w:rPr>
          <w:rFonts w:hint="eastAsia"/>
          <w:sz w:val="21"/>
        </w:rPr>
        <w:t>格式化语言，提供相应的开发包和工具。</w:t>
      </w:r>
    </w:p>
    <w:p>
      <w:pPr>
        <w:ind w:left="0" w:firstLine="420" w:firstLineChars="200"/>
        <w:rPr>
          <w:sz w:val="21"/>
        </w:rPr>
      </w:pPr>
      <w:r>
        <w:rPr>
          <w:rFonts w:hint="eastAsia"/>
          <w:sz w:val="21"/>
        </w:rPr>
        <w:t>（</w:t>
      </w:r>
      <w:r>
        <w:rPr>
          <w:sz w:val="21"/>
        </w:rPr>
        <w:t>3</w:t>
      </w:r>
      <w:r>
        <w:rPr>
          <w:rFonts w:hint="eastAsia"/>
          <w:sz w:val="21"/>
        </w:rPr>
        <w:t>）应为成熟的主流</w:t>
      </w:r>
      <w:r>
        <w:rPr>
          <w:sz w:val="21"/>
        </w:rPr>
        <w:t>64</w:t>
      </w:r>
      <w:r>
        <w:rPr>
          <w:rFonts w:hint="eastAsia"/>
          <w:sz w:val="21"/>
        </w:rPr>
        <w:t>位数据库平台，并符合未来数据库技术的发展潮流</w:t>
      </w:r>
      <w:r>
        <w:rPr>
          <w:rFonts w:hint="default"/>
          <w:sz w:val="21"/>
        </w:rPr>
        <w:t>。</w:t>
      </w:r>
      <w:r>
        <w:rPr>
          <w:rFonts w:hint="eastAsia"/>
          <w:sz w:val="21"/>
        </w:rPr>
        <w:t>支持主流厂商（如</w:t>
      </w:r>
      <w:r>
        <w:rPr>
          <w:sz w:val="21"/>
        </w:rPr>
        <w:t>IBM</w:t>
      </w:r>
      <w:r>
        <w:rPr>
          <w:rFonts w:hint="eastAsia"/>
          <w:sz w:val="21"/>
        </w:rPr>
        <w:t>、</w:t>
      </w:r>
      <w:r>
        <w:rPr>
          <w:sz w:val="21"/>
        </w:rPr>
        <w:t>HP</w:t>
      </w:r>
      <w:r>
        <w:rPr>
          <w:rFonts w:hint="eastAsia"/>
          <w:sz w:val="21"/>
        </w:rPr>
        <w:t>、</w:t>
      </w:r>
      <w:r>
        <w:rPr>
          <w:sz w:val="21"/>
        </w:rPr>
        <w:t>SUN</w:t>
      </w:r>
      <w:r>
        <w:rPr>
          <w:rFonts w:hint="eastAsia"/>
          <w:sz w:val="21"/>
        </w:rPr>
        <w:t>、</w:t>
      </w:r>
      <w:r>
        <w:rPr>
          <w:sz w:val="21"/>
        </w:rPr>
        <w:t>DEC</w:t>
      </w:r>
      <w:r>
        <w:rPr>
          <w:rFonts w:hint="eastAsia"/>
          <w:sz w:val="21"/>
        </w:rPr>
        <w:t>等）的硬件及操作系统平台。</w:t>
      </w:r>
    </w:p>
    <w:p>
      <w:pPr>
        <w:ind w:left="0" w:firstLine="420" w:firstLineChars="200"/>
        <w:rPr>
          <w:sz w:val="21"/>
        </w:rPr>
      </w:pPr>
      <w:r>
        <w:rPr>
          <w:rFonts w:hint="eastAsia"/>
          <w:sz w:val="21"/>
        </w:rPr>
        <w:t>（</w:t>
      </w:r>
      <w:r>
        <w:rPr>
          <w:sz w:val="21"/>
        </w:rPr>
        <w:t>4</w:t>
      </w:r>
      <w:r>
        <w:rPr>
          <w:rFonts w:hint="eastAsia"/>
          <w:sz w:val="21"/>
        </w:rPr>
        <w:t>）支持多语种，如中文、英文、日文、法文等，必须完全支持中文国家标准的中文字符的存储处理，不仅能支持单字节字符，还能支持双字节甚至多字节字符，包括中文字符集。</w:t>
      </w:r>
    </w:p>
    <w:p>
      <w:pPr>
        <w:ind w:left="0" w:firstLine="420" w:firstLineChars="200"/>
        <w:rPr>
          <w:sz w:val="21"/>
        </w:rPr>
      </w:pPr>
      <w:r>
        <w:rPr>
          <w:rFonts w:hint="eastAsia"/>
          <w:sz w:val="21"/>
        </w:rPr>
        <w:t>（</w:t>
      </w:r>
      <w:r>
        <w:rPr>
          <w:sz w:val="21"/>
        </w:rPr>
        <w:t>5</w:t>
      </w:r>
      <w:r>
        <w:rPr>
          <w:rFonts w:hint="eastAsia"/>
          <w:sz w:val="21"/>
        </w:rPr>
        <w:t>）支持对象数据库和多媒体的存储管理。</w:t>
      </w:r>
    </w:p>
    <w:p>
      <w:pPr>
        <w:widowControl/>
        <w:numPr>
          <w:ilvl w:val="1"/>
          <w:numId w:val="36"/>
        </w:numPr>
        <w:tabs>
          <w:tab w:val="left" w:pos="432"/>
        </w:tabs>
        <w:ind w:firstLineChars="0"/>
        <w:jc w:val="left"/>
        <w:outlineLvl w:val="0"/>
        <w:rPr>
          <w:b/>
          <w:bCs/>
          <w:kern w:val="0"/>
          <w:sz w:val="28"/>
          <w:szCs w:val="44"/>
        </w:rPr>
      </w:pPr>
      <w:bookmarkStart w:id="455" w:name="_Toc396118912"/>
      <w:bookmarkStart w:id="456" w:name="_Toc480532651"/>
      <w:bookmarkStart w:id="457" w:name="_Toc473905359"/>
      <w:bookmarkStart w:id="458" w:name="_Toc1713986072"/>
      <w:bookmarkStart w:id="459" w:name="_Toc540053009"/>
      <w:bookmarkStart w:id="460" w:name="_Toc290035363"/>
      <w:bookmarkStart w:id="461" w:name="_Toc334799629"/>
      <w:bookmarkStart w:id="462" w:name="_Toc333563256"/>
      <w:bookmarkStart w:id="463" w:name="_Toc333563869"/>
      <w:bookmarkStart w:id="464" w:name="_Toc334702920"/>
      <w:r>
        <w:rPr>
          <w:rFonts w:hint="eastAsia"/>
          <w:b/>
          <w:bCs/>
          <w:kern w:val="0"/>
          <w:sz w:val="28"/>
          <w:szCs w:val="44"/>
        </w:rPr>
        <w:t>中间件软件</w:t>
      </w:r>
      <w:bookmarkEnd w:id="455"/>
      <w:bookmarkEnd w:id="456"/>
      <w:bookmarkEnd w:id="457"/>
      <w:bookmarkEnd w:id="458"/>
      <w:bookmarkEnd w:id="459"/>
    </w:p>
    <w:p>
      <w:pPr>
        <w:ind w:left="0" w:firstLine="420" w:firstLineChars="200"/>
        <w:rPr>
          <w:rFonts w:ascii="宋体" w:hAnsi="宋体"/>
          <w:sz w:val="21"/>
          <w:szCs w:val="21"/>
        </w:rPr>
      </w:pPr>
      <w:r>
        <w:rPr>
          <w:rFonts w:hint="eastAsia"/>
          <w:sz w:val="21"/>
        </w:rPr>
        <w:t>（</w:t>
      </w:r>
      <w:r>
        <w:rPr>
          <w:sz w:val="21"/>
        </w:rPr>
        <w:t>1</w:t>
      </w:r>
      <w:r>
        <w:rPr>
          <w:rFonts w:hint="eastAsia"/>
          <w:sz w:val="21"/>
        </w:rPr>
        <w:t>）企业级</w:t>
      </w:r>
      <w:r>
        <w:rPr>
          <w:sz w:val="21"/>
        </w:rPr>
        <w:t>JE22</w:t>
      </w:r>
      <w:r>
        <w:rPr>
          <w:rFonts w:hint="eastAsia"/>
          <w:sz w:val="21"/>
        </w:rPr>
        <w:t>中间件软件。</w:t>
      </w:r>
    </w:p>
    <w:p>
      <w:pPr>
        <w:ind w:left="0" w:firstLine="420" w:firstLineChars="200"/>
        <w:rPr>
          <w:sz w:val="21"/>
        </w:rPr>
      </w:pPr>
      <w:r>
        <w:rPr>
          <w:rFonts w:hint="eastAsia"/>
          <w:sz w:val="21"/>
        </w:rPr>
        <w:t>（</w:t>
      </w:r>
      <w:r>
        <w:rPr>
          <w:sz w:val="21"/>
        </w:rPr>
        <w:t>2</w:t>
      </w:r>
      <w:r>
        <w:rPr>
          <w:rFonts w:hint="eastAsia"/>
          <w:sz w:val="21"/>
        </w:rPr>
        <w:t>）配置集群功能。</w:t>
      </w:r>
    </w:p>
    <w:p>
      <w:pPr>
        <w:ind w:left="0" w:firstLine="420" w:firstLineChars="200"/>
        <w:rPr>
          <w:rFonts w:ascii="宋体" w:hAnsi="宋体"/>
          <w:sz w:val="21"/>
          <w:szCs w:val="21"/>
        </w:rPr>
      </w:pPr>
      <w:r>
        <w:rPr>
          <w:rFonts w:hint="eastAsia"/>
          <w:sz w:val="21"/>
        </w:rPr>
        <w:t>（</w:t>
      </w:r>
      <w:r>
        <w:rPr>
          <w:sz w:val="21"/>
        </w:rPr>
        <w:t>3</w:t>
      </w:r>
      <w:r>
        <w:rPr>
          <w:rFonts w:hint="eastAsia"/>
          <w:sz w:val="21"/>
        </w:rPr>
        <w:t>）</w:t>
      </w:r>
      <w:r>
        <w:rPr>
          <w:rFonts w:hint="eastAsia" w:ascii="宋体" w:hAnsi="宋体"/>
          <w:sz w:val="21"/>
          <w:szCs w:val="21"/>
        </w:rPr>
        <w:t>支持</w:t>
      </w:r>
      <w:r>
        <w:rPr>
          <w:rFonts w:ascii="宋体" w:hAnsi="宋体"/>
          <w:sz w:val="21"/>
          <w:szCs w:val="21"/>
        </w:rPr>
        <w:t>Unix、Linux、Windows等主流操作系统。</w:t>
      </w:r>
    </w:p>
    <w:p>
      <w:pPr>
        <w:ind w:left="0" w:firstLine="420" w:firstLineChars="200"/>
        <w:rPr>
          <w:sz w:val="21"/>
        </w:rPr>
      </w:pPr>
      <w:r>
        <w:rPr>
          <w:rFonts w:hint="eastAsia"/>
          <w:sz w:val="21"/>
        </w:rPr>
        <w:t>（</w:t>
      </w:r>
      <w:r>
        <w:rPr>
          <w:sz w:val="21"/>
        </w:rPr>
        <w:t>4</w:t>
      </w:r>
      <w:r>
        <w:rPr>
          <w:rFonts w:hint="eastAsia"/>
          <w:sz w:val="21"/>
        </w:rPr>
        <w:t>）提供</w:t>
      </w:r>
      <w:r>
        <w:rPr>
          <w:sz w:val="21"/>
        </w:rPr>
        <w:t>1</w:t>
      </w:r>
      <w:r>
        <w:rPr>
          <w:rFonts w:hint="eastAsia"/>
          <w:sz w:val="21"/>
        </w:rPr>
        <w:t>年原厂技术支持服务。</w:t>
      </w:r>
    </w:p>
    <w:p>
      <w:pPr>
        <w:widowControl/>
        <w:numPr>
          <w:ilvl w:val="0"/>
          <w:numId w:val="36"/>
        </w:numPr>
        <w:ind w:firstLineChars="0"/>
        <w:jc w:val="left"/>
        <w:outlineLvl w:val="0"/>
        <w:rPr>
          <w:b/>
          <w:bCs/>
          <w:kern w:val="0"/>
          <w:sz w:val="28"/>
          <w:szCs w:val="44"/>
        </w:rPr>
      </w:pPr>
      <w:bookmarkStart w:id="465" w:name="_Toc396118920"/>
      <w:bookmarkStart w:id="466" w:name="_Toc473905363"/>
      <w:bookmarkStart w:id="467" w:name="_Toc480532655"/>
      <w:bookmarkStart w:id="468" w:name="_Toc618271246"/>
      <w:bookmarkStart w:id="469" w:name="_Toc1405030041"/>
      <w:r>
        <w:rPr>
          <w:rFonts w:hint="eastAsia"/>
          <w:b/>
          <w:bCs/>
          <w:kern w:val="0"/>
          <w:sz w:val="28"/>
          <w:szCs w:val="44"/>
        </w:rPr>
        <w:t>应用软件</w:t>
      </w:r>
      <w:bookmarkEnd w:id="460"/>
      <w:bookmarkEnd w:id="461"/>
      <w:bookmarkEnd w:id="462"/>
      <w:bookmarkEnd w:id="463"/>
      <w:bookmarkEnd w:id="464"/>
      <w:bookmarkEnd w:id="465"/>
      <w:bookmarkEnd w:id="466"/>
      <w:bookmarkEnd w:id="467"/>
      <w:bookmarkEnd w:id="468"/>
      <w:bookmarkEnd w:id="469"/>
    </w:p>
    <w:p>
      <w:pPr>
        <w:widowControl/>
        <w:numPr>
          <w:ilvl w:val="1"/>
          <w:numId w:val="36"/>
        </w:numPr>
        <w:tabs>
          <w:tab w:val="left" w:pos="432"/>
        </w:tabs>
        <w:ind w:firstLineChars="0"/>
        <w:jc w:val="left"/>
        <w:outlineLvl w:val="0"/>
        <w:rPr>
          <w:b/>
          <w:bCs/>
          <w:kern w:val="0"/>
          <w:sz w:val="28"/>
          <w:szCs w:val="44"/>
        </w:rPr>
      </w:pPr>
      <w:bookmarkStart w:id="470" w:name="_Toc480532656"/>
      <w:bookmarkStart w:id="471" w:name="_Toc334799630"/>
      <w:bookmarkStart w:id="472" w:name="_Toc473905364"/>
      <w:bookmarkStart w:id="473" w:name="_Toc334702921"/>
      <w:bookmarkStart w:id="474" w:name="_Toc333563257"/>
      <w:bookmarkStart w:id="475" w:name="_Toc333563870"/>
      <w:bookmarkStart w:id="476" w:name="_Toc396118921"/>
      <w:bookmarkStart w:id="477" w:name="_Toc1758947336"/>
      <w:bookmarkStart w:id="478" w:name="_Toc609716675"/>
      <w:r>
        <w:rPr>
          <w:rFonts w:hint="eastAsia"/>
          <w:b/>
          <w:bCs/>
          <w:kern w:val="0"/>
          <w:sz w:val="28"/>
          <w:szCs w:val="44"/>
        </w:rPr>
        <w:t>总体要求</w:t>
      </w:r>
      <w:bookmarkEnd w:id="470"/>
      <w:bookmarkEnd w:id="471"/>
      <w:bookmarkEnd w:id="472"/>
      <w:bookmarkEnd w:id="473"/>
      <w:bookmarkEnd w:id="474"/>
      <w:bookmarkEnd w:id="475"/>
      <w:bookmarkEnd w:id="476"/>
      <w:bookmarkEnd w:id="477"/>
      <w:bookmarkEnd w:id="478"/>
    </w:p>
    <w:p>
      <w:pPr>
        <w:ind w:left="0" w:firstLine="411" w:firstLineChars="196"/>
        <w:rPr>
          <w:rFonts w:hAnsi="宋体"/>
          <w:b/>
          <w:sz w:val="21"/>
        </w:rPr>
      </w:pPr>
      <w:r>
        <w:rPr>
          <w:rFonts w:hint="eastAsia" w:hAnsi="宋体"/>
          <w:sz w:val="21"/>
        </w:rPr>
        <w:t>应用</w:t>
      </w:r>
      <w:r>
        <w:rPr>
          <w:rFonts w:hint="eastAsia" w:hAnsi="宋体"/>
          <w:b/>
          <w:sz w:val="21"/>
        </w:rPr>
        <w:t>列价。</w:t>
      </w:r>
    </w:p>
    <w:p>
      <w:pPr>
        <w:widowControl/>
        <w:numPr>
          <w:ilvl w:val="1"/>
          <w:numId w:val="36"/>
        </w:numPr>
        <w:tabs>
          <w:tab w:val="left" w:pos="432"/>
        </w:tabs>
        <w:ind w:firstLineChars="0"/>
        <w:jc w:val="left"/>
        <w:outlineLvl w:val="0"/>
        <w:rPr>
          <w:b/>
          <w:bCs/>
          <w:kern w:val="0"/>
          <w:sz w:val="28"/>
          <w:szCs w:val="44"/>
        </w:rPr>
      </w:pPr>
      <w:bookmarkStart w:id="479" w:name="_Toc396118922"/>
      <w:bookmarkStart w:id="480" w:name="_Toc367991550"/>
      <w:bookmarkStart w:id="481" w:name="_Toc333563258"/>
      <w:bookmarkStart w:id="482" w:name="_Toc334702922"/>
      <w:bookmarkStart w:id="483" w:name="_Toc1863676888"/>
      <w:bookmarkStart w:id="484" w:name="_Toc334799631"/>
      <w:bookmarkStart w:id="485" w:name="_Toc480532657"/>
      <w:bookmarkStart w:id="486" w:name="_Toc333563871"/>
      <w:bookmarkStart w:id="487" w:name="_Toc473905365"/>
      <w:r>
        <w:rPr>
          <w:rFonts w:hint="eastAsia"/>
          <w:b/>
          <w:bCs/>
          <w:kern w:val="0"/>
          <w:sz w:val="28"/>
          <w:szCs w:val="44"/>
        </w:rPr>
        <w:t>模块化</w:t>
      </w:r>
      <w:bookmarkEnd w:id="479"/>
      <w:bookmarkEnd w:id="480"/>
      <w:bookmarkEnd w:id="481"/>
      <w:bookmarkEnd w:id="482"/>
      <w:bookmarkEnd w:id="483"/>
      <w:bookmarkEnd w:id="484"/>
      <w:bookmarkEnd w:id="485"/>
      <w:bookmarkEnd w:id="486"/>
      <w:bookmarkEnd w:id="487"/>
    </w:p>
    <w:p>
      <w:pPr>
        <w:ind w:left="0" w:firstLine="420" w:firstLineChars="0"/>
        <w:rPr>
          <w:rFonts w:hAnsi="宋体"/>
          <w:sz w:val="21"/>
        </w:rPr>
      </w:pPr>
      <w:r>
        <w:rPr>
          <w:rFonts w:hint="eastAsia"/>
          <w:sz w:val="21"/>
        </w:rPr>
        <w:t>（</w:t>
      </w:r>
      <w:r>
        <w:rPr>
          <w:sz w:val="21"/>
        </w:rPr>
        <w:t>1</w:t>
      </w:r>
      <w:r>
        <w:rPr>
          <w:rFonts w:hint="eastAsia"/>
          <w:sz w:val="21"/>
        </w:rPr>
        <w:t>）</w:t>
      </w:r>
      <w:r>
        <w:rPr>
          <w:rFonts w:hint="eastAsia" w:hAnsi="宋体"/>
          <w:sz w:val="21"/>
        </w:rPr>
        <w:t>模块。</w:t>
      </w:r>
    </w:p>
    <w:p>
      <w:pPr>
        <w:widowControl/>
        <w:numPr>
          <w:ilvl w:val="1"/>
          <w:numId w:val="36"/>
        </w:numPr>
        <w:tabs>
          <w:tab w:val="left" w:pos="432"/>
        </w:tabs>
        <w:ind w:firstLineChars="0"/>
        <w:jc w:val="left"/>
        <w:outlineLvl w:val="0"/>
        <w:rPr>
          <w:b/>
          <w:bCs/>
          <w:kern w:val="0"/>
          <w:sz w:val="28"/>
          <w:szCs w:val="44"/>
        </w:rPr>
      </w:pPr>
      <w:bookmarkStart w:id="488" w:name="_Toc333563872"/>
      <w:bookmarkStart w:id="489" w:name="_Toc333563259"/>
      <w:bookmarkStart w:id="490" w:name="_Toc334799632"/>
      <w:bookmarkStart w:id="491" w:name="_Toc396118923"/>
      <w:bookmarkStart w:id="492" w:name="_Toc473905366"/>
      <w:bookmarkStart w:id="493" w:name="_Toc480532658"/>
      <w:bookmarkStart w:id="494" w:name="_Toc81077490"/>
      <w:bookmarkStart w:id="495" w:name="_Toc334702923"/>
      <w:bookmarkStart w:id="496" w:name="_Toc1768465121"/>
      <w:r>
        <w:rPr>
          <w:rFonts w:hint="eastAsia"/>
          <w:b/>
          <w:bCs/>
          <w:kern w:val="0"/>
          <w:sz w:val="28"/>
          <w:szCs w:val="44"/>
        </w:rPr>
        <w:t>可扩展性</w:t>
      </w:r>
      <w:bookmarkEnd w:id="488"/>
      <w:bookmarkEnd w:id="489"/>
      <w:bookmarkEnd w:id="490"/>
      <w:bookmarkEnd w:id="491"/>
      <w:bookmarkEnd w:id="492"/>
      <w:bookmarkEnd w:id="493"/>
      <w:bookmarkEnd w:id="494"/>
      <w:bookmarkEnd w:id="495"/>
      <w:bookmarkEnd w:id="496"/>
    </w:p>
    <w:p>
      <w:pPr>
        <w:ind w:left="0" w:firstLine="420" w:firstLineChars="200"/>
        <w:rPr>
          <w:rFonts w:hAnsi="宋体"/>
          <w:sz w:val="21"/>
        </w:rPr>
      </w:pPr>
      <w:r>
        <w:rPr>
          <w:sz w:val="21"/>
        </w:rPr>
        <w:t xml:space="preserve">    </w:t>
      </w:r>
      <w:r>
        <w:rPr>
          <w:rFonts w:hint="eastAsia"/>
          <w:sz w:val="21"/>
        </w:rPr>
        <w:t>（</w:t>
      </w:r>
      <w:r>
        <w:rPr>
          <w:sz w:val="21"/>
        </w:rPr>
        <w:t>1</w:t>
      </w:r>
      <w:r>
        <w:rPr>
          <w:rFonts w:hint="eastAsia" w:hAnsi="宋体"/>
          <w:sz w:val="21"/>
        </w:rPr>
        <w:t>数据丢失。</w:t>
      </w:r>
    </w:p>
    <w:p>
      <w:pPr>
        <w:widowControl/>
        <w:numPr>
          <w:ilvl w:val="1"/>
          <w:numId w:val="36"/>
        </w:numPr>
        <w:tabs>
          <w:tab w:val="left" w:pos="432"/>
        </w:tabs>
        <w:ind w:firstLineChars="0"/>
        <w:jc w:val="left"/>
        <w:outlineLvl w:val="0"/>
        <w:rPr>
          <w:b/>
          <w:bCs/>
          <w:kern w:val="0"/>
          <w:sz w:val="28"/>
          <w:szCs w:val="44"/>
        </w:rPr>
      </w:pPr>
      <w:bookmarkStart w:id="497" w:name="_Toc396118924"/>
      <w:bookmarkStart w:id="498" w:name="_Toc334799633"/>
      <w:bookmarkStart w:id="499" w:name="_Toc334702924"/>
      <w:bookmarkStart w:id="500" w:name="_Toc333563873"/>
      <w:bookmarkStart w:id="501" w:name="_Toc1419614167"/>
      <w:bookmarkStart w:id="502" w:name="_Toc473905367"/>
      <w:bookmarkStart w:id="503" w:name="_Toc333563260"/>
      <w:bookmarkStart w:id="504" w:name="_Toc1164742232"/>
      <w:bookmarkStart w:id="505" w:name="_Toc480532659"/>
      <w:r>
        <w:rPr>
          <w:rFonts w:hint="eastAsia"/>
          <w:b/>
          <w:bCs/>
          <w:kern w:val="0"/>
          <w:sz w:val="28"/>
          <w:szCs w:val="44"/>
        </w:rPr>
        <w:t>可移植性</w:t>
      </w:r>
      <w:bookmarkEnd w:id="497"/>
      <w:bookmarkEnd w:id="498"/>
      <w:bookmarkEnd w:id="499"/>
      <w:bookmarkEnd w:id="500"/>
      <w:bookmarkEnd w:id="501"/>
      <w:bookmarkEnd w:id="502"/>
      <w:bookmarkEnd w:id="503"/>
      <w:bookmarkEnd w:id="504"/>
      <w:bookmarkEnd w:id="505"/>
    </w:p>
    <w:p>
      <w:pPr>
        <w:ind w:left="0" w:firstLine="420" w:firstLineChars="0"/>
        <w:rPr>
          <w:rFonts w:hAnsi="宋体"/>
          <w:sz w:val="21"/>
        </w:rPr>
      </w:pPr>
      <w:r>
        <w:rPr>
          <w:rFonts w:hint="eastAsia" w:hAnsi="宋体"/>
          <w:sz w:val="21"/>
        </w:rPr>
        <w:t>应用软件</w:t>
      </w:r>
      <w:r>
        <w:rPr>
          <w:rFonts w:hint="eastAsia"/>
          <w:sz w:val="21"/>
        </w:rPr>
        <w:t>具有可移植性。当硬件或软件平台升级时，保证应用软件可快速移植。</w:t>
      </w:r>
      <w:r>
        <w:rPr>
          <w:rFonts w:hint="eastAsia" w:hAnsi="宋体"/>
          <w:sz w:val="21"/>
        </w:rPr>
        <w:t>对于相同的应用软件，提供一套标准的应用软件，当系统安装或将来增加计算机系统或设备时，应能使用提供的同一套应用软件进行安装，设置相应的参数即可完成软件的移植。</w:t>
      </w:r>
    </w:p>
    <w:p>
      <w:pPr>
        <w:widowControl/>
        <w:numPr>
          <w:ilvl w:val="1"/>
          <w:numId w:val="36"/>
        </w:numPr>
        <w:tabs>
          <w:tab w:val="left" w:pos="432"/>
        </w:tabs>
        <w:ind w:firstLineChars="0"/>
        <w:jc w:val="left"/>
        <w:outlineLvl w:val="0"/>
        <w:rPr>
          <w:b/>
          <w:bCs/>
          <w:kern w:val="0"/>
          <w:sz w:val="28"/>
          <w:szCs w:val="44"/>
        </w:rPr>
      </w:pPr>
      <w:bookmarkStart w:id="506" w:name="_Toc473905368"/>
      <w:bookmarkStart w:id="507" w:name="_Toc333563874"/>
      <w:bookmarkStart w:id="508" w:name="_Toc396118925"/>
      <w:bookmarkStart w:id="509" w:name="_Toc480532660"/>
      <w:bookmarkStart w:id="510" w:name="_Toc333563261"/>
      <w:bookmarkStart w:id="511" w:name="_Toc334702925"/>
      <w:bookmarkStart w:id="512" w:name="_Toc911986599"/>
      <w:bookmarkStart w:id="513" w:name="_Toc334799634"/>
      <w:bookmarkStart w:id="514" w:name="_Toc1509250819"/>
      <w:r>
        <w:rPr>
          <w:rFonts w:hint="eastAsia"/>
          <w:b/>
          <w:bCs/>
          <w:kern w:val="0"/>
          <w:sz w:val="28"/>
          <w:szCs w:val="44"/>
        </w:rPr>
        <w:t>参数化</w:t>
      </w:r>
      <w:bookmarkEnd w:id="506"/>
      <w:bookmarkEnd w:id="507"/>
      <w:bookmarkEnd w:id="508"/>
      <w:bookmarkEnd w:id="509"/>
      <w:bookmarkEnd w:id="510"/>
      <w:bookmarkEnd w:id="511"/>
      <w:bookmarkEnd w:id="512"/>
      <w:bookmarkEnd w:id="513"/>
      <w:bookmarkEnd w:id="514"/>
    </w:p>
    <w:p>
      <w:pPr>
        <w:ind w:left="0" w:firstLine="420" w:firstLineChars="0"/>
        <w:rPr>
          <w:rFonts w:hAnsi="宋体"/>
          <w:sz w:val="21"/>
        </w:rPr>
      </w:pPr>
      <w:r>
        <w:rPr>
          <w:rFonts w:hint="eastAsia" w:hAnsi="宋体"/>
          <w:sz w:val="21"/>
        </w:rPr>
        <w:t>应用软件应尽量使用参数化设置完成本文档所提出的功能需求及性能要求。</w:t>
      </w:r>
    </w:p>
    <w:p>
      <w:pPr>
        <w:widowControl/>
        <w:numPr>
          <w:ilvl w:val="1"/>
          <w:numId w:val="36"/>
        </w:numPr>
        <w:tabs>
          <w:tab w:val="left" w:pos="432"/>
        </w:tabs>
        <w:ind w:firstLineChars="0"/>
        <w:jc w:val="left"/>
        <w:outlineLvl w:val="0"/>
        <w:rPr>
          <w:b/>
          <w:bCs/>
          <w:kern w:val="0"/>
          <w:sz w:val="28"/>
          <w:szCs w:val="44"/>
        </w:rPr>
      </w:pPr>
      <w:bookmarkStart w:id="515" w:name="_Toc473905369"/>
      <w:bookmarkStart w:id="516" w:name="_Toc333563875"/>
      <w:bookmarkStart w:id="517" w:name="_Toc333563262"/>
      <w:bookmarkStart w:id="518" w:name="_Toc334799635"/>
      <w:bookmarkStart w:id="519" w:name="_Toc334702926"/>
      <w:bookmarkStart w:id="520" w:name="_Toc480532661"/>
      <w:bookmarkStart w:id="521" w:name="_Toc2049160216"/>
      <w:bookmarkStart w:id="522" w:name="_Toc1167980754"/>
      <w:bookmarkStart w:id="523" w:name="_Toc396118926"/>
      <w:r>
        <w:rPr>
          <w:rFonts w:hint="eastAsia"/>
          <w:b/>
          <w:bCs/>
          <w:kern w:val="0"/>
          <w:sz w:val="28"/>
          <w:szCs w:val="44"/>
        </w:rPr>
        <w:t>实时性</w:t>
      </w:r>
      <w:bookmarkEnd w:id="515"/>
      <w:bookmarkEnd w:id="516"/>
      <w:bookmarkEnd w:id="517"/>
      <w:bookmarkEnd w:id="518"/>
      <w:bookmarkEnd w:id="519"/>
      <w:bookmarkEnd w:id="520"/>
      <w:bookmarkEnd w:id="521"/>
      <w:bookmarkEnd w:id="522"/>
      <w:bookmarkEnd w:id="523"/>
    </w:p>
    <w:p>
      <w:pPr>
        <w:ind w:left="0" w:firstLine="420" w:firstLineChars="0"/>
        <w:rPr>
          <w:sz w:val="21"/>
        </w:rPr>
      </w:pPr>
      <w:r>
        <w:rPr>
          <w:rFonts w:hint="eastAsia"/>
          <w:sz w:val="21"/>
        </w:rPr>
        <w:t>应用软件应满足系统实时监控和在线查询的要求。</w:t>
      </w:r>
    </w:p>
    <w:p>
      <w:pPr>
        <w:widowControl/>
        <w:numPr>
          <w:ilvl w:val="1"/>
          <w:numId w:val="36"/>
        </w:numPr>
        <w:tabs>
          <w:tab w:val="left" w:pos="432"/>
        </w:tabs>
        <w:ind w:firstLineChars="0"/>
        <w:jc w:val="left"/>
        <w:outlineLvl w:val="0"/>
        <w:rPr>
          <w:b/>
          <w:bCs/>
          <w:kern w:val="0"/>
          <w:sz w:val="28"/>
          <w:szCs w:val="44"/>
        </w:rPr>
      </w:pPr>
      <w:bookmarkStart w:id="524" w:name="_Toc473905370"/>
      <w:bookmarkStart w:id="525" w:name="_Toc480532662"/>
      <w:bookmarkStart w:id="526" w:name="_Toc334799636"/>
      <w:bookmarkStart w:id="527" w:name="_Toc1040503373"/>
      <w:bookmarkStart w:id="528" w:name="_Toc333563876"/>
      <w:bookmarkStart w:id="529" w:name="_Toc334702927"/>
      <w:bookmarkStart w:id="530" w:name="_Toc104515251"/>
      <w:bookmarkStart w:id="531" w:name="_Toc396118927"/>
      <w:bookmarkStart w:id="532" w:name="_Toc333563263"/>
      <w:r>
        <w:rPr>
          <w:rFonts w:hint="eastAsia"/>
          <w:b/>
          <w:bCs/>
          <w:kern w:val="0"/>
          <w:sz w:val="28"/>
          <w:szCs w:val="44"/>
        </w:rPr>
        <w:t>友好性</w:t>
      </w:r>
      <w:bookmarkEnd w:id="524"/>
      <w:bookmarkEnd w:id="525"/>
      <w:bookmarkEnd w:id="526"/>
      <w:bookmarkEnd w:id="527"/>
      <w:bookmarkEnd w:id="528"/>
      <w:bookmarkEnd w:id="529"/>
      <w:bookmarkEnd w:id="530"/>
      <w:bookmarkEnd w:id="531"/>
      <w:bookmarkEnd w:id="532"/>
    </w:p>
    <w:p>
      <w:pPr>
        <w:ind w:left="0" w:firstLine="420" w:firstLineChars="0"/>
        <w:rPr>
          <w:sz w:val="21"/>
        </w:rPr>
      </w:pPr>
      <w:r>
        <w:rPr>
          <w:rFonts w:hint="eastAsia" w:hAnsi="宋体"/>
          <w:sz w:val="21"/>
        </w:rPr>
        <w:t>应用软件应为多用户系统，操作界面应采用图形化、多文档窗口模式。应提供友好的在线帮助。投标人应提供应用软件的详细说明和方案。</w:t>
      </w:r>
    </w:p>
    <w:p>
      <w:pPr>
        <w:widowControl/>
        <w:ind w:left="0" w:firstLine="0" w:firstLineChars="0"/>
        <w:jc w:val="center"/>
        <w:outlineLvl w:val="0"/>
        <w:rPr>
          <w:rFonts w:cs="Arial"/>
          <w:b/>
          <w:bCs/>
          <w:kern w:val="0"/>
          <w:sz w:val="32"/>
          <w:szCs w:val="32"/>
        </w:rPr>
      </w:pPr>
      <w:bookmarkStart w:id="533" w:name="_Toc334702935"/>
      <w:bookmarkStart w:id="534" w:name="_Toc334799644"/>
      <w:bookmarkStart w:id="535" w:name="_Toc235865227"/>
      <w:bookmarkStart w:id="536" w:name="_Toc333563271"/>
      <w:bookmarkStart w:id="537" w:name="_Toc290035371"/>
      <w:bookmarkStart w:id="538" w:name="_Toc334702936"/>
      <w:bookmarkStart w:id="539" w:name="_Toc334799645"/>
      <w:bookmarkStart w:id="540" w:name="_Toc333563884"/>
      <w:bookmarkStart w:id="541" w:name="_Toc243968537"/>
      <w:r>
        <w:rPr>
          <w:rFonts w:cs="Arial"/>
          <w:b/>
          <w:bCs/>
          <w:kern w:val="0"/>
          <w:sz w:val="32"/>
          <w:szCs w:val="32"/>
        </w:rPr>
        <w:br w:type="page"/>
      </w:r>
      <w:bookmarkEnd w:id="533"/>
      <w:bookmarkEnd w:id="534"/>
      <w:bookmarkStart w:id="542" w:name="_Toc396118932"/>
      <w:bookmarkStart w:id="543" w:name="_Toc2093683958"/>
      <w:bookmarkStart w:id="544" w:name="_Toc780852490"/>
      <w:bookmarkStart w:id="545" w:name="_Toc480532663"/>
      <w:bookmarkStart w:id="546" w:name="_Toc473905371"/>
      <w:r>
        <w:rPr>
          <w:rFonts w:hint="eastAsia" w:cs="Arial"/>
          <w:b/>
          <w:bCs/>
          <w:kern w:val="0"/>
          <w:sz w:val="32"/>
          <w:szCs w:val="32"/>
        </w:rPr>
        <w:t>第七章</w:t>
      </w:r>
      <w:r>
        <w:rPr>
          <w:rFonts w:cs="Arial"/>
          <w:b/>
          <w:bCs/>
          <w:kern w:val="0"/>
          <w:sz w:val="32"/>
          <w:szCs w:val="32"/>
        </w:rPr>
        <w:t xml:space="preserve">   </w:t>
      </w:r>
      <w:r>
        <w:rPr>
          <w:rFonts w:cs="Arial"/>
          <w:b/>
          <w:bCs/>
          <w:kern w:val="0"/>
          <w:sz w:val="32"/>
          <w:szCs w:val="32"/>
        </w:rPr>
        <w:tab/>
      </w:r>
      <w:r>
        <w:rPr>
          <w:rFonts w:hint="eastAsia" w:cs="Arial"/>
          <w:b/>
          <w:bCs/>
          <w:kern w:val="0"/>
          <w:sz w:val="32"/>
          <w:szCs w:val="32"/>
        </w:rPr>
        <w:t>接口需求</w:t>
      </w:r>
      <w:bookmarkEnd w:id="535"/>
      <w:bookmarkEnd w:id="536"/>
      <w:bookmarkEnd w:id="537"/>
      <w:bookmarkEnd w:id="538"/>
      <w:bookmarkEnd w:id="539"/>
      <w:bookmarkEnd w:id="540"/>
      <w:bookmarkEnd w:id="541"/>
      <w:bookmarkEnd w:id="542"/>
      <w:bookmarkEnd w:id="543"/>
      <w:bookmarkEnd w:id="544"/>
      <w:bookmarkEnd w:id="545"/>
      <w:bookmarkEnd w:id="546"/>
    </w:p>
    <w:p>
      <w:pPr>
        <w:ind w:left="0" w:firstLine="420" w:firstLineChars="200"/>
        <w:rPr>
          <w:sz w:val="21"/>
        </w:rPr>
      </w:pPr>
      <w:r>
        <w:rPr>
          <w:rFonts w:hint="eastAsia"/>
          <w:sz w:val="21"/>
        </w:rPr>
        <w:t>投标运行。</w:t>
      </w:r>
    </w:p>
    <w:p>
      <w:pPr>
        <w:widowControl/>
        <w:numPr>
          <w:ilvl w:val="0"/>
          <w:numId w:val="43"/>
        </w:numPr>
        <w:ind w:firstLineChars="0"/>
        <w:jc w:val="left"/>
        <w:outlineLvl w:val="0"/>
        <w:rPr>
          <w:b/>
          <w:bCs/>
          <w:kern w:val="0"/>
          <w:sz w:val="28"/>
          <w:szCs w:val="44"/>
        </w:rPr>
      </w:pPr>
      <w:bookmarkStart w:id="547" w:name="_Toc2026726011"/>
      <w:bookmarkStart w:id="548" w:name="_Toc290035372"/>
      <w:bookmarkStart w:id="549" w:name="_Toc473905372"/>
      <w:bookmarkStart w:id="550" w:name="_Toc480532664"/>
      <w:bookmarkStart w:id="551" w:name="_Toc235865228"/>
      <w:bookmarkStart w:id="552" w:name="_Toc235785630"/>
      <w:bookmarkStart w:id="553" w:name="_Toc333563885"/>
      <w:bookmarkStart w:id="554" w:name="_Toc334702937"/>
      <w:bookmarkStart w:id="555" w:name="_Toc243968538"/>
      <w:bookmarkStart w:id="556" w:name="_Toc396118933"/>
      <w:bookmarkStart w:id="557" w:name="_Toc333563272"/>
      <w:bookmarkStart w:id="558" w:name="_Toc334799646"/>
      <w:bookmarkStart w:id="559" w:name="_Toc515232613"/>
      <w:r>
        <w:rPr>
          <w:rFonts w:hint="eastAsia"/>
          <w:b/>
          <w:bCs/>
          <w:kern w:val="0"/>
          <w:sz w:val="28"/>
          <w:szCs w:val="44"/>
        </w:rPr>
        <w:t>接口说明</w:t>
      </w:r>
      <w:bookmarkEnd w:id="547"/>
      <w:bookmarkEnd w:id="548"/>
      <w:bookmarkEnd w:id="549"/>
      <w:bookmarkEnd w:id="550"/>
      <w:bookmarkEnd w:id="551"/>
      <w:bookmarkEnd w:id="552"/>
      <w:bookmarkEnd w:id="553"/>
      <w:bookmarkEnd w:id="554"/>
      <w:bookmarkEnd w:id="555"/>
      <w:bookmarkEnd w:id="556"/>
      <w:bookmarkEnd w:id="557"/>
      <w:bookmarkEnd w:id="558"/>
      <w:bookmarkEnd w:id="559"/>
    </w:p>
    <w:p>
      <w:pPr>
        <w:ind w:left="0" w:firstLine="420" w:firstLineChars="200"/>
        <w:rPr>
          <w:b/>
          <w:sz w:val="21"/>
        </w:rPr>
      </w:pPr>
      <w:r>
        <w:rPr>
          <w:rFonts w:hint="eastAsia"/>
          <w:sz w:val="21"/>
        </w:rPr>
        <w:t>（</w:t>
      </w:r>
      <w:r>
        <w:rPr>
          <w:sz w:val="21"/>
        </w:rPr>
        <w:t>1</w:t>
      </w:r>
      <w:r>
        <w:rPr>
          <w:rFonts w:hint="eastAsia"/>
          <w:sz w:val="21"/>
        </w:rPr>
        <w:t>）本</w:t>
      </w:r>
      <w:r>
        <w:rPr>
          <w:rFonts w:hint="eastAsia"/>
          <w:b/>
          <w:sz w:val="21"/>
        </w:rPr>
        <w:t>措施。</w:t>
      </w:r>
    </w:p>
    <w:p>
      <w:pPr>
        <w:widowControl/>
        <w:numPr>
          <w:ilvl w:val="0"/>
          <w:numId w:val="43"/>
        </w:numPr>
        <w:ind w:firstLineChars="0"/>
        <w:jc w:val="left"/>
        <w:outlineLvl w:val="0"/>
        <w:rPr>
          <w:b/>
          <w:bCs/>
          <w:kern w:val="0"/>
          <w:sz w:val="28"/>
          <w:szCs w:val="44"/>
        </w:rPr>
      </w:pPr>
      <w:bookmarkStart w:id="560" w:name="_Toc235785631"/>
      <w:bookmarkStart w:id="561" w:name="_Toc243968539"/>
      <w:bookmarkStart w:id="562" w:name="_Toc235865229"/>
      <w:bookmarkStart w:id="563" w:name="_Toc396118934"/>
      <w:bookmarkStart w:id="564" w:name="_Toc290035373"/>
      <w:bookmarkStart w:id="565" w:name="_Toc333563886"/>
      <w:bookmarkStart w:id="566" w:name="_Toc333563273"/>
      <w:bookmarkStart w:id="567" w:name="_Toc334702938"/>
      <w:bookmarkStart w:id="568" w:name="_Toc334799647"/>
      <w:bookmarkStart w:id="569" w:name="_Toc473905373"/>
      <w:bookmarkStart w:id="570" w:name="_Toc480532665"/>
      <w:bookmarkStart w:id="571" w:name="_Toc1945941810"/>
      <w:bookmarkStart w:id="572" w:name="_Toc860461987"/>
      <w:r>
        <w:rPr>
          <w:rFonts w:hint="eastAsia"/>
          <w:b/>
          <w:bCs/>
          <w:kern w:val="0"/>
          <w:sz w:val="28"/>
          <w:szCs w:val="44"/>
        </w:rPr>
        <w:t>接口管理</w:t>
      </w:r>
      <w:bookmarkEnd w:id="560"/>
      <w:bookmarkEnd w:id="561"/>
      <w:bookmarkEnd w:id="562"/>
      <w:bookmarkEnd w:id="563"/>
      <w:bookmarkEnd w:id="564"/>
      <w:bookmarkEnd w:id="565"/>
      <w:bookmarkEnd w:id="566"/>
      <w:bookmarkEnd w:id="567"/>
      <w:bookmarkEnd w:id="568"/>
      <w:bookmarkEnd w:id="569"/>
      <w:bookmarkEnd w:id="570"/>
      <w:bookmarkEnd w:id="571"/>
      <w:bookmarkEnd w:id="572"/>
    </w:p>
    <w:p>
      <w:pPr>
        <w:widowControl/>
        <w:numPr>
          <w:ilvl w:val="1"/>
          <w:numId w:val="44"/>
        </w:numPr>
        <w:tabs>
          <w:tab w:val="left" w:pos="432"/>
        </w:tabs>
        <w:ind w:firstLineChars="0"/>
        <w:jc w:val="left"/>
        <w:outlineLvl w:val="0"/>
        <w:rPr>
          <w:b/>
          <w:sz w:val="21"/>
        </w:rPr>
      </w:pPr>
      <w:bookmarkStart w:id="573" w:name="_Toc480532666"/>
      <w:bookmarkStart w:id="574" w:name="_Toc1415540507"/>
      <w:bookmarkStart w:id="575" w:name="_Toc629736611"/>
      <w:bookmarkStart w:id="576" w:name="_Toc334799648"/>
      <w:bookmarkStart w:id="577" w:name="_Toc473905374"/>
      <w:bookmarkStart w:id="578" w:name="_Toc396118935"/>
      <w:bookmarkStart w:id="579" w:name="_Toc243968540"/>
      <w:bookmarkStart w:id="580" w:name="_Toc235865230"/>
      <w:bookmarkStart w:id="581" w:name="_Toc333563274"/>
      <w:bookmarkStart w:id="582" w:name="_Toc290035374"/>
      <w:bookmarkStart w:id="583" w:name="_Toc235785632"/>
      <w:bookmarkStart w:id="584" w:name="_Toc334702939"/>
      <w:bookmarkStart w:id="585" w:name="_Toc333563887"/>
      <w:r>
        <w:rPr>
          <w:rFonts w:hint="eastAsia"/>
          <w:b/>
          <w:sz w:val="21"/>
        </w:rPr>
        <w:t>接口文件编制</w:t>
      </w:r>
      <w:bookmarkEnd w:id="573"/>
      <w:bookmarkEnd w:id="574"/>
      <w:bookmarkEnd w:id="575"/>
      <w:bookmarkEnd w:id="576"/>
      <w:bookmarkEnd w:id="577"/>
      <w:bookmarkEnd w:id="578"/>
      <w:bookmarkEnd w:id="579"/>
      <w:bookmarkEnd w:id="580"/>
      <w:bookmarkEnd w:id="581"/>
      <w:bookmarkEnd w:id="582"/>
      <w:bookmarkEnd w:id="583"/>
      <w:bookmarkEnd w:id="584"/>
      <w:bookmarkEnd w:id="585"/>
    </w:p>
    <w:p>
      <w:pPr>
        <w:ind w:left="0" w:firstLine="420" w:firstLineChars="200"/>
        <w:rPr>
          <w:sz w:val="21"/>
        </w:rPr>
      </w:pPr>
      <w:r>
        <w:rPr>
          <w:rFonts w:hint="eastAsia"/>
          <w:sz w:val="21"/>
        </w:rPr>
        <w:t>投标人应在设计阶段编制与相关系统的接口文件。接口文件应根据不同的接口性质编制，主要包括接口描述、接口划分、接口设计、接口实施计划、接口测试方法、接口检查计划等内容。</w:t>
      </w:r>
    </w:p>
    <w:p>
      <w:pPr>
        <w:ind w:left="0" w:firstLine="420" w:firstLineChars="200"/>
        <w:rPr>
          <w:sz w:val="21"/>
        </w:rPr>
      </w:pPr>
      <w:r>
        <w:rPr>
          <w:rFonts w:hint="eastAsia"/>
          <w:sz w:val="21"/>
        </w:rPr>
        <w:t>该接口文件应由接口相关各方认可之后，由本项目投标人负责协调实施。</w:t>
      </w:r>
    </w:p>
    <w:p>
      <w:pPr>
        <w:widowControl/>
        <w:numPr>
          <w:ilvl w:val="1"/>
          <w:numId w:val="44"/>
        </w:numPr>
        <w:tabs>
          <w:tab w:val="left" w:pos="432"/>
        </w:tabs>
        <w:ind w:firstLineChars="0"/>
        <w:jc w:val="left"/>
        <w:outlineLvl w:val="0"/>
        <w:rPr>
          <w:b/>
          <w:sz w:val="21"/>
        </w:rPr>
      </w:pPr>
      <w:bookmarkStart w:id="586" w:name="_Toc1165459683"/>
      <w:bookmarkStart w:id="587" w:name="_Toc333563275"/>
      <w:bookmarkStart w:id="588" w:name="_Toc480532667"/>
      <w:bookmarkStart w:id="589" w:name="_Toc396118936"/>
      <w:bookmarkStart w:id="590" w:name="_Toc473905375"/>
      <w:bookmarkStart w:id="591" w:name="_Toc1183808661"/>
      <w:bookmarkStart w:id="592" w:name="_Toc243968541"/>
      <w:bookmarkStart w:id="593" w:name="_Toc334702940"/>
      <w:bookmarkStart w:id="594" w:name="_Toc334799649"/>
      <w:bookmarkStart w:id="595" w:name="_Toc333563888"/>
      <w:bookmarkStart w:id="596" w:name="_Toc235865231"/>
      <w:bookmarkStart w:id="597" w:name="_Toc290035375"/>
      <w:bookmarkStart w:id="598" w:name="_Toc235785633"/>
      <w:r>
        <w:rPr>
          <w:rFonts w:hint="eastAsia"/>
          <w:b/>
          <w:sz w:val="21"/>
        </w:rPr>
        <w:t>接口预测试</w:t>
      </w:r>
      <w:bookmarkEnd w:id="586"/>
      <w:bookmarkEnd w:id="587"/>
      <w:bookmarkEnd w:id="588"/>
      <w:bookmarkEnd w:id="589"/>
      <w:bookmarkEnd w:id="590"/>
      <w:bookmarkEnd w:id="591"/>
      <w:bookmarkEnd w:id="592"/>
      <w:bookmarkEnd w:id="593"/>
      <w:bookmarkEnd w:id="594"/>
      <w:bookmarkEnd w:id="595"/>
      <w:bookmarkEnd w:id="596"/>
      <w:bookmarkEnd w:id="597"/>
      <w:bookmarkEnd w:id="598"/>
    </w:p>
    <w:p>
      <w:pPr>
        <w:ind w:left="0" w:firstLine="420" w:firstLineChars="200"/>
        <w:rPr>
          <w:sz w:val="21"/>
        </w:rPr>
      </w:pPr>
      <w:r>
        <w:rPr>
          <w:rFonts w:hint="eastAsia"/>
          <w:sz w:val="21"/>
        </w:rPr>
        <w:t>在系统试验阶段应进行接口预测试，并向招标人提交接口预测试结果，由招标人确认。</w:t>
      </w:r>
    </w:p>
    <w:p>
      <w:pPr>
        <w:widowControl/>
        <w:numPr>
          <w:ilvl w:val="1"/>
          <w:numId w:val="44"/>
        </w:numPr>
        <w:tabs>
          <w:tab w:val="left" w:pos="432"/>
        </w:tabs>
        <w:ind w:firstLineChars="0"/>
        <w:jc w:val="left"/>
        <w:outlineLvl w:val="0"/>
        <w:rPr>
          <w:b/>
          <w:sz w:val="21"/>
        </w:rPr>
      </w:pPr>
      <w:bookmarkStart w:id="599" w:name="_Toc682547894"/>
      <w:bookmarkStart w:id="600" w:name="_Toc1983659619"/>
      <w:bookmarkStart w:id="601" w:name="_Toc473905376"/>
      <w:bookmarkStart w:id="602" w:name="_Toc480532668"/>
      <w:bookmarkStart w:id="603" w:name="_Toc333563889"/>
      <w:bookmarkStart w:id="604" w:name="_Toc396118937"/>
      <w:bookmarkStart w:id="605" w:name="_Toc334799650"/>
      <w:bookmarkStart w:id="606" w:name="_Toc235865232"/>
      <w:bookmarkStart w:id="607" w:name="_Toc243968542"/>
      <w:bookmarkStart w:id="608" w:name="_Toc334702941"/>
      <w:bookmarkStart w:id="609" w:name="_Toc333563276"/>
      <w:bookmarkStart w:id="610" w:name="_Toc235785634"/>
      <w:bookmarkStart w:id="611" w:name="_Toc290035376"/>
      <w:r>
        <w:rPr>
          <w:rFonts w:hint="eastAsia"/>
          <w:b/>
          <w:sz w:val="21"/>
        </w:rPr>
        <w:t>预留接口设计</w:t>
      </w:r>
      <w:bookmarkEnd w:id="599"/>
      <w:bookmarkEnd w:id="600"/>
      <w:bookmarkEnd w:id="601"/>
      <w:bookmarkEnd w:id="602"/>
      <w:bookmarkEnd w:id="603"/>
      <w:bookmarkEnd w:id="604"/>
      <w:bookmarkEnd w:id="605"/>
      <w:bookmarkEnd w:id="606"/>
      <w:bookmarkEnd w:id="607"/>
      <w:bookmarkEnd w:id="608"/>
      <w:bookmarkEnd w:id="609"/>
      <w:bookmarkEnd w:id="610"/>
      <w:bookmarkEnd w:id="611"/>
    </w:p>
    <w:p>
      <w:pPr>
        <w:ind w:left="0" w:firstLine="420" w:firstLineChars="200"/>
        <w:rPr>
          <w:sz w:val="21"/>
        </w:rPr>
      </w:pPr>
      <w:r>
        <w:rPr>
          <w:rFonts w:hint="eastAsia"/>
          <w:sz w:val="21"/>
        </w:rPr>
        <w:t>投标人应对预留接口设计作出说明，并在设计阶段应提供预留接口设计方案。</w:t>
      </w:r>
    </w:p>
    <w:p>
      <w:pPr>
        <w:widowControl/>
        <w:numPr>
          <w:ilvl w:val="1"/>
          <w:numId w:val="44"/>
        </w:numPr>
        <w:tabs>
          <w:tab w:val="left" w:pos="432"/>
        </w:tabs>
        <w:ind w:firstLineChars="0"/>
        <w:jc w:val="left"/>
        <w:outlineLvl w:val="0"/>
        <w:rPr>
          <w:b/>
          <w:bCs/>
          <w:kern w:val="0"/>
          <w:szCs w:val="32"/>
        </w:rPr>
      </w:pPr>
      <w:bookmarkStart w:id="612" w:name="_Toc480532669"/>
      <w:bookmarkStart w:id="613" w:name="_Toc1872295831"/>
      <w:bookmarkStart w:id="614" w:name="_Toc1831080505"/>
      <w:bookmarkStart w:id="615" w:name="_Toc473905377"/>
      <w:bookmarkStart w:id="616" w:name="_Toc396118938"/>
      <w:bookmarkStart w:id="617" w:name="_Toc334799651"/>
      <w:bookmarkStart w:id="618" w:name="_Toc333563890"/>
      <w:bookmarkStart w:id="619" w:name="_Toc334702942"/>
      <w:bookmarkStart w:id="620" w:name="_Toc333563277"/>
      <w:bookmarkStart w:id="621" w:name="_Toc290035377"/>
      <w:bookmarkStart w:id="622" w:name="_Toc235785635"/>
      <w:bookmarkStart w:id="623" w:name="_Toc235865233"/>
      <w:bookmarkStart w:id="624" w:name="_Toc243968543"/>
      <w:r>
        <w:rPr>
          <w:rFonts w:hint="eastAsia"/>
          <w:b/>
          <w:sz w:val="21"/>
        </w:rPr>
        <w:t>接口分歧的解决</w:t>
      </w:r>
      <w:bookmarkEnd w:id="612"/>
      <w:bookmarkEnd w:id="613"/>
      <w:bookmarkEnd w:id="614"/>
      <w:bookmarkEnd w:id="615"/>
      <w:bookmarkEnd w:id="616"/>
      <w:bookmarkEnd w:id="617"/>
      <w:bookmarkEnd w:id="618"/>
      <w:bookmarkEnd w:id="619"/>
      <w:bookmarkEnd w:id="620"/>
      <w:bookmarkEnd w:id="621"/>
      <w:bookmarkEnd w:id="622"/>
      <w:bookmarkEnd w:id="623"/>
      <w:bookmarkEnd w:id="624"/>
    </w:p>
    <w:p>
      <w:pPr>
        <w:ind w:left="0" w:firstLine="420" w:firstLineChars="200"/>
        <w:rPr>
          <w:sz w:val="21"/>
        </w:rPr>
      </w:pPr>
      <w:r>
        <w:rPr>
          <w:rFonts w:hint="eastAsia"/>
          <w:sz w:val="21"/>
        </w:rPr>
        <w:t>对于本系统与相关系统的接口及工程界面所存在的分歧，投标人有责任和义务进行接口协调，直至最终实现接口功能。</w:t>
      </w:r>
      <w:bookmarkStart w:id="625" w:name="_Hlt238540489"/>
      <w:bookmarkEnd w:id="625"/>
      <w:bookmarkStart w:id="626" w:name="_Toc334799652"/>
      <w:bookmarkStart w:id="627" w:name="_Toc235865234"/>
      <w:bookmarkStart w:id="628" w:name="_Toc290035378"/>
      <w:bookmarkStart w:id="629" w:name="_Toc235785636"/>
      <w:bookmarkStart w:id="630" w:name="_Toc243968544"/>
      <w:bookmarkStart w:id="631" w:name="_Toc334702943"/>
      <w:bookmarkStart w:id="632" w:name="_Toc235865237"/>
      <w:bookmarkStart w:id="633" w:name="_Toc333563891"/>
      <w:bookmarkStart w:id="634" w:name="_Toc333563278"/>
      <w:bookmarkStart w:id="635" w:name="_Toc243968547"/>
      <w:bookmarkStart w:id="636" w:name="_Toc235785639"/>
    </w:p>
    <w:p>
      <w:pPr>
        <w:pStyle w:val="3"/>
        <w:ind w:left="0"/>
        <w:rPr>
          <w:sz w:val="21"/>
        </w:rPr>
      </w:pPr>
    </w:p>
    <w:bookmarkEnd w:id="626"/>
    <w:bookmarkEnd w:id="627"/>
    <w:bookmarkEnd w:id="628"/>
    <w:bookmarkEnd w:id="629"/>
    <w:bookmarkEnd w:id="630"/>
    <w:bookmarkEnd w:id="631"/>
    <w:bookmarkEnd w:id="632"/>
    <w:bookmarkEnd w:id="633"/>
    <w:bookmarkEnd w:id="634"/>
    <w:bookmarkEnd w:id="635"/>
    <w:bookmarkEnd w:id="636"/>
    <w:p>
      <w:pPr>
        <w:widowControl/>
        <w:ind w:left="0" w:firstLine="0" w:firstLineChars="0"/>
        <w:jc w:val="center"/>
        <w:outlineLvl w:val="0"/>
        <w:rPr>
          <w:rFonts w:cs="Arial"/>
          <w:b/>
          <w:bCs/>
          <w:kern w:val="0"/>
          <w:sz w:val="32"/>
          <w:szCs w:val="32"/>
        </w:rPr>
      </w:pPr>
      <w:bookmarkStart w:id="637" w:name="_Toc333563908"/>
      <w:bookmarkStart w:id="638" w:name="_Toc235865261"/>
      <w:bookmarkStart w:id="639" w:name="_Toc243968570"/>
      <w:bookmarkStart w:id="640" w:name="_Toc333563295"/>
      <w:bookmarkStart w:id="641" w:name="_Toc290035402"/>
      <w:bookmarkStart w:id="642" w:name="_Toc396118950"/>
      <w:bookmarkStart w:id="643" w:name="_Toc598152126"/>
      <w:bookmarkStart w:id="644" w:name="_Toc1529386025"/>
      <w:bookmarkStart w:id="645" w:name="_Toc480532688"/>
      <w:bookmarkStart w:id="646" w:name="_Toc473905394"/>
      <w:bookmarkStart w:id="647" w:name="_Toc334799669"/>
      <w:bookmarkStart w:id="648" w:name="_Toc334702960"/>
      <w:r>
        <w:rPr>
          <w:rFonts w:hint="eastAsia" w:cs="Arial"/>
          <w:b/>
          <w:bCs/>
          <w:kern w:val="0"/>
          <w:sz w:val="32"/>
          <w:szCs w:val="32"/>
        </w:rPr>
        <w:t>第八章</w:t>
      </w:r>
      <w:r>
        <w:rPr>
          <w:rFonts w:cs="Arial"/>
          <w:b/>
          <w:bCs/>
          <w:kern w:val="0"/>
          <w:sz w:val="32"/>
          <w:szCs w:val="32"/>
        </w:rPr>
        <w:t xml:space="preserve">   </w:t>
      </w:r>
      <w:r>
        <w:rPr>
          <w:rFonts w:cs="Arial"/>
          <w:b/>
          <w:bCs/>
          <w:kern w:val="0"/>
          <w:sz w:val="32"/>
          <w:szCs w:val="32"/>
        </w:rPr>
        <w:tab/>
      </w:r>
      <w:r>
        <w:rPr>
          <w:rFonts w:hint="eastAsia" w:cs="Arial"/>
          <w:b/>
          <w:bCs/>
          <w:kern w:val="0"/>
          <w:sz w:val="32"/>
          <w:szCs w:val="32"/>
        </w:rPr>
        <w:t>项目管理</w:t>
      </w:r>
      <w:bookmarkEnd w:id="637"/>
      <w:bookmarkEnd w:id="638"/>
      <w:bookmarkEnd w:id="639"/>
      <w:bookmarkEnd w:id="640"/>
      <w:bookmarkEnd w:id="641"/>
      <w:bookmarkEnd w:id="642"/>
      <w:bookmarkEnd w:id="643"/>
      <w:bookmarkEnd w:id="644"/>
      <w:bookmarkEnd w:id="645"/>
      <w:bookmarkEnd w:id="646"/>
      <w:bookmarkEnd w:id="647"/>
      <w:bookmarkEnd w:id="648"/>
    </w:p>
    <w:p>
      <w:pPr>
        <w:widowControl/>
        <w:numPr>
          <w:ilvl w:val="0"/>
          <w:numId w:val="45"/>
        </w:numPr>
        <w:ind w:firstLineChars="0"/>
        <w:jc w:val="left"/>
        <w:outlineLvl w:val="0"/>
        <w:rPr>
          <w:b/>
          <w:bCs/>
          <w:kern w:val="0"/>
          <w:sz w:val="28"/>
          <w:szCs w:val="44"/>
        </w:rPr>
      </w:pPr>
      <w:bookmarkStart w:id="649" w:name="_Hlt238540491"/>
      <w:bookmarkEnd w:id="649"/>
      <w:bookmarkStart w:id="650" w:name="_Toc334799670"/>
      <w:bookmarkStart w:id="651" w:name="_Toc771830075"/>
      <w:bookmarkStart w:id="652" w:name="_Toc1159151232"/>
      <w:bookmarkStart w:id="653" w:name="_Toc473905395"/>
      <w:bookmarkStart w:id="654" w:name="_Toc480532689"/>
      <w:bookmarkStart w:id="655" w:name="_Toc334702961"/>
      <w:bookmarkStart w:id="656" w:name="_Toc333563909"/>
      <w:bookmarkStart w:id="657" w:name="_Toc290035403"/>
      <w:bookmarkStart w:id="658" w:name="_Toc333563296"/>
      <w:bookmarkStart w:id="659" w:name="_Toc235785663"/>
      <w:bookmarkStart w:id="660" w:name="_Toc396118951"/>
      <w:bookmarkStart w:id="661" w:name="_Toc243968571"/>
      <w:bookmarkStart w:id="662" w:name="_Toc235865262"/>
      <w:r>
        <w:rPr>
          <w:rFonts w:hint="eastAsia"/>
          <w:b/>
          <w:bCs/>
          <w:kern w:val="0"/>
          <w:sz w:val="28"/>
          <w:szCs w:val="44"/>
        </w:rPr>
        <w:t>概述</w:t>
      </w:r>
      <w:bookmarkEnd w:id="650"/>
      <w:bookmarkEnd w:id="651"/>
      <w:bookmarkEnd w:id="652"/>
      <w:bookmarkEnd w:id="653"/>
      <w:bookmarkEnd w:id="654"/>
      <w:bookmarkEnd w:id="655"/>
      <w:bookmarkEnd w:id="656"/>
      <w:bookmarkEnd w:id="657"/>
      <w:bookmarkEnd w:id="658"/>
      <w:bookmarkEnd w:id="659"/>
      <w:bookmarkEnd w:id="660"/>
      <w:bookmarkEnd w:id="661"/>
      <w:bookmarkEnd w:id="662"/>
    </w:p>
    <w:p>
      <w:pPr>
        <w:ind w:left="0" w:firstLine="420" w:firstLineChars="200"/>
        <w:rPr>
          <w:sz w:val="21"/>
        </w:rPr>
      </w:pPr>
      <w:r>
        <w:rPr>
          <w:rFonts w:hint="eastAsia"/>
          <w:sz w:val="21"/>
        </w:rPr>
        <w:t>项目管理应涵盖但不限于以下内容：组织机构、项目工期、工程质量、项目成本、分包管理、风险控制、软件项目管理等。</w:t>
      </w:r>
    </w:p>
    <w:p>
      <w:pPr>
        <w:ind w:left="0" w:firstLine="420" w:firstLineChars="200"/>
        <w:rPr>
          <w:sz w:val="21"/>
        </w:rPr>
      </w:pPr>
      <w:r>
        <w:rPr>
          <w:rFonts w:hint="eastAsia"/>
          <w:sz w:val="21"/>
        </w:rPr>
        <w:t>投标人应就以上内容作出详尽的解决方案，以供招标人审查。</w:t>
      </w:r>
    </w:p>
    <w:p>
      <w:pPr>
        <w:widowControl/>
        <w:numPr>
          <w:ilvl w:val="0"/>
          <w:numId w:val="45"/>
        </w:numPr>
        <w:ind w:firstLineChars="0"/>
        <w:jc w:val="left"/>
        <w:outlineLvl w:val="0"/>
        <w:rPr>
          <w:b/>
          <w:bCs/>
          <w:kern w:val="0"/>
          <w:sz w:val="28"/>
          <w:szCs w:val="44"/>
        </w:rPr>
      </w:pPr>
      <w:bookmarkStart w:id="663" w:name="_Toc333563297"/>
      <w:bookmarkStart w:id="664" w:name="_Toc334799671"/>
      <w:bookmarkStart w:id="665" w:name="_Toc473905396"/>
      <w:bookmarkStart w:id="666" w:name="_Toc480532690"/>
      <w:bookmarkStart w:id="667" w:name="_Toc2030594287"/>
      <w:bookmarkStart w:id="668" w:name="_Toc396118952"/>
      <w:bookmarkStart w:id="669" w:name="_Toc334702962"/>
      <w:bookmarkStart w:id="670" w:name="_Toc1346842645"/>
      <w:bookmarkStart w:id="671" w:name="_Toc333563910"/>
      <w:r>
        <w:rPr>
          <w:rFonts w:hint="eastAsia"/>
          <w:b/>
          <w:bCs/>
          <w:kern w:val="0"/>
          <w:sz w:val="28"/>
          <w:szCs w:val="44"/>
        </w:rPr>
        <w:t>项目管理一般要求</w:t>
      </w:r>
      <w:bookmarkEnd w:id="663"/>
      <w:bookmarkEnd w:id="664"/>
      <w:bookmarkEnd w:id="665"/>
      <w:bookmarkEnd w:id="666"/>
      <w:bookmarkEnd w:id="667"/>
      <w:bookmarkEnd w:id="668"/>
      <w:bookmarkEnd w:id="669"/>
      <w:bookmarkEnd w:id="670"/>
      <w:bookmarkEnd w:id="671"/>
    </w:p>
    <w:p>
      <w:pPr>
        <w:widowControl/>
        <w:numPr>
          <w:ilvl w:val="1"/>
          <w:numId w:val="46"/>
        </w:numPr>
        <w:tabs>
          <w:tab w:val="left" w:pos="432"/>
        </w:tabs>
        <w:ind w:firstLineChars="0"/>
        <w:jc w:val="left"/>
        <w:outlineLvl w:val="0"/>
        <w:rPr>
          <w:b/>
          <w:bCs/>
          <w:kern w:val="0"/>
          <w:sz w:val="28"/>
          <w:szCs w:val="44"/>
        </w:rPr>
      </w:pPr>
      <w:bookmarkStart w:id="672" w:name="_Toc473905397"/>
      <w:bookmarkStart w:id="673" w:name="_Toc333563298"/>
      <w:bookmarkStart w:id="674" w:name="_Toc333563911"/>
      <w:bookmarkStart w:id="675" w:name="_Toc396118953"/>
      <w:bookmarkStart w:id="676" w:name="_Toc334799672"/>
      <w:bookmarkStart w:id="677" w:name="_Toc334702963"/>
      <w:bookmarkStart w:id="678" w:name="_Toc388063485"/>
      <w:bookmarkStart w:id="679" w:name="_Toc1906695135"/>
      <w:bookmarkStart w:id="680" w:name="_Toc480532691"/>
      <w:r>
        <w:rPr>
          <w:rFonts w:hint="eastAsia"/>
          <w:b/>
          <w:bCs/>
          <w:kern w:val="0"/>
          <w:sz w:val="28"/>
          <w:szCs w:val="44"/>
        </w:rPr>
        <w:t>投标人工作范围</w:t>
      </w:r>
      <w:bookmarkEnd w:id="672"/>
      <w:bookmarkEnd w:id="673"/>
      <w:bookmarkEnd w:id="674"/>
      <w:bookmarkEnd w:id="675"/>
      <w:bookmarkEnd w:id="676"/>
      <w:bookmarkEnd w:id="677"/>
      <w:bookmarkEnd w:id="678"/>
      <w:bookmarkEnd w:id="679"/>
      <w:bookmarkEnd w:id="680"/>
    </w:p>
    <w:p>
      <w:pPr>
        <w:ind w:left="0" w:firstLine="420" w:firstLineChars="200"/>
        <w:rPr>
          <w:rFonts w:hAnsi="宋体"/>
          <w:bCs/>
          <w:sz w:val="21"/>
        </w:rPr>
      </w:pPr>
      <w:bookmarkStart w:id="681" w:name="_Toc228102443"/>
      <w:bookmarkStart w:id="682" w:name="_Toc238497527"/>
      <w:r>
        <w:rPr>
          <w:rFonts w:hint="eastAsia" w:hAnsi="宋体"/>
          <w:sz w:val="21"/>
        </w:rPr>
        <w:t>投标</w:t>
      </w:r>
      <w:bookmarkEnd w:id="681"/>
      <w:bookmarkEnd w:id="682"/>
      <w:r>
        <w:rPr>
          <w:rFonts w:hint="eastAsia" w:hAnsi="宋体"/>
          <w:bCs/>
          <w:sz w:val="21"/>
        </w:rPr>
        <w:t>负责。</w:t>
      </w:r>
    </w:p>
    <w:p>
      <w:pPr>
        <w:widowControl/>
        <w:numPr>
          <w:ilvl w:val="1"/>
          <w:numId w:val="46"/>
        </w:numPr>
        <w:tabs>
          <w:tab w:val="left" w:pos="432"/>
        </w:tabs>
        <w:ind w:firstLineChars="0"/>
        <w:jc w:val="left"/>
        <w:outlineLvl w:val="0"/>
        <w:rPr>
          <w:b/>
          <w:bCs/>
          <w:kern w:val="0"/>
          <w:sz w:val="28"/>
          <w:szCs w:val="44"/>
        </w:rPr>
      </w:pPr>
      <w:bookmarkStart w:id="683" w:name="_Toc473905398"/>
      <w:bookmarkStart w:id="684" w:name="_Toc275156456"/>
      <w:bookmarkStart w:id="685" w:name="_Toc1074153411"/>
      <w:bookmarkStart w:id="686" w:name="_Toc333563912"/>
      <w:bookmarkStart w:id="687" w:name="_Toc334702964"/>
      <w:bookmarkStart w:id="688" w:name="_Toc396118954"/>
      <w:bookmarkStart w:id="689" w:name="_Toc333563299"/>
      <w:bookmarkStart w:id="690" w:name="_Toc334799673"/>
      <w:bookmarkStart w:id="691" w:name="_Toc480532692"/>
      <w:r>
        <w:rPr>
          <w:rFonts w:hint="eastAsia"/>
          <w:b/>
          <w:bCs/>
          <w:kern w:val="0"/>
          <w:sz w:val="28"/>
          <w:szCs w:val="44"/>
        </w:rPr>
        <w:t>项目跟踪范围</w:t>
      </w:r>
      <w:bookmarkEnd w:id="683"/>
      <w:bookmarkEnd w:id="684"/>
      <w:bookmarkEnd w:id="685"/>
      <w:bookmarkEnd w:id="686"/>
      <w:bookmarkEnd w:id="687"/>
      <w:bookmarkEnd w:id="688"/>
      <w:bookmarkEnd w:id="689"/>
      <w:bookmarkEnd w:id="690"/>
      <w:bookmarkEnd w:id="691"/>
    </w:p>
    <w:p>
      <w:pPr>
        <w:ind w:left="0" w:firstLine="420" w:firstLineChars="200"/>
        <w:rPr>
          <w:rFonts w:hAnsi="宋体"/>
          <w:bCs/>
          <w:sz w:val="21"/>
        </w:rPr>
      </w:pPr>
      <w:bookmarkStart w:id="692" w:name="_Toc285439303"/>
      <w:bookmarkStart w:id="693" w:name="_Toc284249149"/>
      <w:bookmarkStart w:id="694" w:name="_Toc285460935"/>
      <w:r>
        <w:rPr>
          <w:rFonts w:hint="eastAsia" w:hAnsi="宋体"/>
          <w:bCs/>
          <w:sz w:val="21"/>
        </w:rPr>
        <w:t>本项</w:t>
      </w:r>
      <w:bookmarkEnd w:id="692"/>
      <w:bookmarkEnd w:id="693"/>
      <w:bookmarkEnd w:id="694"/>
      <w:bookmarkStart w:id="695" w:name="_Toc285460936"/>
      <w:bookmarkStart w:id="696" w:name="_Toc284249150"/>
      <w:bookmarkStart w:id="697" w:name="_Toc285439304"/>
      <w:r>
        <w:rPr>
          <w:rFonts w:hint="eastAsia" w:hAnsi="宋体"/>
          <w:bCs/>
          <w:sz w:val="21"/>
        </w:rPr>
        <w:t>体系。</w:t>
      </w:r>
      <w:bookmarkEnd w:id="695"/>
      <w:bookmarkEnd w:id="696"/>
      <w:bookmarkEnd w:id="697"/>
    </w:p>
    <w:p>
      <w:pPr>
        <w:widowControl/>
        <w:numPr>
          <w:ilvl w:val="1"/>
          <w:numId w:val="46"/>
        </w:numPr>
        <w:tabs>
          <w:tab w:val="left" w:pos="432"/>
        </w:tabs>
        <w:ind w:firstLineChars="0"/>
        <w:jc w:val="left"/>
        <w:outlineLvl w:val="0"/>
        <w:rPr>
          <w:b/>
          <w:bCs/>
          <w:kern w:val="0"/>
          <w:sz w:val="28"/>
          <w:szCs w:val="44"/>
        </w:rPr>
      </w:pPr>
      <w:bookmarkStart w:id="698" w:name="_Toc334799674"/>
      <w:bookmarkStart w:id="699" w:name="_Toc333563300"/>
      <w:bookmarkStart w:id="700" w:name="_Toc334702965"/>
      <w:bookmarkStart w:id="701" w:name="_Toc333563913"/>
      <w:bookmarkStart w:id="702" w:name="_Toc1022264001"/>
      <w:bookmarkStart w:id="703" w:name="_Toc473905399"/>
      <w:bookmarkStart w:id="704" w:name="_Toc480532693"/>
      <w:bookmarkStart w:id="705" w:name="_Toc1548841995"/>
      <w:bookmarkStart w:id="706" w:name="_Toc396118955"/>
      <w:r>
        <w:rPr>
          <w:rFonts w:hint="eastAsia"/>
          <w:b/>
          <w:bCs/>
          <w:kern w:val="0"/>
          <w:sz w:val="28"/>
          <w:szCs w:val="44"/>
        </w:rPr>
        <w:t>项目管理规定</w:t>
      </w:r>
      <w:bookmarkEnd w:id="698"/>
      <w:bookmarkEnd w:id="699"/>
      <w:bookmarkEnd w:id="700"/>
      <w:bookmarkEnd w:id="701"/>
      <w:bookmarkEnd w:id="702"/>
      <w:bookmarkEnd w:id="703"/>
      <w:bookmarkEnd w:id="704"/>
      <w:bookmarkEnd w:id="705"/>
      <w:bookmarkEnd w:id="706"/>
    </w:p>
    <w:p>
      <w:pPr>
        <w:ind w:left="0" w:firstLine="420" w:firstLineChars="200"/>
        <w:rPr>
          <w:rFonts w:hAnsi="宋体"/>
          <w:bCs/>
          <w:sz w:val="21"/>
        </w:rPr>
      </w:pPr>
      <w:bookmarkStart w:id="707" w:name="_Toc238497529"/>
      <w:bookmarkStart w:id="708" w:name="_Toc228102445"/>
      <w:r>
        <w:rPr>
          <w:rFonts w:hint="eastAsia" w:hAnsi="宋体"/>
          <w:sz w:val="21"/>
        </w:rPr>
        <w:t>投标</w:t>
      </w:r>
      <w:bookmarkEnd w:id="707"/>
      <w:bookmarkEnd w:id="708"/>
      <w:r>
        <w:rPr>
          <w:rFonts w:hint="eastAsia" w:hAnsi="宋体"/>
          <w:bCs/>
          <w:sz w:val="21"/>
        </w:rPr>
        <w:t>负责。</w:t>
      </w:r>
    </w:p>
    <w:p>
      <w:pPr>
        <w:widowControl/>
        <w:numPr>
          <w:ilvl w:val="0"/>
          <w:numId w:val="45"/>
        </w:numPr>
        <w:ind w:firstLineChars="0"/>
        <w:jc w:val="left"/>
        <w:outlineLvl w:val="0"/>
        <w:rPr>
          <w:b/>
          <w:bCs/>
          <w:kern w:val="0"/>
          <w:sz w:val="28"/>
          <w:szCs w:val="44"/>
        </w:rPr>
      </w:pPr>
      <w:bookmarkStart w:id="709" w:name="_Toc473905400"/>
      <w:bookmarkStart w:id="710" w:name="_Toc1738124678"/>
      <w:bookmarkStart w:id="711" w:name="_Toc480532694"/>
      <w:bookmarkStart w:id="712" w:name="_Toc1321888807"/>
      <w:r>
        <w:rPr>
          <w:rFonts w:hint="eastAsia"/>
          <w:b/>
          <w:bCs/>
          <w:kern w:val="0"/>
          <w:sz w:val="28"/>
          <w:szCs w:val="44"/>
        </w:rPr>
        <w:t>组织机构</w:t>
      </w:r>
      <w:bookmarkEnd w:id="709"/>
      <w:bookmarkEnd w:id="710"/>
      <w:bookmarkEnd w:id="711"/>
      <w:bookmarkEnd w:id="712"/>
    </w:p>
    <w:p>
      <w:pPr>
        <w:ind w:left="0" w:firstLine="420" w:firstLineChars="200"/>
        <w:rPr>
          <w:sz w:val="21"/>
        </w:rPr>
      </w:pPr>
      <w:r>
        <w:rPr>
          <w:rFonts w:hint="eastAsia"/>
          <w:sz w:val="21"/>
        </w:rPr>
        <w:t>投标施。</w:t>
      </w:r>
    </w:p>
    <w:p>
      <w:pPr>
        <w:widowControl/>
        <w:numPr>
          <w:ilvl w:val="1"/>
          <w:numId w:val="47"/>
        </w:numPr>
        <w:tabs>
          <w:tab w:val="left" w:pos="432"/>
        </w:tabs>
        <w:ind w:firstLineChars="0"/>
        <w:jc w:val="left"/>
        <w:outlineLvl w:val="0"/>
        <w:rPr>
          <w:b/>
          <w:bCs/>
          <w:kern w:val="0"/>
          <w:sz w:val="28"/>
          <w:szCs w:val="44"/>
        </w:rPr>
      </w:pPr>
      <w:bookmarkStart w:id="713" w:name="_Toc473905401"/>
      <w:bookmarkStart w:id="714" w:name="_Toc480532695"/>
      <w:bookmarkStart w:id="715" w:name="_Toc1266851034"/>
      <w:bookmarkStart w:id="716" w:name="_Toc441413005"/>
      <w:r>
        <w:rPr>
          <w:rFonts w:hint="eastAsia"/>
          <w:b/>
          <w:bCs/>
          <w:kern w:val="0"/>
          <w:sz w:val="28"/>
          <w:szCs w:val="44"/>
        </w:rPr>
        <w:t>办公场所</w:t>
      </w:r>
      <w:bookmarkEnd w:id="713"/>
      <w:bookmarkEnd w:id="714"/>
      <w:bookmarkEnd w:id="715"/>
      <w:bookmarkEnd w:id="716"/>
    </w:p>
    <w:p>
      <w:pPr>
        <w:ind w:left="0" w:firstLine="420" w:firstLineChars="200"/>
        <w:rPr>
          <w:sz w:val="21"/>
        </w:rPr>
      </w:pPr>
      <w:r>
        <w:rPr>
          <w:rFonts w:hint="eastAsia"/>
          <w:sz w:val="21"/>
        </w:rPr>
        <w:t>在合同生效后，</w:t>
      </w:r>
      <w:r>
        <w:rPr>
          <w:rFonts w:hint="eastAsia"/>
          <w:color w:val="FF0000"/>
          <w:sz w:val="21"/>
          <w:rPrChange w:id="0" w:author="zhangfeng" w:date="2019-01-08T17:06:46Z">
            <w:rPr>
              <w:rFonts w:hint="eastAsia"/>
              <w:sz w:val="21"/>
            </w:rPr>
          </w:rPrChange>
        </w:rPr>
        <w:t>预付款前，投标人必须在成都成立项目部</w:t>
      </w:r>
      <w:r>
        <w:rPr>
          <w:rFonts w:hint="eastAsia"/>
          <w:sz w:val="21"/>
        </w:rPr>
        <w:t>，项目部必须保证有满足工程要求的管理人员、技术人员、安装人员和相应的办公设施。项目部必须设置在离招标人办公地点接近的地铁沿线。</w:t>
      </w:r>
      <w:r>
        <w:rPr>
          <w:rFonts w:hint="eastAsia"/>
          <w:color w:val="FF0000"/>
          <w:sz w:val="21"/>
          <w:rPrChange w:id="1" w:author="zhangfeng" w:date="2019-01-08T17:06:34Z">
            <w:rPr>
              <w:rFonts w:hint="eastAsia"/>
              <w:sz w:val="21"/>
            </w:rPr>
          </w:rPrChange>
        </w:rPr>
        <w:t>项目部至少具备容纳</w:t>
      </w:r>
      <w:r>
        <w:rPr>
          <w:color w:val="FF0000"/>
          <w:sz w:val="21"/>
          <w:rPrChange w:id="2" w:author="zhangfeng" w:date="2019-01-08T17:06:34Z">
            <w:rPr>
              <w:sz w:val="21"/>
            </w:rPr>
          </w:rPrChange>
        </w:rPr>
        <w:t>20</w:t>
      </w:r>
      <w:r>
        <w:rPr>
          <w:rFonts w:hint="eastAsia"/>
          <w:color w:val="FF0000"/>
          <w:sz w:val="21"/>
          <w:rPrChange w:id="3" w:author="zhangfeng" w:date="2019-01-08T17:06:34Z">
            <w:rPr>
              <w:rFonts w:hint="eastAsia"/>
              <w:sz w:val="21"/>
            </w:rPr>
          </w:rPrChange>
        </w:rPr>
        <w:t>人开会的会议室（含投影设备、白板等），</w:t>
      </w:r>
      <w:r>
        <w:rPr>
          <w:rFonts w:hint="eastAsia"/>
          <w:sz w:val="21"/>
        </w:rPr>
        <w:t>应具备相应的办公工具，至少含办公电脑、传真机、电话、复印机、打印机、扫描仪、文档资料柜等。</w:t>
      </w:r>
    </w:p>
    <w:p>
      <w:pPr>
        <w:widowControl/>
        <w:numPr>
          <w:ilvl w:val="1"/>
          <w:numId w:val="47"/>
        </w:numPr>
        <w:tabs>
          <w:tab w:val="left" w:pos="432"/>
        </w:tabs>
        <w:ind w:firstLineChars="0"/>
        <w:jc w:val="left"/>
        <w:outlineLvl w:val="0"/>
        <w:rPr>
          <w:b/>
          <w:bCs/>
          <w:kern w:val="0"/>
          <w:sz w:val="28"/>
          <w:szCs w:val="44"/>
        </w:rPr>
      </w:pPr>
      <w:bookmarkStart w:id="717" w:name="_Toc473905402"/>
      <w:bookmarkStart w:id="718" w:name="_Toc480532696"/>
      <w:bookmarkStart w:id="719" w:name="_Toc1812452080"/>
      <w:bookmarkStart w:id="720" w:name="_Toc1419858297"/>
      <w:r>
        <w:rPr>
          <w:rFonts w:hint="eastAsia"/>
          <w:b/>
          <w:bCs/>
          <w:kern w:val="0"/>
          <w:sz w:val="28"/>
          <w:szCs w:val="44"/>
        </w:rPr>
        <w:t>人员配置</w:t>
      </w:r>
      <w:bookmarkStart w:id="721" w:name="_Toc333563304"/>
      <w:bookmarkEnd w:id="721"/>
      <w:bookmarkStart w:id="722" w:name="_Toc333563917"/>
      <w:bookmarkEnd w:id="722"/>
      <w:r>
        <w:rPr>
          <w:rFonts w:hint="eastAsia"/>
          <w:b/>
          <w:bCs/>
          <w:kern w:val="0"/>
          <w:sz w:val="28"/>
          <w:szCs w:val="44"/>
        </w:rPr>
        <w:t>及要求</w:t>
      </w:r>
      <w:bookmarkEnd w:id="717"/>
      <w:bookmarkEnd w:id="718"/>
      <w:bookmarkEnd w:id="719"/>
      <w:bookmarkEnd w:id="720"/>
    </w:p>
    <w:p>
      <w:pPr>
        <w:ind w:left="0" w:firstLine="0" w:firstLineChars="0"/>
        <w:rPr>
          <w:rFonts w:hAnsi="宋体"/>
          <w:sz w:val="21"/>
        </w:rPr>
      </w:pPr>
      <w:r>
        <w:rPr>
          <w:rFonts w:hint="eastAsia"/>
          <w:sz w:val="21"/>
        </w:rPr>
        <w:t>（</w:t>
      </w:r>
      <w:r>
        <w:rPr>
          <w:sz w:val="21"/>
        </w:rPr>
        <w:t>1</w:t>
      </w:r>
      <w:r>
        <w:rPr>
          <w:rFonts w:hint="eastAsia"/>
          <w:sz w:val="21"/>
        </w:rPr>
        <w:t>）项目处罚。</w:t>
      </w:r>
    </w:p>
    <w:p>
      <w:pPr>
        <w:widowControl/>
        <w:numPr>
          <w:ilvl w:val="1"/>
          <w:numId w:val="47"/>
        </w:numPr>
        <w:tabs>
          <w:tab w:val="left" w:pos="432"/>
        </w:tabs>
        <w:ind w:firstLineChars="0"/>
        <w:jc w:val="left"/>
        <w:outlineLvl w:val="0"/>
        <w:rPr>
          <w:b/>
          <w:bCs/>
          <w:kern w:val="0"/>
          <w:sz w:val="28"/>
          <w:szCs w:val="44"/>
        </w:rPr>
      </w:pPr>
      <w:bookmarkStart w:id="723" w:name="_Toc480532697"/>
      <w:bookmarkStart w:id="724" w:name="_Toc1974059512"/>
      <w:bookmarkStart w:id="725" w:name="_Toc473905403"/>
      <w:bookmarkStart w:id="726" w:name="_Toc720112215"/>
      <w:r>
        <w:rPr>
          <w:rFonts w:hint="eastAsia"/>
          <w:b/>
          <w:bCs/>
          <w:kern w:val="0"/>
          <w:sz w:val="28"/>
          <w:szCs w:val="44"/>
        </w:rPr>
        <w:t>文件接受程序</w:t>
      </w:r>
      <w:bookmarkEnd w:id="723"/>
      <w:bookmarkEnd w:id="724"/>
      <w:bookmarkEnd w:id="725"/>
      <w:bookmarkEnd w:id="726"/>
    </w:p>
    <w:p>
      <w:pPr>
        <w:ind w:left="0" w:firstLine="420" w:firstLineChars="200"/>
        <w:rPr>
          <w:rFonts w:hAnsi="宋体"/>
          <w:sz w:val="21"/>
        </w:rPr>
      </w:pPr>
      <w:r>
        <w:rPr>
          <w:rFonts w:hint="eastAsia" w:hAnsi="宋体"/>
          <w:sz w:val="21"/>
        </w:rPr>
        <w:t>招认。</w:t>
      </w:r>
    </w:p>
    <w:p>
      <w:pPr>
        <w:widowControl/>
        <w:numPr>
          <w:ilvl w:val="0"/>
          <w:numId w:val="45"/>
        </w:numPr>
        <w:ind w:firstLineChars="0"/>
        <w:jc w:val="left"/>
        <w:outlineLvl w:val="0"/>
        <w:rPr>
          <w:b/>
          <w:bCs/>
          <w:kern w:val="0"/>
          <w:sz w:val="28"/>
          <w:szCs w:val="44"/>
        </w:rPr>
      </w:pPr>
      <w:bookmarkStart w:id="727" w:name="_Toc480532698"/>
      <w:bookmarkStart w:id="728" w:name="_Toc473905404"/>
      <w:bookmarkStart w:id="729" w:name="_Toc290035408"/>
      <w:bookmarkStart w:id="730" w:name="_Toc334702971"/>
      <w:bookmarkStart w:id="731" w:name="_Toc333563307"/>
      <w:bookmarkStart w:id="732" w:name="_Toc396118960"/>
      <w:bookmarkStart w:id="733" w:name="_Toc334799680"/>
      <w:bookmarkStart w:id="734" w:name="_Toc333563920"/>
      <w:bookmarkStart w:id="735" w:name="_Toc235865267"/>
      <w:bookmarkStart w:id="736" w:name="_Toc1543355681"/>
      <w:bookmarkStart w:id="737" w:name="_Toc1855646660"/>
      <w:bookmarkStart w:id="738" w:name="_Toc243968576"/>
      <w:bookmarkStart w:id="739" w:name="_Toc235785668"/>
      <w:r>
        <w:rPr>
          <w:rFonts w:hint="eastAsia"/>
          <w:b/>
          <w:bCs/>
          <w:kern w:val="0"/>
          <w:sz w:val="28"/>
          <w:szCs w:val="44"/>
        </w:rPr>
        <w:t>工期计划</w:t>
      </w:r>
      <w:bookmarkEnd w:id="727"/>
      <w:bookmarkEnd w:id="728"/>
      <w:bookmarkEnd w:id="729"/>
      <w:bookmarkEnd w:id="730"/>
      <w:bookmarkEnd w:id="731"/>
      <w:bookmarkEnd w:id="732"/>
      <w:bookmarkEnd w:id="733"/>
      <w:bookmarkEnd w:id="734"/>
      <w:bookmarkEnd w:id="735"/>
      <w:bookmarkEnd w:id="736"/>
      <w:bookmarkEnd w:id="737"/>
      <w:bookmarkEnd w:id="738"/>
      <w:bookmarkEnd w:id="739"/>
    </w:p>
    <w:p>
      <w:pPr>
        <w:widowControl/>
        <w:numPr>
          <w:ilvl w:val="1"/>
          <w:numId w:val="48"/>
        </w:numPr>
        <w:tabs>
          <w:tab w:val="left" w:pos="432"/>
        </w:tabs>
        <w:ind w:firstLineChars="0"/>
        <w:jc w:val="left"/>
        <w:outlineLvl w:val="0"/>
        <w:rPr>
          <w:b/>
          <w:bCs/>
          <w:kern w:val="0"/>
          <w:sz w:val="28"/>
          <w:szCs w:val="44"/>
        </w:rPr>
      </w:pPr>
      <w:bookmarkStart w:id="740" w:name="_Toc396118961"/>
      <w:bookmarkStart w:id="741" w:name="_Toc333563308"/>
      <w:bookmarkStart w:id="742" w:name="_Toc334799681"/>
      <w:bookmarkStart w:id="743" w:name="_Toc235785669"/>
      <w:bookmarkStart w:id="744" w:name="_Toc334702972"/>
      <w:bookmarkStart w:id="745" w:name="_Toc290035409"/>
      <w:bookmarkStart w:id="746" w:name="_Toc480532699"/>
      <w:bookmarkStart w:id="747" w:name="_Toc473905405"/>
      <w:bookmarkStart w:id="748" w:name="_Toc333563921"/>
      <w:bookmarkStart w:id="749" w:name="_Toc235865268"/>
      <w:bookmarkStart w:id="750" w:name="_Toc243968577"/>
      <w:bookmarkStart w:id="751" w:name="_Toc1871442101"/>
      <w:bookmarkStart w:id="752" w:name="_Toc2095892886"/>
      <w:r>
        <w:rPr>
          <w:rFonts w:hint="eastAsia"/>
          <w:b/>
          <w:bCs/>
          <w:kern w:val="0"/>
          <w:sz w:val="28"/>
          <w:szCs w:val="44"/>
        </w:rPr>
        <w:t>工期要求</w:t>
      </w:r>
      <w:bookmarkEnd w:id="740"/>
      <w:bookmarkEnd w:id="741"/>
      <w:bookmarkEnd w:id="742"/>
      <w:bookmarkEnd w:id="743"/>
      <w:bookmarkEnd w:id="744"/>
      <w:bookmarkEnd w:id="745"/>
      <w:bookmarkEnd w:id="746"/>
      <w:bookmarkEnd w:id="747"/>
      <w:bookmarkEnd w:id="748"/>
      <w:bookmarkEnd w:id="749"/>
      <w:bookmarkEnd w:id="750"/>
      <w:ins w:id="4" w:author="zhangfeng" w:date="2019-01-08T17:10:03Z">
        <w:r>
          <w:rPr>
            <w:rFonts w:hint="default"/>
            <w:b/>
            <w:bCs/>
            <w:kern w:val="0"/>
            <w:sz w:val="28"/>
            <w:szCs w:val="44"/>
          </w:rPr>
          <w:t>（</w:t>
        </w:r>
      </w:ins>
      <w:ins w:id="5" w:author="zhangfeng" w:date="2019-01-08T17:10:04Z">
        <w:r>
          <w:rPr>
            <w:rFonts w:hint="default"/>
            <w:b/>
            <w:bCs/>
            <w:kern w:val="0"/>
            <w:sz w:val="28"/>
            <w:szCs w:val="44"/>
          </w:rPr>
          <w:t>需要</w:t>
        </w:r>
      </w:ins>
      <w:ins w:id="6" w:author="zhangfeng" w:date="2019-01-08T17:10:06Z">
        <w:r>
          <w:rPr>
            <w:rFonts w:hint="default"/>
            <w:b/>
            <w:bCs/>
            <w:kern w:val="0"/>
            <w:sz w:val="28"/>
            <w:szCs w:val="44"/>
          </w:rPr>
          <w:t>协商</w:t>
        </w:r>
      </w:ins>
      <w:ins w:id="7" w:author="zhangfeng" w:date="2019-01-08T17:10:03Z">
        <w:r>
          <w:rPr>
            <w:rFonts w:hint="default"/>
            <w:b/>
            <w:bCs/>
            <w:kern w:val="0"/>
            <w:sz w:val="28"/>
            <w:szCs w:val="44"/>
          </w:rPr>
          <w:t>）</w:t>
        </w:r>
        <w:bookmarkEnd w:id="751"/>
        <w:bookmarkEnd w:id="752"/>
      </w:ins>
    </w:p>
    <w:p>
      <w:pPr>
        <w:ind w:left="0" w:firstLine="420" w:firstLineChars="200"/>
        <w:rPr>
          <w:rFonts w:hAnsi="宋体"/>
          <w:sz w:val="21"/>
        </w:rPr>
      </w:pPr>
      <w:r>
        <w:rPr>
          <w:rFonts w:hint="eastAsia" w:hAnsi="宋体"/>
          <w:sz w:val="21"/>
        </w:rPr>
        <w:t>本</w:t>
      </w:r>
      <w:bookmarkStart w:id="753" w:name="_Toc228102451"/>
      <w:bookmarkStart w:id="754" w:name="_Toc238497535"/>
      <w:r>
        <w:rPr>
          <w:rFonts w:hint="eastAsia" w:hAnsi="宋体"/>
          <w:sz w:val="21"/>
        </w:rPr>
        <w:t>求。</w:t>
      </w:r>
      <w:bookmarkEnd w:id="753"/>
      <w:bookmarkEnd w:id="754"/>
    </w:p>
    <w:p>
      <w:pPr>
        <w:widowControl/>
        <w:numPr>
          <w:ilvl w:val="1"/>
          <w:numId w:val="48"/>
        </w:numPr>
        <w:tabs>
          <w:tab w:val="left" w:pos="432"/>
        </w:tabs>
        <w:ind w:firstLineChars="0"/>
        <w:jc w:val="left"/>
        <w:outlineLvl w:val="0"/>
        <w:rPr>
          <w:b/>
          <w:bCs/>
          <w:kern w:val="0"/>
          <w:sz w:val="28"/>
          <w:szCs w:val="44"/>
        </w:rPr>
      </w:pPr>
      <w:bookmarkStart w:id="755" w:name="_Toc333563319"/>
      <w:bookmarkEnd w:id="755"/>
      <w:bookmarkStart w:id="756" w:name="_Toc333563936"/>
      <w:bookmarkEnd w:id="756"/>
      <w:bookmarkStart w:id="757" w:name="_Toc333563322"/>
      <w:bookmarkEnd w:id="757"/>
      <w:bookmarkStart w:id="758" w:name="_Toc333563933"/>
      <w:bookmarkEnd w:id="758"/>
      <w:bookmarkStart w:id="759" w:name="_Toc333563321"/>
      <w:bookmarkEnd w:id="759"/>
      <w:bookmarkStart w:id="760" w:name="_Toc333563309"/>
      <w:bookmarkEnd w:id="760"/>
      <w:bookmarkStart w:id="761" w:name="_Toc333563320"/>
      <w:bookmarkEnd w:id="761"/>
      <w:bookmarkStart w:id="762" w:name="_Toc333563317"/>
      <w:bookmarkEnd w:id="762"/>
      <w:bookmarkStart w:id="763" w:name="_Toc333563932"/>
      <w:bookmarkEnd w:id="763"/>
      <w:bookmarkStart w:id="764" w:name="_Toc333563928"/>
      <w:bookmarkEnd w:id="764"/>
      <w:bookmarkStart w:id="765" w:name="_Toc333563934"/>
      <w:bookmarkEnd w:id="765"/>
      <w:bookmarkStart w:id="766" w:name="_Toc333563318"/>
      <w:bookmarkEnd w:id="766"/>
      <w:bookmarkStart w:id="767" w:name="_Toc333563929"/>
      <w:bookmarkEnd w:id="767"/>
      <w:bookmarkStart w:id="768" w:name="_Toc333563930"/>
      <w:bookmarkEnd w:id="768"/>
      <w:bookmarkStart w:id="769" w:name="_Toc333563316"/>
      <w:bookmarkEnd w:id="769"/>
      <w:bookmarkStart w:id="770" w:name="_Toc333563315"/>
      <w:bookmarkEnd w:id="770"/>
      <w:bookmarkStart w:id="771" w:name="_Toc333563314"/>
      <w:bookmarkEnd w:id="771"/>
      <w:bookmarkStart w:id="772" w:name="_Toc333563931"/>
      <w:bookmarkEnd w:id="772"/>
      <w:bookmarkStart w:id="773" w:name="_Toc333563927"/>
      <w:bookmarkEnd w:id="773"/>
      <w:bookmarkStart w:id="774" w:name="_Toc333563923"/>
      <w:bookmarkEnd w:id="774"/>
      <w:bookmarkStart w:id="775" w:name="_Toc333563924"/>
      <w:bookmarkEnd w:id="775"/>
      <w:bookmarkStart w:id="776" w:name="_Toc333563922"/>
      <w:bookmarkEnd w:id="776"/>
      <w:bookmarkStart w:id="777" w:name="_Toc333563935"/>
      <w:bookmarkEnd w:id="777"/>
      <w:bookmarkStart w:id="778" w:name="_Toc333563925"/>
      <w:bookmarkEnd w:id="778"/>
      <w:bookmarkStart w:id="779" w:name="_Toc333563312"/>
      <w:bookmarkEnd w:id="779"/>
      <w:bookmarkStart w:id="780" w:name="_Toc333563323"/>
      <w:bookmarkEnd w:id="780"/>
      <w:bookmarkStart w:id="781" w:name="_Toc333563311"/>
      <w:bookmarkEnd w:id="781"/>
      <w:bookmarkStart w:id="782" w:name="_Toc333563310"/>
      <w:bookmarkEnd w:id="782"/>
      <w:bookmarkStart w:id="783" w:name="_Toc290035410"/>
      <w:bookmarkStart w:id="784" w:name="_Toc243968578"/>
      <w:bookmarkStart w:id="785" w:name="_Toc235785670"/>
      <w:bookmarkStart w:id="786" w:name="_Toc396118962"/>
      <w:bookmarkStart w:id="787" w:name="_Toc235865269"/>
      <w:bookmarkStart w:id="788" w:name="_Toc334799682"/>
      <w:bookmarkStart w:id="789" w:name="_Toc334702973"/>
      <w:bookmarkStart w:id="790" w:name="_Toc333563937"/>
      <w:bookmarkStart w:id="791" w:name="_Toc480532700"/>
      <w:bookmarkStart w:id="792" w:name="_Toc333563324"/>
      <w:bookmarkStart w:id="793" w:name="_Toc1281897545"/>
      <w:bookmarkStart w:id="794" w:name="_Toc473905406"/>
      <w:bookmarkStart w:id="795" w:name="_Toc497473261"/>
      <w:r>
        <w:rPr>
          <w:rFonts w:hint="eastAsia"/>
          <w:b/>
          <w:bCs/>
          <w:kern w:val="0"/>
          <w:sz w:val="28"/>
          <w:szCs w:val="44"/>
        </w:rPr>
        <w:t>项目计划</w:t>
      </w:r>
      <w:bookmarkEnd w:id="783"/>
      <w:bookmarkEnd w:id="784"/>
      <w:bookmarkEnd w:id="785"/>
      <w:bookmarkEnd w:id="786"/>
      <w:bookmarkEnd w:id="787"/>
      <w:bookmarkEnd w:id="788"/>
      <w:bookmarkEnd w:id="789"/>
      <w:bookmarkEnd w:id="790"/>
      <w:bookmarkEnd w:id="791"/>
      <w:bookmarkEnd w:id="792"/>
      <w:bookmarkEnd w:id="793"/>
      <w:bookmarkEnd w:id="794"/>
      <w:bookmarkEnd w:id="795"/>
    </w:p>
    <w:p>
      <w:pPr>
        <w:ind w:left="0" w:firstLine="420" w:firstLineChars="200"/>
        <w:rPr>
          <w:sz w:val="21"/>
        </w:rPr>
      </w:pPr>
      <w:r>
        <w:rPr>
          <w:rFonts w:hint="eastAsia"/>
          <w:sz w:val="21"/>
        </w:rPr>
        <w:t>项</w:t>
      </w:r>
      <w:r>
        <w:rPr>
          <w:rFonts w:hint="eastAsia" w:hAnsi="宋体"/>
          <w:sz w:val="21"/>
        </w:rPr>
        <w:t>承担。</w:t>
      </w:r>
    </w:p>
    <w:p>
      <w:pPr>
        <w:widowControl/>
        <w:numPr>
          <w:ilvl w:val="1"/>
          <w:numId w:val="48"/>
        </w:numPr>
        <w:tabs>
          <w:tab w:val="left" w:pos="432"/>
        </w:tabs>
        <w:ind w:firstLineChars="0"/>
        <w:jc w:val="left"/>
        <w:outlineLvl w:val="0"/>
        <w:rPr>
          <w:b/>
          <w:bCs/>
          <w:kern w:val="0"/>
          <w:sz w:val="28"/>
          <w:szCs w:val="44"/>
        </w:rPr>
      </w:pPr>
      <w:bookmarkStart w:id="796" w:name="_Toc334702974"/>
      <w:bookmarkStart w:id="797" w:name="_Toc333563325"/>
      <w:bookmarkStart w:id="798" w:name="_Toc1296092111"/>
      <w:bookmarkStart w:id="799" w:name="_Toc243968580"/>
      <w:bookmarkStart w:id="800" w:name="_Toc290035411"/>
      <w:bookmarkStart w:id="801" w:name="_Toc235785672"/>
      <w:bookmarkStart w:id="802" w:name="_Toc235865271"/>
      <w:bookmarkStart w:id="803" w:name="_Toc879259856"/>
      <w:bookmarkStart w:id="804" w:name="_Toc333563938"/>
      <w:bookmarkStart w:id="805" w:name="_Toc480532701"/>
      <w:bookmarkStart w:id="806" w:name="_Toc473905407"/>
      <w:bookmarkStart w:id="807" w:name="_Toc396118963"/>
      <w:bookmarkStart w:id="808" w:name="_Toc334799683"/>
      <w:r>
        <w:rPr>
          <w:rFonts w:hint="eastAsia"/>
          <w:b/>
          <w:bCs/>
          <w:kern w:val="0"/>
          <w:sz w:val="28"/>
          <w:szCs w:val="44"/>
        </w:rPr>
        <w:t>项目进展跟踪</w:t>
      </w:r>
      <w:bookmarkEnd w:id="796"/>
      <w:bookmarkEnd w:id="797"/>
      <w:bookmarkEnd w:id="798"/>
      <w:bookmarkEnd w:id="799"/>
      <w:bookmarkEnd w:id="800"/>
      <w:bookmarkEnd w:id="801"/>
      <w:bookmarkEnd w:id="802"/>
      <w:bookmarkEnd w:id="803"/>
      <w:bookmarkEnd w:id="804"/>
      <w:bookmarkEnd w:id="805"/>
      <w:bookmarkEnd w:id="806"/>
      <w:bookmarkEnd w:id="807"/>
      <w:bookmarkEnd w:id="808"/>
    </w:p>
    <w:p>
      <w:pPr>
        <w:widowControl/>
        <w:numPr>
          <w:ilvl w:val="2"/>
          <w:numId w:val="49"/>
        </w:numPr>
        <w:tabs>
          <w:tab w:val="left" w:pos="425"/>
        </w:tabs>
        <w:ind w:firstLineChars="0"/>
        <w:jc w:val="left"/>
        <w:outlineLvl w:val="0"/>
        <w:rPr>
          <w:b/>
          <w:bCs/>
          <w:kern w:val="0"/>
          <w:sz w:val="28"/>
          <w:szCs w:val="44"/>
        </w:rPr>
      </w:pPr>
      <w:bookmarkStart w:id="809" w:name="_Toc1493478056"/>
      <w:bookmarkStart w:id="810" w:name="_Toc473905408"/>
      <w:bookmarkStart w:id="811" w:name="_Toc480532702"/>
      <w:bookmarkStart w:id="812" w:name="_Toc885424785"/>
      <w:r>
        <w:rPr>
          <w:rFonts w:hint="eastAsia"/>
          <w:b/>
          <w:bCs/>
          <w:kern w:val="0"/>
          <w:sz w:val="28"/>
          <w:szCs w:val="44"/>
        </w:rPr>
        <w:t>项目例会</w:t>
      </w:r>
      <w:bookmarkEnd w:id="809"/>
      <w:bookmarkEnd w:id="810"/>
      <w:bookmarkEnd w:id="811"/>
      <w:bookmarkEnd w:id="812"/>
    </w:p>
    <w:p>
      <w:pPr>
        <w:ind w:left="0" w:firstLine="420" w:firstLineChars="200"/>
        <w:rPr>
          <w:sz w:val="21"/>
        </w:rPr>
      </w:pPr>
      <w:r>
        <w:rPr>
          <w:rFonts w:hint="eastAsia"/>
          <w:sz w:val="21"/>
        </w:rPr>
        <w:t>项目</w:t>
      </w:r>
      <w:r>
        <w:rPr>
          <w:rFonts w:hint="eastAsia" w:hAnsi="宋体"/>
          <w:sz w:val="21"/>
        </w:rPr>
        <w:t>问题。</w:t>
      </w:r>
    </w:p>
    <w:p>
      <w:pPr>
        <w:widowControl/>
        <w:numPr>
          <w:ilvl w:val="2"/>
          <w:numId w:val="49"/>
        </w:numPr>
        <w:tabs>
          <w:tab w:val="left" w:pos="425"/>
        </w:tabs>
        <w:ind w:firstLineChars="0"/>
        <w:jc w:val="left"/>
        <w:outlineLvl w:val="0"/>
        <w:rPr>
          <w:b/>
          <w:bCs/>
          <w:kern w:val="0"/>
          <w:sz w:val="28"/>
          <w:szCs w:val="44"/>
        </w:rPr>
      </w:pPr>
      <w:bookmarkStart w:id="813" w:name="_Toc334702976"/>
      <w:bookmarkStart w:id="814" w:name="_Toc1096821056"/>
      <w:bookmarkStart w:id="815" w:name="_Toc396118965"/>
      <w:bookmarkStart w:id="816" w:name="_Toc1420171432"/>
      <w:bookmarkStart w:id="817" w:name="_Toc235785674"/>
      <w:bookmarkStart w:id="818" w:name="_Toc473905409"/>
      <w:bookmarkStart w:id="819" w:name="_Toc290035413"/>
      <w:bookmarkStart w:id="820" w:name="_Toc480532703"/>
      <w:bookmarkStart w:id="821" w:name="_Toc333563940"/>
      <w:bookmarkStart w:id="822" w:name="_Toc333563327"/>
      <w:bookmarkStart w:id="823" w:name="_Toc235865273"/>
      <w:bookmarkStart w:id="824" w:name="_Toc243968582"/>
      <w:bookmarkStart w:id="825" w:name="_Toc334799685"/>
      <w:r>
        <w:rPr>
          <w:rFonts w:hint="eastAsia"/>
          <w:b/>
          <w:bCs/>
          <w:kern w:val="0"/>
          <w:sz w:val="28"/>
          <w:szCs w:val="44"/>
        </w:rPr>
        <w:t>进度检查</w:t>
      </w:r>
      <w:bookmarkEnd w:id="813"/>
      <w:bookmarkEnd w:id="814"/>
      <w:bookmarkEnd w:id="815"/>
      <w:bookmarkEnd w:id="816"/>
      <w:bookmarkEnd w:id="817"/>
      <w:bookmarkEnd w:id="818"/>
      <w:bookmarkEnd w:id="819"/>
      <w:bookmarkEnd w:id="820"/>
      <w:bookmarkEnd w:id="821"/>
      <w:bookmarkEnd w:id="822"/>
      <w:bookmarkEnd w:id="823"/>
      <w:bookmarkEnd w:id="824"/>
      <w:bookmarkEnd w:id="825"/>
    </w:p>
    <w:p>
      <w:pPr>
        <w:ind w:left="0" w:firstLine="420" w:firstLineChars="200"/>
        <w:rPr>
          <w:sz w:val="21"/>
        </w:rPr>
      </w:pPr>
      <w:r>
        <w:rPr>
          <w:rFonts w:hint="eastAsia"/>
          <w:sz w:val="21"/>
        </w:rPr>
        <w:t>招标人可以根据需要，在任何时候，对项目进度进行检查，包括但不限于：</w:t>
      </w:r>
    </w:p>
    <w:p>
      <w:pPr>
        <w:ind w:left="0" w:firstLine="420" w:firstLineChars="200"/>
        <w:rPr>
          <w:sz w:val="21"/>
        </w:rPr>
      </w:pPr>
      <w:r>
        <w:rPr>
          <w:rFonts w:hint="eastAsia"/>
          <w:sz w:val="21"/>
        </w:rPr>
        <w:t>（</w:t>
      </w:r>
      <w:r>
        <w:rPr>
          <w:sz w:val="21"/>
        </w:rPr>
        <w:t>1</w:t>
      </w:r>
      <w:r>
        <w:rPr>
          <w:rFonts w:hint="eastAsia"/>
          <w:sz w:val="21"/>
        </w:rPr>
        <w:t>）在分包商所在地召开专题工作会议；</w:t>
      </w:r>
    </w:p>
    <w:p>
      <w:pPr>
        <w:ind w:left="0" w:firstLine="420" w:firstLineChars="200"/>
        <w:rPr>
          <w:sz w:val="21"/>
        </w:rPr>
      </w:pPr>
      <w:r>
        <w:rPr>
          <w:rFonts w:hint="eastAsia"/>
          <w:sz w:val="21"/>
        </w:rPr>
        <w:t>（</w:t>
      </w:r>
      <w:r>
        <w:rPr>
          <w:sz w:val="21"/>
        </w:rPr>
        <w:t>2</w:t>
      </w:r>
      <w:r>
        <w:rPr>
          <w:rFonts w:hint="eastAsia"/>
          <w:sz w:val="21"/>
        </w:rPr>
        <w:t>）到投标人或分包商工作地点进行检查。</w:t>
      </w:r>
    </w:p>
    <w:p>
      <w:pPr>
        <w:widowControl/>
        <w:numPr>
          <w:ilvl w:val="0"/>
          <w:numId w:val="45"/>
        </w:numPr>
        <w:ind w:firstLineChars="0"/>
        <w:jc w:val="left"/>
        <w:outlineLvl w:val="0"/>
        <w:rPr>
          <w:b/>
          <w:bCs/>
          <w:kern w:val="0"/>
          <w:sz w:val="28"/>
          <w:szCs w:val="44"/>
        </w:rPr>
      </w:pPr>
      <w:bookmarkStart w:id="826" w:name="_Toc480532704"/>
      <w:bookmarkStart w:id="827" w:name="_Toc473905410"/>
      <w:bookmarkStart w:id="828" w:name="_Toc271862344"/>
      <w:bookmarkStart w:id="829" w:name="_Toc1688004866"/>
      <w:r>
        <w:rPr>
          <w:rFonts w:hint="eastAsia"/>
          <w:b/>
          <w:bCs/>
          <w:kern w:val="0"/>
          <w:sz w:val="28"/>
          <w:szCs w:val="44"/>
        </w:rPr>
        <w:t>工程质量</w:t>
      </w:r>
      <w:bookmarkEnd w:id="826"/>
      <w:bookmarkEnd w:id="827"/>
      <w:bookmarkEnd w:id="828"/>
      <w:bookmarkEnd w:id="829"/>
    </w:p>
    <w:p>
      <w:pPr>
        <w:widowControl/>
        <w:numPr>
          <w:ilvl w:val="1"/>
          <w:numId w:val="50"/>
        </w:numPr>
        <w:tabs>
          <w:tab w:val="left" w:pos="432"/>
        </w:tabs>
        <w:ind w:firstLineChars="0"/>
        <w:jc w:val="left"/>
        <w:outlineLvl w:val="0"/>
        <w:rPr>
          <w:b/>
          <w:bCs/>
          <w:kern w:val="0"/>
          <w:sz w:val="28"/>
          <w:szCs w:val="44"/>
        </w:rPr>
      </w:pPr>
      <w:bookmarkStart w:id="830" w:name="_Toc334702978"/>
      <w:bookmarkStart w:id="831" w:name="_Toc333563942"/>
      <w:bookmarkStart w:id="832" w:name="_Toc480532705"/>
      <w:bookmarkStart w:id="833" w:name="_Toc333563329"/>
      <w:bookmarkStart w:id="834" w:name="_Toc473905411"/>
      <w:bookmarkStart w:id="835" w:name="_Toc290035415"/>
      <w:bookmarkStart w:id="836" w:name="_Toc235865275"/>
      <w:bookmarkStart w:id="837" w:name="_Toc235785676"/>
      <w:bookmarkStart w:id="838" w:name="_Toc334799687"/>
      <w:bookmarkStart w:id="839" w:name="_Toc396118967"/>
      <w:bookmarkStart w:id="840" w:name="_Toc243968584"/>
      <w:bookmarkStart w:id="841" w:name="_Toc2038805992"/>
      <w:bookmarkStart w:id="842" w:name="_Toc1492698439"/>
      <w:r>
        <w:rPr>
          <w:rFonts w:hint="eastAsia"/>
          <w:b/>
          <w:bCs/>
          <w:kern w:val="0"/>
          <w:sz w:val="28"/>
          <w:szCs w:val="44"/>
        </w:rPr>
        <w:t>概述</w:t>
      </w:r>
      <w:bookmarkEnd w:id="830"/>
      <w:bookmarkEnd w:id="831"/>
      <w:bookmarkEnd w:id="832"/>
      <w:bookmarkEnd w:id="833"/>
      <w:bookmarkEnd w:id="834"/>
      <w:bookmarkEnd w:id="835"/>
      <w:bookmarkEnd w:id="836"/>
      <w:bookmarkEnd w:id="837"/>
      <w:bookmarkEnd w:id="838"/>
      <w:bookmarkEnd w:id="839"/>
      <w:bookmarkEnd w:id="840"/>
      <w:bookmarkEnd w:id="841"/>
      <w:bookmarkEnd w:id="842"/>
    </w:p>
    <w:p>
      <w:pPr>
        <w:ind w:left="0" w:firstLine="420" w:firstLineChars="200"/>
        <w:rPr>
          <w:sz w:val="21"/>
        </w:rPr>
      </w:pPr>
      <w:r>
        <w:rPr>
          <w:rFonts w:hint="eastAsia"/>
          <w:sz w:val="21"/>
        </w:rPr>
        <w:t>为了任。</w:t>
      </w:r>
    </w:p>
    <w:p>
      <w:pPr>
        <w:widowControl/>
        <w:numPr>
          <w:ilvl w:val="1"/>
          <w:numId w:val="50"/>
        </w:numPr>
        <w:tabs>
          <w:tab w:val="left" w:pos="432"/>
        </w:tabs>
        <w:ind w:firstLineChars="0"/>
        <w:jc w:val="left"/>
        <w:outlineLvl w:val="0"/>
        <w:rPr>
          <w:b/>
          <w:bCs/>
          <w:kern w:val="0"/>
          <w:sz w:val="28"/>
          <w:szCs w:val="44"/>
        </w:rPr>
      </w:pPr>
      <w:bookmarkStart w:id="843" w:name="_Toc473905412"/>
      <w:bookmarkStart w:id="844" w:name="_Toc290035416"/>
      <w:bookmarkStart w:id="845" w:name="_Toc480532706"/>
      <w:bookmarkStart w:id="846" w:name="_Toc235865276"/>
      <w:bookmarkStart w:id="847" w:name="_Toc396118968"/>
      <w:bookmarkStart w:id="848" w:name="_Toc333563943"/>
      <w:bookmarkStart w:id="849" w:name="_Toc243968585"/>
      <w:bookmarkStart w:id="850" w:name="_Toc333563330"/>
      <w:bookmarkStart w:id="851" w:name="_Toc334702979"/>
      <w:bookmarkStart w:id="852" w:name="_Toc334799688"/>
      <w:bookmarkStart w:id="853" w:name="_Toc878700019"/>
      <w:bookmarkStart w:id="854" w:name="_Toc235785677"/>
      <w:bookmarkStart w:id="855" w:name="_Toc963236012"/>
      <w:r>
        <w:rPr>
          <w:rFonts w:hint="eastAsia"/>
          <w:b/>
          <w:bCs/>
          <w:kern w:val="0"/>
          <w:sz w:val="28"/>
          <w:szCs w:val="44"/>
        </w:rPr>
        <w:t>设计</w:t>
      </w:r>
      <w:bookmarkEnd w:id="843"/>
      <w:bookmarkEnd w:id="844"/>
      <w:bookmarkEnd w:id="845"/>
      <w:bookmarkEnd w:id="846"/>
      <w:bookmarkEnd w:id="847"/>
      <w:bookmarkEnd w:id="848"/>
      <w:bookmarkEnd w:id="849"/>
      <w:bookmarkEnd w:id="850"/>
      <w:bookmarkEnd w:id="851"/>
      <w:bookmarkEnd w:id="852"/>
      <w:bookmarkEnd w:id="853"/>
      <w:bookmarkEnd w:id="854"/>
      <w:bookmarkEnd w:id="855"/>
    </w:p>
    <w:p>
      <w:pPr>
        <w:ind w:left="0" w:firstLine="420" w:firstLineChars="200"/>
        <w:rPr>
          <w:sz w:val="21"/>
        </w:rPr>
      </w:pPr>
      <w:r>
        <w:rPr>
          <w:rFonts w:hint="eastAsia"/>
          <w:sz w:val="21"/>
        </w:rPr>
        <w:t>投等。</w:t>
      </w:r>
    </w:p>
    <w:p>
      <w:pPr>
        <w:widowControl/>
        <w:numPr>
          <w:ilvl w:val="1"/>
          <w:numId w:val="50"/>
        </w:numPr>
        <w:tabs>
          <w:tab w:val="left" w:pos="432"/>
        </w:tabs>
        <w:ind w:firstLineChars="0"/>
        <w:jc w:val="left"/>
        <w:outlineLvl w:val="0"/>
        <w:rPr>
          <w:b/>
          <w:bCs/>
          <w:kern w:val="0"/>
          <w:sz w:val="28"/>
          <w:szCs w:val="44"/>
        </w:rPr>
      </w:pPr>
      <w:bookmarkStart w:id="856" w:name="_Toc480532707"/>
      <w:bookmarkStart w:id="857" w:name="_Toc473905413"/>
      <w:bookmarkStart w:id="858" w:name="_Toc334702980"/>
      <w:bookmarkStart w:id="859" w:name="_Toc396118969"/>
      <w:bookmarkStart w:id="860" w:name="_Toc334799689"/>
      <w:bookmarkStart w:id="861" w:name="_Toc243968586"/>
      <w:bookmarkStart w:id="862" w:name="_Toc333563331"/>
      <w:bookmarkStart w:id="863" w:name="_Toc235785678"/>
      <w:bookmarkStart w:id="864" w:name="_Toc235865277"/>
      <w:bookmarkStart w:id="865" w:name="_Toc290035417"/>
      <w:bookmarkStart w:id="866" w:name="_Toc66178914"/>
      <w:bookmarkStart w:id="867" w:name="_Toc1375922598"/>
      <w:bookmarkStart w:id="868" w:name="_Toc333563944"/>
      <w:r>
        <w:rPr>
          <w:rFonts w:hint="eastAsia"/>
          <w:b/>
          <w:bCs/>
          <w:kern w:val="0"/>
          <w:sz w:val="28"/>
          <w:szCs w:val="44"/>
        </w:rPr>
        <w:t>外购材料控制</w:t>
      </w:r>
      <w:bookmarkEnd w:id="856"/>
      <w:bookmarkEnd w:id="857"/>
      <w:bookmarkEnd w:id="858"/>
      <w:bookmarkEnd w:id="859"/>
      <w:bookmarkEnd w:id="860"/>
      <w:bookmarkEnd w:id="861"/>
      <w:bookmarkEnd w:id="862"/>
      <w:bookmarkEnd w:id="863"/>
      <w:bookmarkEnd w:id="864"/>
      <w:bookmarkEnd w:id="865"/>
      <w:bookmarkEnd w:id="866"/>
      <w:bookmarkEnd w:id="867"/>
      <w:bookmarkEnd w:id="868"/>
    </w:p>
    <w:p>
      <w:pPr>
        <w:ind w:left="0" w:firstLine="420" w:firstLineChars="200"/>
        <w:rPr>
          <w:sz w:val="21"/>
        </w:rPr>
      </w:pPr>
      <w:r>
        <w:rPr>
          <w:rFonts w:hint="eastAsia"/>
          <w:sz w:val="21"/>
        </w:rPr>
        <w:t>应查。</w:t>
      </w:r>
    </w:p>
    <w:p>
      <w:pPr>
        <w:widowControl/>
        <w:numPr>
          <w:ilvl w:val="1"/>
          <w:numId w:val="50"/>
        </w:numPr>
        <w:tabs>
          <w:tab w:val="left" w:pos="432"/>
        </w:tabs>
        <w:ind w:firstLineChars="0"/>
        <w:jc w:val="left"/>
        <w:outlineLvl w:val="0"/>
        <w:rPr>
          <w:b/>
          <w:bCs/>
          <w:kern w:val="0"/>
          <w:sz w:val="28"/>
          <w:szCs w:val="44"/>
        </w:rPr>
      </w:pPr>
      <w:bookmarkStart w:id="869" w:name="_Toc480532708"/>
      <w:bookmarkStart w:id="870" w:name="_Toc235785682"/>
      <w:bookmarkStart w:id="871" w:name="_Toc334702984"/>
      <w:bookmarkStart w:id="872" w:name="_Toc333563948"/>
      <w:bookmarkStart w:id="873" w:name="_Toc333563335"/>
      <w:bookmarkStart w:id="874" w:name="_Toc473905414"/>
      <w:bookmarkStart w:id="875" w:name="_Toc1027193690"/>
      <w:bookmarkStart w:id="876" w:name="_Toc334799693"/>
      <w:bookmarkStart w:id="877" w:name="_Toc396118973"/>
      <w:bookmarkStart w:id="878" w:name="_Toc235865281"/>
      <w:bookmarkStart w:id="879" w:name="_Toc243968590"/>
      <w:bookmarkStart w:id="880" w:name="_Toc290035421"/>
      <w:bookmarkStart w:id="881" w:name="_Toc2019962099"/>
      <w:r>
        <w:rPr>
          <w:rFonts w:hint="eastAsia"/>
          <w:b/>
          <w:bCs/>
          <w:kern w:val="0"/>
          <w:sz w:val="28"/>
          <w:szCs w:val="44"/>
        </w:rPr>
        <w:t>搬运与包装</w:t>
      </w:r>
      <w:bookmarkEnd w:id="869"/>
      <w:bookmarkEnd w:id="870"/>
      <w:bookmarkEnd w:id="871"/>
      <w:bookmarkEnd w:id="872"/>
      <w:bookmarkEnd w:id="873"/>
      <w:bookmarkEnd w:id="874"/>
      <w:bookmarkEnd w:id="875"/>
      <w:bookmarkEnd w:id="876"/>
      <w:bookmarkEnd w:id="877"/>
      <w:bookmarkEnd w:id="878"/>
      <w:bookmarkEnd w:id="879"/>
      <w:bookmarkEnd w:id="880"/>
      <w:bookmarkEnd w:id="881"/>
    </w:p>
    <w:p>
      <w:pPr>
        <w:ind w:left="0" w:firstLine="420" w:firstLineChars="200"/>
        <w:rPr>
          <w:sz w:val="21"/>
        </w:rPr>
      </w:pPr>
      <w:r>
        <w:rPr>
          <w:rFonts w:hint="eastAsia"/>
          <w:sz w:val="21"/>
        </w:rPr>
        <w:t>应法。</w:t>
      </w:r>
    </w:p>
    <w:p>
      <w:pPr>
        <w:widowControl/>
        <w:numPr>
          <w:ilvl w:val="1"/>
          <w:numId w:val="50"/>
        </w:numPr>
        <w:tabs>
          <w:tab w:val="left" w:pos="432"/>
        </w:tabs>
        <w:ind w:firstLineChars="0"/>
        <w:jc w:val="left"/>
        <w:outlineLvl w:val="0"/>
        <w:rPr>
          <w:b/>
          <w:bCs/>
          <w:kern w:val="0"/>
          <w:sz w:val="28"/>
          <w:szCs w:val="44"/>
        </w:rPr>
      </w:pPr>
      <w:bookmarkStart w:id="882" w:name="_Toc235865282"/>
      <w:bookmarkStart w:id="883" w:name="_Toc243968591"/>
      <w:bookmarkStart w:id="884" w:name="_Toc396118974"/>
      <w:bookmarkStart w:id="885" w:name="_Toc333563336"/>
      <w:bookmarkStart w:id="886" w:name="_Toc334702985"/>
      <w:bookmarkStart w:id="887" w:name="_Toc334799694"/>
      <w:bookmarkStart w:id="888" w:name="_Toc480532709"/>
      <w:bookmarkStart w:id="889" w:name="_Toc2081506117"/>
      <w:bookmarkStart w:id="890" w:name="_Toc235785683"/>
      <w:bookmarkStart w:id="891" w:name="_Toc473905415"/>
      <w:bookmarkStart w:id="892" w:name="_Toc423309597"/>
      <w:bookmarkStart w:id="893" w:name="_Toc290035422"/>
      <w:bookmarkStart w:id="894" w:name="_Toc333563949"/>
      <w:r>
        <w:rPr>
          <w:rFonts w:hint="eastAsia"/>
          <w:b/>
          <w:bCs/>
          <w:kern w:val="0"/>
          <w:sz w:val="28"/>
          <w:szCs w:val="44"/>
        </w:rPr>
        <w:t>安装</w:t>
      </w:r>
      <w:bookmarkEnd w:id="882"/>
      <w:bookmarkEnd w:id="883"/>
      <w:bookmarkEnd w:id="884"/>
      <w:bookmarkEnd w:id="885"/>
      <w:bookmarkEnd w:id="886"/>
      <w:bookmarkEnd w:id="887"/>
      <w:bookmarkEnd w:id="888"/>
      <w:bookmarkEnd w:id="889"/>
      <w:bookmarkEnd w:id="890"/>
      <w:bookmarkEnd w:id="891"/>
      <w:bookmarkEnd w:id="892"/>
      <w:bookmarkEnd w:id="893"/>
      <w:bookmarkEnd w:id="894"/>
    </w:p>
    <w:p>
      <w:pPr>
        <w:ind w:left="0" w:firstLine="420" w:firstLineChars="200"/>
        <w:rPr>
          <w:sz w:val="21"/>
        </w:rPr>
      </w:pPr>
      <w:r>
        <w:rPr>
          <w:rFonts w:hint="eastAsia"/>
          <w:sz w:val="21"/>
        </w:rPr>
        <w:t>安定。</w:t>
      </w:r>
    </w:p>
    <w:p>
      <w:pPr>
        <w:widowControl/>
        <w:numPr>
          <w:ilvl w:val="0"/>
          <w:numId w:val="45"/>
        </w:numPr>
        <w:ind w:firstLineChars="0"/>
        <w:jc w:val="left"/>
        <w:outlineLvl w:val="0"/>
        <w:rPr>
          <w:b/>
          <w:bCs/>
          <w:kern w:val="0"/>
          <w:sz w:val="28"/>
          <w:szCs w:val="44"/>
        </w:rPr>
      </w:pPr>
      <w:bookmarkStart w:id="895" w:name="_Toc333563338"/>
      <w:bookmarkStart w:id="896" w:name="_Toc480532710"/>
      <w:bookmarkStart w:id="897" w:name="_Toc235785685"/>
      <w:bookmarkStart w:id="898" w:name="_Toc333563951"/>
      <w:bookmarkStart w:id="899" w:name="_Toc290035424"/>
      <w:bookmarkStart w:id="900" w:name="_Toc235865284"/>
      <w:bookmarkStart w:id="901" w:name="_Toc334702987"/>
      <w:bookmarkStart w:id="902" w:name="_Toc243968593"/>
      <w:bookmarkStart w:id="903" w:name="_Toc1364698789"/>
      <w:bookmarkStart w:id="904" w:name="_Toc334799696"/>
      <w:bookmarkStart w:id="905" w:name="_Toc396118976"/>
      <w:bookmarkStart w:id="906" w:name="_Toc2098557915"/>
      <w:bookmarkStart w:id="907" w:name="_Toc473905416"/>
      <w:r>
        <w:rPr>
          <w:rFonts w:hint="eastAsia"/>
          <w:b/>
          <w:bCs/>
          <w:kern w:val="0"/>
          <w:sz w:val="28"/>
          <w:szCs w:val="44"/>
        </w:rPr>
        <w:t>成本控制</w:t>
      </w:r>
      <w:bookmarkEnd w:id="895"/>
      <w:bookmarkEnd w:id="896"/>
      <w:bookmarkEnd w:id="897"/>
      <w:bookmarkEnd w:id="898"/>
      <w:bookmarkEnd w:id="899"/>
      <w:bookmarkEnd w:id="900"/>
      <w:bookmarkEnd w:id="901"/>
      <w:bookmarkEnd w:id="902"/>
      <w:bookmarkEnd w:id="903"/>
      <w:bookmarkEnd w:id="904"/>
      <w:bookmarkEnd w:id="905"/>
      <w:bookmarkEnd w:id="906"/>
      <w:bookmarkEnd w:id="907"/>
    </w:p>
    <w:p>
      <w:pPr>
        <w:widowControl/>
        <w:numPr>
          <w:ilvl w:val="1"/>
          <w:numId w:val="51"/>
        </w:numPr>
        <w:tabs>
          <w:tab w:val="left" w:pos="432"/>
        </w:tabs>
        <w:ind w:firstLineChars="0"/>
        <w:jc w:val="left"/>
        <w:outlineLvl w:val="0"/>
        <w:rPr>
          <w:b/>
          <w:bCs/>
          <w:kern w:val="0"/>
          <w:sz w:val="28"/>
          <w:szCs w:val="44"/>
        </w:rPr>
      </w:pPr>
      <w:bookmarkStart w:id="908" w:name="_Toc480532711"/>
      <w:bookmarkStart w:id="909" w:name="_Toc473905417"/>
      <w:bookmarkStart w:id="910" w:name="_Toc235785686"/>
      <w:bookmarkStart w:id="911" w:name="_Toc333563339"/>
      <w:bookmarkStart w:id="912" w:name="_Toc290035425"/>
      <w:bookmarkStart w:id="913" w:name="_Toc396118977"/>
      <w:bookmarkStart w:id="914" w:name="_Toc334799697"/>
      <w:bookmarkStart w:id="915" w:name="_Toc334702988"/>
      <w:bookmarkStart w:id="916" w:name="_Toc235865285"/>
      <w:bookmarkStart w:id="917" w:name="_Toc333563952"/>
      <w:bookmarkStart w:id="918" w:name="_Toc243968594"/>
      <w:bookmarkStart w:id="919" w:name="_Toc1367196763"/>
      <w:bookmarkStart w:id="920" w:name="_Toc191459077"/>
      <w:r>
        <w:rPr>
          <w:rFonts w:hint="eastAsia"/>
          <w:b/>
          <w:bCs/>
          <w:kern w:val="0"/>
          <w:sz w:val="28"/>
          <w:szCs w:val="44"/>
        </w:rPr>
        <w:t>概述</w:t>
      </w:r>
      <w:bookmarkEnd w:id="908"/>
      <w:bookmarkEnd w:id="909"/>
      <w:bookmarkEnd w:id="910"/>
      <w:bookmarkEnd w:id="911"/>
      <w:bookmarkEnd w:id="912"/>
      <w:bookmarkEnd w:id="913"/>
      <w:bookmarkEnd w:id="914"/>
      <w:bookmarkEnd w:id="915"/>
      <w:bookmarkEnd w:id="916"/>
      <w:bookmarkEnd w:id="917"/>
      <w:bookmarkEnd w:id="918"/>
      <w:bookmarkEnd w:id="919"/>
      <w:bookmarkEnd w:id="920"/>
    </w:p>
    <w:p>
      <w:pPr>
        <w:ind w:left="0" w:firstLine="420" w:firstLineChars="200"/>
        <w:rPr>
          <w:sz w:val="21"/>
        </w:rPr>
      </w:pPr>
      <w:r>
        <w:rPr>
          <w:rFonts w:hint="eastAsia"/>
          <w:sz w:val="21"/>
        </w:rPr>
        <w:t>投核。</w:t>
      </w:r>
    </w:p>
    <w:p>
      <w:pPr>
        <w:widowControl/>
        <w:numPr>
          <w:ilvl w:val="1"/>
          <w:numId w:val="51"/>
        </w:numPr>
        <w:tabs>
          <w:tab w:val="left" w:pos="432"/>
        </w:tabs>
        <w:ind w:firstLineChars="0"/>
        <w:jc w:val="left"/>
        <w:outlineLvl w:val="0"/>
        <w:rPr>
          <w:b/>
          <w:bCs/>
          <w:kern w:val="0"/>
          <w:sz w:val="28"/>
          <w:szCs w:val="44"/>
        </w:rPr>
      </w:pPr>
      <w:bookmarkStart w:id="921" w:name="_Toc480532712"/>
      <w:bookmarkStart w:id="922" w:name="_Toc333563340"/>
      <w:bookmarkStart w:id="923" w:name="_Toc396118978"/>
      <w:bookmarkStart w:id="924" w:name="_Toc334799698"/>
      <w:bookmarkStart w:id="925" w:name="_Toc290035426"/>
      <w:bookmarkStart w:id="926" w:name="_Toc235865286"/>
      <w:bookmarkStart w:id="927" w:name="_Toc334702989"/>
      <w:bookmarkStart w:id="928" w:name="_Toc235785687"/>
      <w:bookmarkStart w:id="929" w:name="_Toc243968595"/>
      <w:bookmarkStart w:id="930" w:name="_Toc473905418"/>
      <w:bookmarkStart w:id="931" w:name="_Toc333563953"/>
      <w:bookmarkStart w:id="932" w:name="_Toc400972841"/>
      <w:bookmarkStart w:id="933" w:name="_Toc922203933"/>
      <w:r>
        <w:rPr>
          <w:rFonts w:hint="eastAsia"/>
          <w:b/>
          <w:bCs/>
          <w:kern w:val="0"/>
          <w:sz w:val="28"/>
          <w:szCs w:val="44"/>
        </w:rPr>
        <w:t>国产化</w:t>
      </w:r>
      <w:bookmarkEnd w:id="921"/>
      <w:bookmarkEnd w:id="922"/>
      <w:bookmarkEnd w:id="923"/>
      <w:bookmarkEnd w:id="924"/>
      <w:bookmarkEnd w:id="925"/>
      <w:bookmarkEnd w:id="926"/>
      <w:bookmarkEnd w:id="927"/>
      <w:bookmarkEnd w:id="928"/>
      <w:bookmarkEnd w:id="929"/>
      <w:bookmarkEnd w:id="930"/>
      <w:bookmarkEnd w:id="931"/>
      <w:bookmarkEnd w:id="932"/>
      <w:bookmarkEnd w:id="933"/>
    </w:p>
    <w:p>
      <w:pPr>
        <w:ind w:left="0" w:firstLine="420" w:firstLineChars="200"/>
        <w:rPr>
          <w:sz w:val="21"/>
        </w:rPr>
      </w:pPr>
      <w:r>
        <w:rPr>
          <w:rFonts w:hint="eastAsia"/>
          <w:sz w:val="21"/>
        </w:rPr>
        <w:t>投标人（投标人）必须承诺和保证系统和设备国产化率均满足国家对轨道交通</w:t>
      </w:r>
      <w:r>
        <w:rPr>
          <w:rFonts w:hint="default"/>
          <w:sz w:val="21"/>
        </w:rPr>
        <w:t>安全内容的</w:t>
      </w:r>
      <w:r>
        <w:rPr>
          <w:rFonts w:hint="eastAsia"/>
          <w:sz w:val="21"/>
        </w:rPr>
        <w:t>整体项目设备国产化率要求。提交的投标文件中必须包括系统、设备的国产化分析报告、实施建议和设备国产化清单；在项目合同签订时，投标人必须提交一份系统、设备国产化分析报告和设备国产化清单，供招标人确认，并有义务和责任协助招标人通过本项目的国产化审查。</w:t>
      </w:r>
    </w:p>
    <w:p>
      <w:pPr>
        <w:widowControl/>
        <w:numPr>
          <w:ilvl w:val="0"/>
          <w:numId w:val="45"/>
        </w:numPr>
        <w:ind w:firstLineChars="0"/>
        <w:jc w:val="left"/>
        <w:outlineLvl w:val="0"/>
        <w:rPr>
          <w:b/>
          <w:bCs/>
          <w:kern w:val="0"/>
          <w:sz w:val="28"/>
          <w:szCs w:val="44"/>
        </w:rPr>
      </w:pPr>
      <w:bookmarkStart w:id="934" w:name="_Toc290035427"/>
      <w:bookmarkStart w:id="935" w:name="_Toc243968596"/>
      <w:bookmarkStart w:id="936" w:name="_Toc473905419"/>
      <w:bookmarkStart w:id="937" w:name="_Toc235865287"/>
      <w:bookmarkStart w:id="938" w:name="_Toc333563341"/>
      <w:bookmarkStart w:id="939" w:name="_Toc235785688"/>
      <w:bookmarkStart w:id="940" w:name="_Toc333563954"/>
      <w:bookmarkStart w:id="941" w:name="_Toc334702990"/>
      <w:bookmarkStart w:id="942" w:name="_Toc1092021532"/>
      <w:bookmarkStart w:id="943" w:name="_Toc396118979"/>
      <w:bookmarkStart w:id="944" w:name="_Toc480532713"/>
      <w:bookmarkStart w:id="945" w:name="_Toc346854401"/>
      <w:bookmarkStart w:id="946" w:name="_Toc334799699"/>
      <w:r>
        <w:rPr>
          <w:rFonts w:hint="eastAsia"/>
          <w:b/>
          <w:bCs/>
          <w:kern w:val="0"/>
          <w:sz w:val="28"/>
          <w:szCs w:val="44"/>
        </w:rPr>
        <w:t>分包管理</w:t>
      </w:r>
      <w:bookmarkEnd w:id="934"/>
      <w:bookmarkEnd w:id="935"/>
      <w:bookmarkEnd w:id="936"/>
      <w:bookmarkEnd w:id="937"/>
      <w:bookmarkEnd w:id="938"/>
      <w:bookmarkEnd w:id="939"/>
      <w:bookmarkEnd w:id="940"/>
      <w:bookmarkEnd w:id="941"/>
      <w:bookmarkEnd w:id="942"/>
      <w:bookmarkEnd w:id="943"/>
      <w:bookmarkEnd w:id="944"/>
      <w:bookmarkEnd w:id="945"/>
      <w:bookmarkEnd w:id="946"/>
    </w:p>
    <w:p>
      <w:pPr>
        <w:ind w:left="0" w:firstLine="420" w:firstLineChars="200"/>
        <w:rPr>
          <w:sz w:val="21"/>
        </w:rPr>
      </w:pPr>
      <w:r>
        <w:rPr>
          <w:rFonts w:hint="eastAsia"/>
          <w:sz w:val="21"/>
        </w:rPr>
        <w:t>招制。</w:t>
      </w:r>
    </w:p>
    <w:p>
      <w:pPr>
        <w:widowControl/>
        <w:numPr>
          <w:ilvl w:val="0"/>
          <w:numId w:val="45"/>
        </w:numPr>
        <w:ind w:firstLineChars="0"/>
        <w:jc w:val="left"/>
        <w:outlineLvl w:val="0"/>
        <w:rPr>
          <w:b/>
          <w:bCs/>
          <w:kern w:val="0"/>
          <w:sz w:val="28"/>
          <w:szCs w:val="44"/>
        </w:rPr>
      </w:pPr>
      <w:bookmarkStart w:id="947" w:name="_Toc480532714"/>
      <w:bookmarkStart w:id="948" w:name="_Toc333563342"/>
      <w:bookmarkStart w:id="949" w:name="_Toc235785689"/>
      <w:bookmarkStart w:id="950" w:name="_Toc473905420"/>
      <w:bookmarkStart w:id="951" w:name="_Toc333563955"/>
      <w:bookmarkStart w:id="952" w:name="_Toc235865288"/>
      <w:bookmarkStart w:id="953" w:name="_Toc243968597"/>
      <w:bookmarkStart w:id="954" w:name="_Toc334799700"/>
      <w:bookmarkStart w:id="955" w:name="_Toc396118980"/>
      <w:bookmarkStart w:id="956" w:name="_Toc290035428"/>
      <w:bookmarkStart w:id="957" w:name="_Toc334702991"/>
      <w:bookmarkStart w:id="958" w:name="_Toc1311299649"/>
      <w:bookmarkStart w:id="959" w:name="_Toc1210641062"/>
      <w:r>
        <w:rPr>
          <w:rFonts w:hint="eastAsia"/>
          <w:b/>
          <w:bCs/>
          <w:kern w:val="0"/>
          <w:sz w:val="28"/>
          <w:szCs w:val="44"/>
        </w:rPr>
        <w:t>风险控制</w:t>
      </w:r>
      <w:bookmarkEnd w:id="947"/>
      <w:bookmarkEnd w:id="948"/>
      <w:bookmarkEnd w:id="949"/>
      <w:bookmarkEnd w:id="950"/>
      <w:bookmarkEnd w:id="951"/>
      <w:bookmarkEnd w:id="952"/>
      <w:bookmarkEnd w:id="953"/>
      <w:bookmarkEnd w:id="954"/>
      <w:bookmarkEnd w:id="955"/>
      <w:bookmarkEnd w:id="956"/>
      <w:bookmarkEnd w:id="957"/>
      <w:bookmarkEnd w:id="958"/>
      <w:bookmarkEnd w:id="959"/>
    </w:p>
    <w:p>
      <w:pPr>
        <w:numPr>
          <w:ilvl w:val="0"/>
          <w:numId w:val="52"/>
        </w:numPr>
        <w:ind w:firstLineChars="0"/>
        <w:rPr>
          <w:sz w:val="21"/>
        </w:rPr>
      </w:pPr>
      <w:r>
        <w:rPr>
          <w:rFonts w:hint="eastAsia"/>
          <w:sz w:val="21"/>
        </w:rPr>
        <w:t>自险。</w:t>
      </w:r>
    </w:p>
    <w:p>
      <w:pPr>
        <w:widowControl/>
        <w:numPr>
          <w:ilvl w:val="0"/>
          <w:numId w:val="45"/>
        </w:numPr>
        <w:ind w:firstLineChars="0"/>
        <w:jc w:val="left"/>
        <w:outlineLvl w:val="0"/>
        <w:rPr>
          <w:b/>
          <w:bCs/>
          <w:kern w:val="0"/>
          <w:sz w:val="28"/>
          <w:szCs w:val="44"/>
        </w:rPr>
      </w:pPr>
      <w:bookmarkStart w:id="960" w:name="_Toc334702992"/>
      <w:bookmarkStart w:id="961" w:name="_Toc334799701"/>
      <w:bookmarkStart w:id="962" w:name="_Toc235785690"/>
      <w:bookmarkStart w:id="963" w:name="_Toc243968598"/>
      <w:bookmarkStart w:id="964" w:name="_Toc396118981"/>
      <w:bookmarkStart w:id="965" w:name="_Toc235865289"/>
      <w:bookmarkStart w:id="966" w:name="_Toc290035429"/>
      <w:bookmarkStart w:id="967" w:name="_Toc333563343"/>
      <w:bookmarkStart w:id="968" w:name="_Toc1984257356"/>
      <w:bookmarkStart w:id="969" w:name="_Toc333563956"/>
      <w:bookmarkStart w:id="970" w:name="_Toc480532715"/>
      <w:bookmarkStart w:id="971" w:name="_Toc1536015229"/>
      <w:bookmarkStart w:id="972" w:name="_Toc473905421"/>
      <w:r>
        <w:rPr>
          <w:rFonts w:hint="eastAsia"/>
          <w:b/>
          <w:bCs/>
          <w:kern w:val="0"/>
          <w:sz w:val="28"/>
          <w:szCs w:val="44"/>
        </w:rPr>
        <w:t>软件管理</w:t>
      </w:r>
      <w:bookmarkEnd w:id="960"/>
      <w:bookmarkEnd w:id="961"/>
      <w:bookmarkEnd w:id="962"/>
      <w:bookmarkEnd w:id="963"/>
      <w:bookmarkEnd w:id="964"/>
      <w:bookmarkEnd w:id="965"/>
      <w:bookmarkEnd w:id="966"/>
      <w:bookmarkEnd w:id="967"/>
      <w:bookmarkEnd w:id="968"/>
      <w:bookmarkEnd w:id="969"/>
      <w:bookmarkEnd w:id="970"/>
      <w:bookmarkEnd w:id="971"/>
      <w:bookmarkEnd w:id="972"/>
    </w:p>
    <w:p>
      <w:pPr>
        <w:ind w:left="0" w:firstLine="420" w:firstLineChars="200"/>
        <w:rPr>
          <w:sz w:val="21"/>
        </w:rPr>
      </w:pPr>
      <w:r>
        <w:rPr>
          <w:rFonts w:hint="eastAsia"/>
          <w:sz w:val="21"/>
        </w:rPr>
        <w:t>投标人应向招标人提交一份软件项目管理方案，该方案应覆盖软件开发周期中全部软件开发项目和实施内容。提交的软件项目管理方案应主要包括：</w:t>
      </w:r>
    </w:p>
    <w:p>
      <w:pPr>
        <w:ind w:left="0" w:firstLine="420" w:firstLineChars="200"/>
        <w:rPr>
          <w:sz w:val="21"/>
        </w:rPr>
      </w:pPr>
      <w:r>
        <w:rPr>
          <w:rFonts w:hint="eastAsia"/>
          <w:sz w:val="21"/>
        </w:rPr>
        <w:t>（</w:t>
      </w:r>
      <w:r>
        <w:rPr>
          <w:sz w:val="21"/>
        </w:rPr>
        <w:t>1</w:t>
      </w:r>
      <w:r>
        <w:rPr>
          <w:rFonts w:hint="eastAsia"/>
          <w:sz w:val="21"/>
        </w:rPr>
        <w:t>）软件需求管理计划；</w:t>
      </w:r>
    </w:p>
    <w:p>
      <w:pPr>
        <w:ind w:left="0" w:firstLine="420" w:firstLineChars="200"/>
        <w:rPr>
          <w:sz w:val="21"/>
        </w:rPr>
      </w:pPr>
      <w:r>
        <w:rPr>
          <w:rFonts w:hint="eastAsia"/>
          <w:sz w:val="21"/>
        </w:rPr>
        <w:t>（</w:t>
      </w:r>
      <w:r>
        <w:rPr>
          <w:sz w:val="21"/>
        </w:rPr>
        <w:t>2</w:t>
      </w:r>
      <w:r>
        <w:rPr>
          <w:rFonts w:hint="eastAsia"/>
          <w:sz w:val="21"/>
        </w:rPr>
        <w:t>）软件开发计划；</w:t>
      </w:r>
    </w:p>
    <w:p>
      <w:pPr>
        <w:ind w:left="0" w:firstLine="420" w:firstLineChars="200"/>
        <w:rPr>
          <w:sz w:val="21"/>
        </w:rPr>
      </w:pPr>
      <w:r>
        <w:rPr>
          <w:rFonts w:hint="eastAsia"/>
          <w:sz w:val="21"/>
        </w:rPr>
        <w:t>（</w:t>
      </w:r>
      <w:r>
        <w:rPr>
          <w:sz w:val="21"/>
        </w:rPr>
        <w:t>3</w:t>
      </w:r>
      <w:r>
        <w:rPr>
          <w:rFonts w:hint="eastAsia"/>
          <w:sz w:val="21"/>
        </w:rPr>
        <w:t>）软件质量保证计划；</w:t>
      </w:r>
    </w:p>
    <w:p>
      <w:pPr>
        <w:ind w:left="0" w:firstLine="420" w:firstLineChars="200"/>
        <w:rPr>
          <w:sz w:val="21"/>
        </w:rPr>
      </w:pPr>
      <w:r>
        <w:rPr>
          <w:rFonts w:hint="eastAsia"/>
          <w:sz w:val="21"/>
        </w:rPr>
        <w:t>（</w:t>
      </w:r>
      <w:r>
        <w:rPr>
          <w:sz w:val="21"/>
        </w:rPr>
        <w:t>4</w:t>
      </w:r>
      <w:r>
        <w:rPr>
          <w:rFonts w:hint="eastAsia"/>
          <w:sz w:val="21"/>
        </w:rPr>
        <w:t>）软件分析及设计标准；</w:t>
      </w:r>
    </w:p>
    <w:p>
      <w:pPr>
        <w:ind w:left="0" w:firstLine="420" w:firstLineChars="200"/>
        <w:rPr>
          <w:sz w:val="21"/>
        </w:rPr>
      </w:pPr>
      <w:r>
        <w:rPr>
          <w:rFonts w:hint="eastAsia"/>
          <w:sz w:val="21"/>
        </w:rPr>
        <w:t>（</w:t>
      </w:r>
      <w:r>
        <w:rPr>
          <w:sz w:val="21"/>
        </w:rPr>
        <w:t>5</w:t>
      </w:r>
      <w:r>
        <w:rPr>
          <w:rFonts w:hint="eastAsia"/>
          <w:sz w:val="21"/>
        </w:rPr>
        <w:t>）程序代码标准；</w:t>
      </w:r>
    </w:p>
    <w:p>
      <w:pPr>
        <w:ind w:left="0" w:firstLine="420" w:firstLineChars="200"/>
        <w:rPr>
          <w:sz w:val="21"/>
        </w:rPr>
      </w:pPr>
      <w:r>
        <w:rPr>
          <w:rFonts w:hint="eastAsia"/>
          <w:sz w:val="21"/>
        </w:rPr>
        <w:t>（</w:t>
      </w:r>
      <w:r>
        <w:rPr>
          <w:sz w:val="21"/>
        </w:rPr>
        <w:t>6</w:t>
      </w:r>
      <w:r>
        <w:rPr>
          <w:rFonts w:hint="eastAsia"/>
          <w:sz w:val="21"/>
        </w:rPr>
        <w:t>）软件结构管理；</w:t>
      </w:r>
    </w:p>
    <w:p>
      <w:pPr>
        <w:ind w:left="0" w:firstLine="420" w:firstLineChars="200"/>
        <w:rPr>
          <w:sz w:val="21"/>
        </w:rPr>
      </w:pPr>
      <w:r>
        <w:rPr>
          <w:rFonts w:hint="eastAsia"/>
          <w:sz w:val="21"/>
        </w:rPr>
        <w:t>（</w:t>
      </w:r>
      <w:r>
        <w:rPr>
          <w:sz w:val="21"/>
        </w:rPr>
        <w:t>7</w:t>
      </w:r>
      <w:r>
        <w:rPr>
          <w:rFonts w:hint="eastAsia"/>
          <w:sz w:val="21"/>
        </w:rPr>
        <w:t>）软件技术审查；</w:t>
      </w:r>
    </w:p>
    <w:p>
      <w:pPr>
        <w:ind w:left="0" w:firstLine="420" w:firstLineChars="200"/>
        <w:rPr>
          <w:sz w:val="21"/>
        </w:rPr>
      </w:pPr>
      <w:r>
        <w:rPr>
          <w:rFonts w:hint="eastAsia"/>
          <w:sz w:val="21"/>
        </w:rPr>
        <w:t>（</w:t>
      </w:r>
      <w:r>
        <w:rPr>
          <w:sz w:val="21"/>
        </w:rPr>
        <w:t>8</w:t>
      </w:r>
      <w:r>
        <w:rPr>
          <w:rFonts w:hint="eastAsia"/>
          <w:sz w:val="21"/>
        </w:rPr>
        <w:t>）软件验收需求；</w:t>
      </w:r>
    </w:p>
    <w:p>
      <w:pPr>
        <w:ind w:left="0" w:firstLine="420" w:firstLineChars="200"/>
        <w:rPr>
          <w:sz w:val="21"/>
        </w:rPr>
      </w:pPr>
      <w:r>
        <w:rPr>
          <w:rFonts w:hint="eastAsia"/>
          <w:sz w:val="21"/>
        </w:rPr>
        <w:t>（</w:t>
      </w:r>
      <w:r>
        <w:rPr>
          <w:sz w:val="21"/>
        </w:rPr>
        <w:t>9</w:t>
      </w:r>
      <w:r>
        <w:rPr>
          <w:rFonts w:hint="eastAsia"/>
          <w:sz w:val="21"/>
        </w:rPr>
        <w:t>）软件管理目标；</w:t>
      </w:r>
    </w:p>
    <w:p>
      <w:pPr>
        <w:ind w:left="0" w:firstLine="420" w:firstLineChars="200"/>
        <w:rPr>
          <w:sz w:val="21"/>
        </w:rPr>
      </w:pPr>
      <w:r>
        <w:rPr>
          <w:rFonts w:hint="eastAsia"/>
          <w:sz w:val="21"/>
        </w:rPr>
        <w:t>（</w:t>
      </w:r>
      <w:r>
        <w:rPr>
          <w:sz w:val="21"/>
        </w:rPr>
        <w:t>10</w:t>
      </w:r>
      <w:r>
        <w:rPr>
          <w:rFonts w:hint="eastAsia"/>
          <w:sz w:val="21"/>
        </w:rPr>
        <w:t>）软件实施。</w:t>
      </w:r>
    </w:p>
    <w:p>
      <w:pPr>
        <w:widowControl/>
        <w:numPr>
          <w:ilvl w:val="1"/>
          <w:numId w:val="53"/>
        </w:numPr>
        <w:tabs>
          <w:tab w:val="left" w:pos="432"/>
        </w:tabs>
        <w:ind w:firstLineChars="0"/>
        <w:jc w:val="left"/>
        <w:outlineLvl w:val="0"/>
        <w:rPr>
          <w:b/>
          <w:bCs/>
          <w:kern w:val="0"/>
          <w:sz w:val="28"/>
          <w:szCs w:val="44"/>
        </w:rPr>
      </w:pPr>
      <w:bookmarkStart w:id="973" w:name="_Toc235865290"/>
      <w:bookmarkStart w:id="974" w:name="_Toc333563957"/>
      <w:bookmarkStart w:id="975" w:name="_Toc333563344"/>
      <w:bookmarkStart w:id="976" w:name="_Toc290035430"/>
      <w:bookmarkStart w:id="977" w:name="_Toc334799702"/>
      <w:bookmarkStart w:id="978" w:name="_Toc243968599"/>
      <w:bookmarkStart w:id="979" w:name="_Toc334702993"/>
      <w:bookmarkStart w:id="980" w:name="_Toc235785691"/>
      <w:bookmarkStart w:id="981" w:name="_Toc396118982"/>
      <w:bookmarkStart w:id="982" w:name="_Toc480532716"/>
      <w:bookmarkStart w:id="983" w:name="_Toc473905422"/>
      <w:bookmarkStart w:id="984" w:name="_Toc1139828029"/>
      <w:bookmarkStart w:id="985" w:name="_Toc907033216"/>
      <w:r>
        <w:rPr>
          <w:rFonts w:hint="eastAsia"/>
          <w:b/>
          <w:bCs/>
          <w:kern w:val="0"/>
          <w:sz w:val="28"/>
          <w:szCs w:val="44"/>
        </w:rPr>
        <w:t>软件需求管理计划</w:t>
      </w:r>
      <w:bookmarkEnd w:id="973"/>
      <w:bookmarkEnd w:id="974"/>
      <w:bookmarkEnd w:id="975"/>
      <w:bookmarkEnd w:id="976"/>
      <w:bookmarkEnd w:id="977"/>
      <w:bookmarkEnd w:id="978"/>
      <w:bookmarkEnd w:id="979"/>
      <w:bookmarkEnd w:id="980"/>
      <w:bookmarkEnd w:id="981"/>
      <w:bookmarkEnd w:id="982"/>
      <w:bookmarkEnd w:id="983"/>
      <w:bookmarkEnd w:id="984"/>
      <w:bookmarkEnd w:id="985"/>
    </w:p>
    <w:p>
      <w:pPr>
        <w:ind w:left="0" w:firstLine="420" w:firstLineChars="200"/>
        <w:rPr>
          <w:sz w:val="21"/>
        </w:rPr>
      </w:pPr>
      <w:r>
        <w:rPr>
          <w:rFonts w:hint="eastAsia"/>
          <w:sz w:val="21"/>
        </w:rPr>
        <w:t>软件需求管理计划是适应成都轨道交通运营需求变化的重要内容，要求在需求分析和系统实施阶段，对于系统项目产生的需求来源进行整理、分析、管理，并根据所管理的需求报告形成需求定义、需求跟踪信息，例如风险、状态、完成情况，这些信息都存储在数据库中。该需求管理计划要求提供灵活的用户界面、报表、修改和修改操作日志。</w:t>
      </w:r>
    </w:p>
    <w:p>
      <w:pPr>
        <w:widowControl/>
        <w:numPr>
          <w:ilvl w:val="1"/>
          <w:numId w:val="53"/>
        </w:numPr>
        <w:tabs>
          <w:tab w:val="left" w:pos="432"/>
        </w:tabs>
        <w:ind w:firstLineChars="0"/>
        <w:jc w:val="left"/>
        <w:outlineLvl w:val="0"/>
        <w:rPr>
          <w:b/>
          <w:bCs/>
          <w:kern w:val="0"/>
          <w:sz w:val="28"/>
          <w:szCs w:val="44"/>
        </w:rPr>
      </w:pPr>
      <w:bookmarkStart w:id="986" w:name="_Toc235785692"/>
      <w:bookmarkStart w:id="987" w:name="_Toc1668334906"/>
      <w:bookmarkStart w:id="988" w:name="_Toc333563958"/>
      <w:bookmarkStart w:id="989" w:name="_Toc396118983"/>
      <w:bookmarkStart w:id="990" w:name="_Toc334702994"/>
      <w:bookmarkStart w:id="991" w:name="_Toc243968600"/>
      <w:bookmarkStart w:id="992" w:name="_Toc290035431"/>
      <w:bookmarkStart w:id="993" w:name="_Toc334799703"/>
      <w:bookmarkStart w:id="994" w:name="_Toc235865291"/>
      <w:bookmarkStart w:id="995" w:name="_Toc473905423"/>
      <w:bookmarkStart w:id="996" w:name="_Toc480532717"/>
      <w:bookmarkStart w:id="997" w:name="_Toc1535552163"/>
      <w:bookmarkStart w:id="998" w:name="_Toc333563345"/>
      <w:r>
        <w:rPr>
          <w:rFonts w:hint="eastAsia"/>
          <w:b/>
          <w:bCs/>
          <w:kern w:val="0"/>
          <w:sz w:val="28"/>
          <w:szCs w:val="44"/>
        </w:rPr>
        <w:t>软件开发计划</w:t>
      </w:r>
      <w:bookmarkEnd w:id="986"/>
      <w:bookmarkEnd w:id="987"/>
      <w:bookmarkEnd w:id="988"/>
      <w:bookmarkEnd w:id="989"/>
      <w:bookmarkEnd w:id="990"/>
      <w:bookmarkEnd w:id="991"/>
      <w:bookmarkEnd w:id="992"/>
      <w:bookmarkEnd w:id="993"/>
      <w:bookmarkEnd w:id="994"/>
      <w:bookmarkEnd w:id="995"/>
      <w:bookmarkEnd w:id="996"/>
      <w:bookmarkEnd w:id="997"/>
      <w:bookmarkEnd w:id="998"/>
    </w:p>
    <w:p>
      <w:pPr>
        <w:ind w:left="0" w:firstLine="420" w:firstLineChars="200"/>
        <w:rPr>
          <w:sz w:val="21"/>
        </w:rPr>
      </w:pPr>
      <w:r>
        <w:rPr>
          <w:rFonts w:hint="eastAsia"/>
          <w:sz w:val="21"/>
        </w:rPr>
        <w:t>投标人应提交一份在进行软件开发时使用的软件开发计划。该计划应允许招标人在软件开发过程中对投标人在进度、管理和合同工作成效方面进行监督，同时还应包括组织架构、人员安排和风险管理的内容。</w:t>
      </w:r>
    </w:p>
    <w:p>
      <w:pPr>
        <w:widowControl/>
        <w:numPr>
          <w:ilvl w:val="1"/>
          <w:numId w:val="53"/>
        </w:numPr>
        <w:tabs>
          <w:tab w:val="left" w:pos="432"/>
        </w:tabs>
        <w:ind w:firstLineChars="0"/>
        <w:jc w:val="left"/>
        <w:outlineLvl w:val="0"/>
        <w:rPr>
          <w:b/>
          <w:bCs/>
          <w:kern w:val="0"/>
          <w:sz w:val="28"/>
          <w:szCs w:val="44"/>
        </w:rPr>
      </w:pPr>
      <w:bookmarkStart w:id="999" w:name="_Toc10786263"/>
      <w:bookmarkStart w:id="1000" w:name="_Toc290035432"/>
      <w:bookmarkStart w:id="1001" w:name="_Toc1714217542"/>
      <w:bookmarkStart w:id="1002" w:name="_Toc333563346"/>
      <w:bookmarkStart w:id="1003" w:name="_Toc235865292"/>
      <w:bookmarkStart w:id="1004" w:name="_Toc333563959"/>
      <w:bookmarkStart w:id="1005" w:name="_Toc334702995"/>
      <w:bookmarkStart w:id="1006" w:name="_Toc334799704"/>
      <w:bookmarkStart w:id="1007" w:name="_Toc235785693"/>
      <w:bookmarkStart w:id="1008" w:name="_Toc243968601"/>
      <w:bookmarkStart w:id="1009" w:name="_Toc396118984"/>
      <w:bookmarkStart w:id="1010" w:name="_Toc473905424"/>
      <w:bookmarkStart w:id="1011" w:name="_Toc480532718"/>
      <w:r>
        <w:rPr>
          <w:rFonts w:hint="eastAsia"/>
          <w:b/>
          <w:bCs/>
          <w:kern w:val="0"/>
          <w:sz w:val="28"/>
          <w:szCs w:val="44"/>
        </w:rPr>
        <w:t>软件质量保证计划</w:t>
      </w:r>
      <w:bookmarkEnd w:id="999"/>
      <w:bookmarkEnd w:id="1000"/>
      <w:bookmarkEnd w:id="1001"/>
      <w:bookmarkEnd w:id="1002"/>
      <w:bookmarkEnd w:id="1003"/>
      <w:bookmarkEnd w:id="1004"/>
      <w:bookmarkEnd w:id="1005"/>
      <w:bookmarkEnd w:id="1006"/>
      <w:bookmarkEnd w:id="1007"/>
      <w:bookmarkEnd w:id="1008"/>
      <w:bookmarkEnd w:id="1009"/>
      <w:bookmarkEnd w:id="1010"/>
      <w:bookmarkEnd w:id="1011"/>
    </w:p>
    <w:p>
      <w:pPr>
        <w:ind w:left="0" w:firstLine="420" w:firstLineChars="200"/>
        <w:rPr>
          <w:sz w:val="21"/>
        </w:rPr>
      </w:pPr>
      <w:r>
        <w:rPr>
          <w:rFonts w:hint="eastAsia"/>
          <w:sz w:val="21"/>
        </w:rPr>
        <w:t>投标人应提交软件质量保证计划，用以评测其软件文档和软件开发过程。在提交的计划中应包括投标人进行软件产品评估的各种活动，如计划、内部评估、正式评估和审查等。投标人还应提出用以测定软件质量的度量标准。</w:t>
      </w:r>
    </w:p>
    <w:p>
      <w:pPr>
        <w:widowControl/>
        <w:numPr>
          <w:ilvl w:val="2"/>
          <w:numId w:val="54"/>
        </w:numPr>
        <w:tabs>
          <w:tab w:val="left" w:pos="432"/>
        </w:tabs>
        <w:ind w:firstLineChars="0"/>
        <w:jc w:val="left"/>
        <w:outlineLvl w:val="0"/>
        <w:rPr>
          <w:b/>
          <w:bCs/>
          <w:kern w:val="0"/>
          <w:sz w:val="28"/>
          <w:szCs w:val="44"/>
        </w:rPr>
      </w:pPr>
      <w:bookmarkStart w:id="1012" w:name="_Toc472867851"/>
      <w:bookmarkEnd w:id="1012"/>
      <w:bookmarkStart w:id="1013" w:name="_Toc235785694"/>
      <w:bookmarkStart w:id="1014" w:name="_Toc243968602"/>
      <w:bookmarkStart w:id="1015" w:name="_Toc333563347"/>
      <w:bookmarkStart w:id="1016" w:name="_Toc396118985"/>
      <w:bookmarkStart w:id="1017" w:name="_Toc290035433"/>
      <w:bookmarkStart w:id="1018" w:name="_Toc333563960"/>
      <w:bookmarkStart w:id="1019" w:name="_Toc334702996"/>
      <w:bookmarkStart w:id="1020" w:name="_Toc473905425"/>
      <w:bookmarkStart w:id="1021" w:name="_Toc334799705"/>
      <w:bookmarkStart w:id="1022" w:name="_Toc480532719"/>
      <w:bookmarkStart w:id="1023" w:name="_Toc896095893"/>
      <w:bookmarkStart w:id="1024" w:name="_Toc213620242"/>
      <w:bookmarkStart w:id="1025" w:name="_Toc235865293"/>
      <w:r>
        <w:rPr>
          <w:rFonts w:hint="eastAsia"/>
          <w:b/>
          <w:bCs/>
          <w:kern w:val="0"/>
          <w:sz w:val="28"/>
          <w:szCs w:val="44"/>
        </w:rPr>
        <w:t>软件产品评估</w:t>
      </w:r>
      <w:bookmarkEnd w:id="1013"/>
      <w:bookmarkEnd w:id="1014"/>
      <w:bookmarkEnd w:id="1015"/>
      <w:bookmarkEnd w:id="1016"/>
      <w:bookmarkEnd w:id="1017"/>
      <w:bookmarkEnd w:id="1018"/>
      <w:bookmarkEnd w:id="1019"/>
      <w:bookmarkEnd w:id="1020"/>
      <w:bookmarkEnd w:id="1021"/>
      <w:bookmarkEnd w:id="1022"/>
      <w:bookmarkEnd w:id="1023"/>
      <w:bookmarkEnd w:id="1024"/>
      <w:bookmarkEnd w:id="1025"/>
    </w:p>
    <w:p>
      <w:pPr>
        <w:ind w:left="0" w:firstLine="420" w:firstLineChars="200"/>
        <w:rPr>
          <w:sz w:val="21"/>
        </w:rPr>
      </w:pPr>
      <w:r>
        <w:rPr>
          <w:rFonts w:hint="eastAsia"/>
          <w:sz w:val="21"/>
        </w:rPr>
        <w:t>投等。</w:t>
      </w:r>
    </w:p>
    <w:p>
      <w:pPr>
        <w:widowControl/>
        <w:numPr>
          <w:ilvl w:val="2"/>
          <w:numId w:val="54"/>
        </w:numPr>
        <w:tabs>
          <w:tab w:val="left" w:pos="432"/>
        </w:tabs>
        <w:ind w:firstLineChars="0"/>
        <w:jc w:val="left"/>
        <w:outlineLvl w:val="0"/>
        <w:rPr>
          <w:b/>
          <w:bCs/>
          <w:kern w:val="0"/>
          <w:sz w:val="28"/>
          <w:szCs w:val="44"/>
        </w:rPr>
      </w:pPr>
      <w:bookmarkStart w:id="1026" w:name="_Toc235785695"/>
      <w:bookmarkStart w:id="1027" w:name="_Toc333563961"/>
      <w:bookmarkStart w:id="1028" w:name="_Toc235865294"/>
      <w:bookmarkStart w:id="1029" w:name="_Toc334799706"/>
      <w:bookmarkStart w:id="1030" w:name="_Toc290035434"/>
      <w:bookmarkStart w:id="1031" w:name="_Toc396118986"/>
      <w:bookmarkStart w:id="1032" w:name="_Toc243968603"/>
      <w:bookmarkStart w:id="1033" w:name="_Toc333563348"/>
      <w:bookmarkStart w:id="1034" w:name="_Toc334702997"/>
      <w:bookmarkStart w:id="1035" w:name="_Toc473905426"/>
      <w:bookmarkStart w:id="1036" w:name="_Toc480532720"/>
      <w:bookmarkStart w:id="1037" w:name="_Toc1870233157"/>
      <w:bookmarkStart w:id="1038" w:name="_Toc380857240"/>
      <w:r>
        <w:rPr>
          <w:rFonts w:hint="eastAsia"/>
          <w:b/>
          <w:bCs/>
          <w:kern w:val="0"/>
          <w:sz w:val="28"/>
          <w:szCs w:val="44"/>
        </w:rPr>
        <w:t>软件质量保证</w:t>
      </w:r>
      <w:bookmarkEnd w:id="1026"/>
      <w:bookmarkEnd w:id="1027"/>
      <w:bookmarkEnd w:id="1028"/>
      <w:bookmarkEnd w:id="1029"/>
      <w:bookmarkEnd w:id="1030"/>
      <w:bookmarkEnd w:id="1031"/>
      <w:bookmarkEnd w:id="1032"/>
      <w:bookmarkEnd w:id="1033"/>
      <w:bookmarkEnd w:id="1034"/>
      <w:bookmarkEnd w:id="1035"/>
      <w:bookmarkEnd w:id="1036"/>
      <w:bookmarkEnd w:id="1037"/>
      <w:bookmarkEnd w:id="1038"/>
    </w:p>
    <w:p>
      <w:pPr>
        <w:ind w:left="0" w:firstLine="420" w:firstLineChars="200"/>
        <w:rPr>
          <w:sz w:val="21"/>
        </w:rPr>
      </w:pPr>
      <w:r>
        <w:rPr>
          <w:rFonts w:hint="eastAsia"/>
          <w:sz w:val="21"/>
        </w:rPr>
        <w:t>投告。</w:t>
      </w:r>
    </w:p>
    <w:p>
      <w:pPr>
        <w:widowControl/>
        <w:numPr>
          <w:ilvl w:val="1"/>
          <w:numId w:val="53"/>
        </w:numPr>
        <w:tabs>
          <w:tab w:val="left" w:pos="432"/>
        </w:tabs>
        <w:ind w:firstLineChars="0"/>
        <w:jc w:val="left"/>
        <w:outlineLvl w:val="0"/>
        <w:rPr>
          <w:b/>
          <w:bCs/>
          <w:kern w:val="0"/>
          <w:sz w:val="28"/>
          <w:szCs w:val="44"/>
        </w:rPr>
      </w:pPr>
      <w:bookmarkStart w:id="1039" w:name="_Toc333563349"/>
      <w:bookmarkStart w:id="1040" w:name="_Toc333563962"/>
      <w:bookmarkStart w:id="1041" w:name="_Toc396118987"/>
      <w:bookmarkStart w:id="1042" w:name="_Toc235865295"/>
      <w:bookmarkStart w:id="1043" w:name="_Toc290035435"/>
      <w:bookmarkStart w:id="1044" w:name="_Toc334702998"/>
      <w:bookmarkStart w:id="1045" w:name="_Toc334799707"/>
      <w:bookmarkStart w:id="1046" w:name="_Toc235785696"/>
      <w:bookmarkStart w:id="1047" w:name="_Toc473905427"/>
      <w:bookmarkStart w:id="1048" w:name="_Toc243968604"/>
      <w:bookmarkStart w:id="1049" w:name="_Toc1566364620"/>
      <w:bookmarkStart w:id="1050" w:name="_Toc480532721"/>
      <w:bookmarkStart w:id="1051" w:name="_Toc290528560"/>
      <w:r>
        <w:rPr>
          <w:rFonts w:hint="eastAsia"/>
          <w:b/>
          <w:bCs/>
          <w:kern w:val="0"/>
          <w:sz w:val="28"/>
          <w:szCs w:val="44"/>
        </w:rPr>
        <w:t>分析和设计标准</w:t>
      </w:r>
      <w:bookmarkEnd w:id="1039"/>
      <w:bookmarkEnd w:id="1040"/>
      <w:bookmarkEnd w:id="1041"/>
      <w:bookmarkEnd w:id="1042"/>
      <w:bookmarkEnd w:id="1043"/>
      <w:bookmarkEnd w:id="1044"/>
      <w:bookmarkEnd w:id="1045"/>
      <w:bookmarkEnd w:id="1046"/>
      <w:bookmarkEnd w:id="1047"/>
      <w:bookmarkEnd w:id="1048"/>
      <w:bookmarkEnd w:id="1049"/>
      <w:bookmarkEnd w:id="1050"/>
      <w:bookmarkEnd w:id="1051"/>
    </w:p>
    <w:p>
      <w:pPr>
        <w:ind w:left="0" w:firstLine="420" w:firstLineChars="200"/>
        <w:rPr>
          <w:sz w:val="21"/>
        </w:rPr>
      </w:pPr>
      <w:r>
        <w:rPr>
          <w:rFonts w:hint="eastAsia"/>
          <w:sz w:val="21"/>
        </w:rPr>
        <w:t>本标准说明分析和设计阶段采用的开发方法。</w:t>
      </w:r>
    </w:p>
    <w:p>
      <w:pPr>
        <w:widowControl/>
        <w:numPr>
          <w:ilvl w:val="1"/>
          <w:numId w:val="53"/>
        </w:numPr>
        <w:tabs>
          <w:tab w:val="left" w:pos="432"/>
        </w:tabs>
        <w:ind w:firstLineChars="0"/>
        <w:jc w:val="left"/>
        <w:outlineLvl w:val="0"/>
        <w:rPr>
          <w:b/>
          <w:bCs/>
          <w:kern w:val="0"/>
          <w:sz w:val="28"/>
          <w:szCs w:val="44"/>
        </w:rPr>
      </w:pPr>
      <w:bookmarkStart w:id="1052" w:name="_Toc396118988"/>
      <w:bookmarkStart w:id="1053" w:name="_Toc235865296"/>
      <w:bookmarkStart w:id="1054" w:name="_Toc290035436"/>
      <w:bookmarkStart w:id="1055" w:name="_Toc480532722"/>
      <w:bookmarkStart w:id="1056" w:name="_Toc473905428"/>
      <w:bookmarkStart w:id="1057" w:name="_Toc1683178289"/>
      <w:bookmarkStart w:id="1058" w:name="_Toc243968605"/>
      <w:bookmarkStart w:id="1059" w:name="_Toc333563350"/>
      <w:bookmarkStart w:id="1060" w:name="_Toc2035623414"/>
      <w:bookmarkStart w:id="1061" w:name="_Toc334702999"/>
      <w:bookmarkStart w:id="1062" w:name="_Toc334799708"/>
      <w:bookmarkStart w:id="1063" w:name="_Toc235785697"/>
      <w:bookmarkStart w:id="1064" w:name="_Toc333563963"/>
      <w:r>
        <w:rPr>
          <w:rFonts w:hint="eastAsia"/>
          <w:b/>
          <w:bCs/>
          <w:kern w:val="0"/>
          <w:sz w:val="28"/>
          <w:szCs w:val="44"/>
        </w:rPr>
        <w:t>程序代码标准</w:t>
      </w:r>
      <w:bookmarkEnd w:id="1052"/>
      <w:bookmarkEnd w:id="1053"/>
      <w:bookmarkEnd w:id="1054"/>
      <w:bookmarkEnd w:id="1055"/>
      <w:bookmarkEnd w:id="1056"/>
      <w:bookmarkEnd w:id="1057"/>
      <w:bookmarkEnd w:id="1058"/>
      <w:bookmarkEnd w:id="1059"/>
      <w:bookmarkEnd w:id="1060"/>
      <w:bookmarkEnd w:id="1061"/>
      <w:bookmarkEnd w:id="1062"/>
      <w:bookmarkEnd w:id="1063"/>
      <w:bookmarkEnd w:id="1064"/>
    </w:p>
    <w:p>
      <w:pPr>
        <w:ind w:left="0" w:firstLine="420" w:firstLineChars="200"/>
        <w:rPr>
          <w:sz w:val="21"/>
        </w:rPr>
      </w:pPr>
      <w:r>
        <w:rPr>
          <w:rFonts w:hint="eastAsia"/>
          <w:sz w:val="21"/>
        </w:rPr>
        <w:t>本标准应包括在软件开发中将采用的设计和程序代码标准（如命名规范、控制结构、模块化说明、注释、错误信息和诊断信息）。</w:t>
      </w:r>
    </w:p>
    <w:p>
      <w:pPr>
        <w:widowControl/>
        <w:numPr>
          <w:ilvl w:val="1"/>
          <w:numId w:val="53"/>
        </w:numPr>
        <w:tabs>
          <w:tab w:val="left" w:pos="432"/>
        </w:tabs>
        <w:ind w:firstLineChars="0"/>
        <w:jc w:val="left"/>
        <w:outlineLvl w:val="0"/>
        <w:rPr>
          <w:b/>
          <w:bCs/>
          <w:kern w:val="0"/>
          <w:sz w:val="28"/>
          <w:szCs w:val="44"/>
        </w:rPr>
      </w:pPr>
      <w:bookmarkStart w:id="1065" w:name="_Toc1160738741"/>
      <w:bookmarkStart w:id="1066" w:name="_Toc375421292"/>
      <w:bookmarkStart w:id="1067" w:name="_Toc334799709"/>
      <w:bookmarkStart w:id="1068" w:name="_Toc235785698"/>
      <w:bookmarkStart w:id="1069" w:name="_Toc396118989"/>
      <w:bookmarkStart w:id="1070" w:name="_Toc235865297"/>
      <w:bookmarkStart w:id="1071" w:name="_Toc243968606"/>
      <w:bookmarkStart w:id="1072" w:name="_Toc290035437"/>
      <w:bookmarkStart w:id="1073" w:name="_Toc333563351"/>
      <w:bookmarkStart w:id="1074" w:name="_Toc333563964"/>
      <w:bookmarkStart w:id="1075" w:name="_Toc473905429"/>
      <w:bookmarkStart w:id="1076" w:name="_Toc334703000"/>
      <w:bookmarkStart w:id="1077" w:name="_Toc480532723"/>
      <w:r>
        <w:rPr>
          <w:rFonts w:hint="eastAsia"/>
          <w:b/>
          <w:bCs/>
          <w:kern w:val="0"/>
          <w:sz w:val="28"/>
          <w:szCs w:val="44"/>
        </w:rPr>
        <w:t>软件结构管理</w:t>
      </w:r>
      <w:bookmarkEnd w:id="1065"/>
      <w:bookmarkEnd w:id="1066"/>
      <w:bookmarkEnd w:id="1067"/>
      <w:bookmarkEnd w:id="1068"/>
      <w:bookmarkEnd w:id="1069"/>
      <w:bookmarkEnd w:id="1070"/>
      <w:bookmarkEnd w:id="1071"/>
      <w:bookmarkEnd w:id="1072"/>
      <w:bookmarkEnd w:id="1073"/>
      <w:bookmarkEnd w:id="1074"/>
      <w:bookmarkEnd w:id="1075"/>
      <w:bookmarkEnd w:id="1076"/>
      <w:bookmarkEnd w:id="1077"/>
    </w:p>
    <w:p>
      <w:pPr>
        <w:ind w:left="0" w:firstLine="420" w:firstLineChars="200"/>
        <w:rPr>
          <w:sz w:val="21"/>
        </w:rPr>
      </w:pPr>
      <w:r>
        <w:rPr>
          <w:rFonts w:hint="eastAsia"/>
          <w:sz w:val="21"/>
        </w:rPr>
        <w:t>软件结构管理用以说明软件控制流程、信息流程的设计及实施计划。</w:t>
      </w:r>
    </w:p>
    <w:p>
      <w:pPr>
        <w:widowControl/>
        <w:numPr>
          <w:ilvl w:val="1"/>
          <w:numId w:val="53"/>
        </w:numPr>
        <w:tabs>
          <w:tab w:val="left" w:pos="432"/>
        </w:tabs>
        <w:ind w:firstLineChars="0"/>
        <w:jc w:val="left"/>
        <w:outlineLvl w:val="0"/>
        <w:rPr>
          <w:b/>
          <w:bCs/>
          <w:kern w:val="0"/>
          <w:sz w:val="28"/>
          <w:szCs w:val="44"/>
        </w:rPr>
      </w:pPr>
      <w:bookmarkStart w:id="1078" w:name="_Toc243968607"/>
      <w:bookmarkStart w:id="1079" w:name="_Toc290035438"/>
      <w:bookmarkStart w:id="1080" w:name="_Toc235785699"/>
      <w:bookmarkStart w:id="1081" w:name="_Toc333563352"/>
      <w:bookmarkStart w:id="1082" w:name="_Toc334703001"/>
      <w:bookmarkStart w:id="1083" w:name="_Toc333563965"/>
      <w:bookmarkStart w:id="1084" w:name="_Toc235865298"/>
      <w:bookmarkStart w:id="1085" w:name="_Toc334799710"/>
      <w:bookmarkStart w:id="1086" w:name="_Toc396118990"/>
      <w:bookmarkStart w:id="1087" w:name="_Toc473905430"/>
      <w:bookmarkStart w:id="1088" w:name="_Toc398699758"/>
      <w:bookmarkStart w:id="1089" w:name="_Toc794570639"/>
      <w:bookmarkStart w:id="1090" w:name="_Toc480532724"/>
      <w:r>
        <w:rPr>
          <w:rFonts w:hint="eastAsia"/>
          <w:b/>
          <w:bCs/>
          <w:kern w:val="0"/>
          <w:sz w:val="28"/>
          <w:szCs w:val="44"/>
        </w:rPr>
        <w:t>软件技术审查</w:t>
      </w:r>
      <w:bookmarkEnd w:id="1078"/>
      <w:bookmarkEnd w:id="1079"/>
      <w:bookmarkEnd w:id="1080"/>
      <w:bookmarkEnd w:id="1081"/>
      <w:bookmarkEnd w:id="1082"/>
      <w:bookmarkEnd w:id="1083"/>
      <w:bookmarkEnd w:id="1084"/>
      <w:bookmarkEnd w:id="1085"/>
      <w:bookmarkEnd w:id="1086"/>
      <w:bookmarkEnd w:id="1087"/>
      <w:bookmarkEnd w:id="1088"/>
      <w:bookmarkEnd w:id="1089"/>
      <w:bookmarkEnd w:id="1090"/>
    </w:p>
    <w:p>
      <w:pPr>
        <w:numPr>
          <w:ilvl w:val="0"/>
          <w:numId w:val="55"/>
        </w:numPr>
        <w:tabs>
          <w:tab w:val="left" w:pos="840"/>
          <w:tab w:val="clear" w:pos="425"/>
        </w:tabs>
        <w:ind w:left="840" w:hanging="420" w:firstLineChars="0"/>
        <w:rPr>
          <w:sz w:val="21"/>
        </w:rPr>
      </w:pPr>
      <w:r>
        <w:rPr>
          <w:rFonts w:hint="eastAsia"/>
          <w:sz w:val="21"/>
        </w:rPr>
        <w:t>投等。</w:t>
      </w:r>
    </w:p>
    <w:p>
      <w:pPr>
        <w:widowControl/>
        <w:numPr>
          <w:ilvl w:val="2"/>
          <w:numId w:val="56"/>
        </w:numPr>
        <w:tabs>
          <w:tab w:val="left" w:pos="432"/>
        </w:tabs>
        <w:ind w:firstLineChars="0"/>
        <w:jc w:val="left"/>
        <w:outlineLvl w:val="0"/>
        <w:rPr>
          <w:b/>
          <w:bCs/>
          <w:kern w:val="0"/>
          <w:sz w:val="28"/>
          <w:szCs w:val="44"/>
        </w:rPr>
      </w:pPr>
      <w:bookmarkStart w:id="1091" w:name="_Toc333563353"/>
      <w:bookmarkStart w:id="1092" w:name="_Toc396118991"/>
      <w:bookmarkStart w:id="1093" w:name="_Toc334703002"/>
      <w:bookmarkStart w:id="1094" w:name="_Toc235785700"/>
      <w:bookmarkStart w:id="1095" w:name="_Toc243968608"/>
      <w:bookmarkStart w:id="1096" w:name="_Toc235865299"/>
      <w:bookmarkStart w:id="1097" w:name="_Toc333563966"/>
      <w:bookmarkStart w:id="1098" w:name="_Toc290035439"/>
      <w:bookmarkStart w:id="1099" w:name="_Toc480532725"/>
      <w:bookmarkStart w:id="1100" w:name="_Toc473905431"/>
      <w:bookmarkStart w:id="1101" w:name="_Toc1295412627"/>
      <w:bookmarkStart w:id="1102" w:name="_Toc797854066"/>
      <w:bookmarkStart w:id="1103" w:name="_Toc334799711"/>
      <w:r>
        <w:rPr>
          <w:rFonts w:hint="eastAsia"/>
          <w:b/>
          <w:bCs/>
          <w:kern w:val="0"/>
          <w:sz w:val="28"/>
          <w:szCs w:val="44"/>
        </w:rPr>
        <w:t>软件功能需求审查</w:t>
      </w:r>
      <w:bookmarkEnd w:id="1091"/>
      <w:bookmarkEnd w:id="1092"/>
      <w:bookmarkEnd w:id="1093"/>
      <w:bookmarkEnd w:id="1094"/>
      <w:bookmarkEnd w:id="1095"/>
      <w:bookmarkEnd w:id="1096"/>
      <w:bookmarkEnd w:id="1097"/>
      <w:bookmarkEnd w:id="1098"/>
      <w:bookmarkEnd w:id="1099"/>
      <w:bookmarkEnd w:id="1100"/>
      <w:bookmarkEnd w:id="1101"/>
      <w:bookmarkEnd w:id="1102"/>
      <w:bookmarkEnd w:id="1103"/>
    </w:p>
    <w:p>
      <w:pPr>
        <w:ind w:left="0" w:firstLine="420" w:firstLineChars="200"/>
        <w:rPr>
          <w:sz w:val="21"/>
        </w:rPr>
      </w:pPr>
      <w:r>
        <w:rPr>
          <w:rFonts w:hint="eastAsia"/>
          <w:sz w:val="21"/>
        </w:rPr>
        <w:t>软书。</w:t>
      </w:r>
    </w:p>
    <w:p>
      <w:pPr>
        <w:widowControl/>
        <w:numPr>
          <w:ilvl w:val="2"/>
          <w:numId w:val="56"/>
        </w:numPr>
        <w:tabs>
          <w:tab w:val="left" w:pos="432"/>
        </w:tabs>
        <w:ind w:firstLineChars="0"/>
        <w:jc w:val="left"/>
        <w:outlineLvl w:val="0"/>
        <w:rPr>
          <w:b/>
          <w:bCs/>
          <w:kern w:val="0"/>
          <w:sz w:val="28"/>
          <w:szCs w:val="44"/>
        </w:rPr>
      </w:pPr>
      <w:bookmarkStart w:id="1104" w:name="_Hlt238540493"/>
      <w:bookmarkEnd w:id="1104"/>
      <w:bookmarkStart w:id="1105" w:name="_Toc396118992"/>
      <w:bookmarkStart w:id="1106" w:name="_Toc333563354"/>
      <w:bookmarkStart w:id="1107" w:name="_Toc235865300"/>
      <w:bookmarkStart w:id="1108" w:name="_Toc334799712"/>
      <w:bookmarkStart w:id="1109" w:name="_Toc235785701"/>
      <w:bookmarkStart w:id="1110" w:name="_Toc243968609"/>
      <w:bookmarkStart w:id="1111" w:name="_Toc290035440"/>
      <w:bookmarkStart w:id="1112" w:name="_Toc473905432"/>
      <w:bookmarkStart w:id="1113" w:name="_Toc334703003"/>
      <w:bookmarkStart w:id="1114" w:name="_Toc333563967"/>
      <w:bookmarkStart w:id="1115" w:name="_Toc480532726"/>
      <w:bookmarkStart w:id="1116" w:name="_Toc810808703"/>
      <w:bookmarkStart w:id="1117" w:name="_Toc645395394"/>
      <w:r>
        <w:rPr>
          <w:rFonts w:hint="eastAsia"/>
          <w:b/>
          <w:bCs/>
          <w:kern w:val="0"/>
          <w:sz w:val="28"/>
          <w:szCs w:val="44"/>
        </w:rPr>
        <w:t>初步设计审查</w:t>
      </w:r>
      <w:bookmarkEnd w:id="1105"/>
      <w:bookmarkEnd w:id="1106"/>
      <w:bookmarkEnd w:id="1107"/>
      <w:bookmarkEnd w:id="1108"/>
      <w:bookmarkEnd w:id="1109"/>
      <w:bookmarkEnd w:id="1110"/>
      <w:bookmarkEnd w:id="1111"/>
      <w:bookmarkEnd w:id="1112"/>
      <w:bookmarkEnd w:id="1113"/>
      <w:bookmarkEnd w:id="1114"/>
      <w:bookmarkEnd w:id="1115"/>
      <w:bookmarkEnd w:id="1116"/>
      <w:bookmarkEnd w:id="1117"/>
    </w:p>
    <w:p>
      <w:pPr>
        <w:ind w:left="0" w:firstLine="420" w:firstLineChars="200"/>
        <w:rPr>
          <w:sz w:val="21"/>
        </w:rPr>
      </w:pPr>
      <w:r>
        <w:rPr>
          <w:rFonts w:hint="eastAsia"/>
          <w:sz w:val="21"/>
        </w:rPr>
        <w:t>初划。</w:t>
      </w:r>
    </w:p>
    <w:p>
      <w:pPr>
        <w:widowControl/>
        <w:numPr>
          <w:ilvl w:val="2"/>
          <w:numId w:val="56"/>
        </w:numPr>
        <w:tabs>
          <w:tab w:val="left" w:pos="432"/>
        </w:tabs>
        <w:ind w:firstLineChars="0"/>
        <w:jc w:val="left"/>
        <w:outlineLvl w:val="0"/>
        <w:rPr>
          <w:b/>
          <w:bCs/>
          <w:kern w:val="0"/>
          <w:sz w:val="28"/>
          <w:szCs w:val="44"/>
        </w:rPr>
      </w:pPr>
      <w:bookmarkStart w:id="1118" w:name="_Toc290035441"/>
      <w:bookmarkStart w:id="1119" w:name="_Toc333563968"/>
      <w:bookmarkStart w:id="1120" w:name="_Toc1478131106"/>
      <w:bookmarkStart w:id="1121" w:name="_Toc220485961"/>
      <w:bookmarkStart w:id="1122" w:name="_Toc334703004"/>
      <w:bookmarkStart w:id="1123" w:name="_Toc333563355"/>
      <w:bookmarkStart w:id="1124" w:name="_Toc235865301"/>
      <w:bookmarkStart w:id="1125" w:name="_Toc396118993"/>
      <w:bookmarkStart w:id="1126" w:name="_Toc243968610"/>
      <w:bookmarkStart w:id="1127" w:name="_Toc235785702"/>
      <w:bookmarkStart w:id="1128" w:name="_Toc473905433"/>
      <w:bookmarkStart w:id="1129" w:name="_Toc480532727"/>
      <w:bookmarkStart w:id="1130" w:name="_Toc334799713"/>
      <w:r>
        <w:rPr>
          <w:rFonts w:hint="eastAsia"/>
          <w:b/>
          <w:bCs/>
          <w:kern w:val="0"/>
          <w:sz w:val="28"/>
          <w:szCs w:val="44"/>
        </w:rPr>
        <w:t>详细设计审查</w:t>
      </w:r>
      <w:bookmarkEnd w:id="1118"/>
      <w:bookmarkEnd w:id="1119"/>
      <w:bookmarkEnd w:id="1120"/>
      <w:bookmarkEnd w:id="1121"/>
      <w:bookmarkEnd w:id="1122"/>
      <w:bookmarkEnd w:id="1123"/>
      <w:bookmarkEnd w:id="1124"/>
      <w:bookmarkEnd w:id="1125"/>
      <w:bookmarkEnd w:id="1126"/>
      <w:bookmarkEnd w:id="1127"/>
      <w:bookmarkEnd w:id="1128"/>
      <w:bookmarkEnd w:id="1129"/>
      <w:bookmarkEnd w:id="1130"/>
    </w:p>
    <w:p>
      <w:pPr>
        <w:ind w:left="0" w:firstLine="420" w:firstLineChars="200"/>
        <w:rPr>
          <w:sz w:val="21"/>
        </w:rPr>
      </w:pPr>
      <w:r>
        <w:rPr>
          <w:rFonts w:hint="eastAsia"/>
          <w:sz w:val="21"/>
        </w:rPr>
        <w:t>详细设计审查应安排在详细设计完成后进行。投标人应提供软件设计说明书和软件测试说明书。</w:t>
      </w:r>
    </w:p>
    <w:p>
      <w:pPr>
        <w:ind w:left="0" w:firstLine="420" w:firstLineChars="200"/>
        <w:rPr>
          <w:sz w:val="21"/>
        </w:rPr>
      </w:pPr>
      <w:r>
        <w:rPr>
          <w:rFonts w:hint="eastAsia"/>
          <w:sz w:val="21"/>
        </w:rPr>
        <w:t>审查标准主要包括软件详细设计方案满足功能需求、软件测试说明满足测试计划的要求等。</w:t>
      </w:r>
    </w:p>
    <w:p>
      <w:pPr>
        <w:ind w:left="0" w:firstLine="420" w:firstLineChars="200"/>
        <w:rPr>
          <w:sz w:val="21"/>
        </w:rPr>
      </w:pPr>
      <w:r>
        <w:rPr>
          <w:rFonts w:hint="eastAsia"/>
          <w:sz w:val="21"/>
        </w:rPr>
        <w:t>在进行正式技术审查以前，投标人应提前一个月提交审查会议日程、计划和软件设计说明书、软件测试说明。</w:t>
      </w:r>
    </w:p>
    <w:p>
      <w:pPr>
        <w:widowControl/>
        <w:numPr>
          <w:ilvl w:val="1"/>
          <w:numId w:val="53"/>
        </w:numPr>
        <w:tabs>
          <w:tab w:val="left" w:pos="432"/>
        </w:tabs>
        <w:ind w:firstLineChars="0"/>
        <w:jc w:val="left"/>
        <w:outlineLvl w:val="0"/>
        <w:rPr>
          <w:b/>
          <w:bCs/>
          <w:kern w:val="0"/>
          <w:sz w:val="28"/>
          <w:szCs w:val="44"/>
        </w:rPr>
      </w:pPr>
      <w:bookmarkStart w:id="1131" w:name="_Toc333563357"/>
      <w:bookmarkStart w:id="1132" w:name="_Toc333563970"/>
      <w:bookmarkStart w:id="1133" w:name="_Toc334703006"/>
      <w:bookmarkStart w:id="1134" w:name="_Toc334799715"/>
      <w:bookmarkStart w:id="1135" w:name="_Toc396118994"/>
      <w:bookmarkStart w:id="1136" w:name="_Toc235785704"/>
      <w:bookmarkStart w:id="1137" w:name="_Toc235865303"/>
      <w:bookmarkStart w:id="1138" w:name="_Toc1298255452"/>
      <w:bookmarkStart w:id="1139" w:name="_Toc290035443"/>
      <w:bookmarkStart w:id="1140" w:name="_Toc480532728"/>
      <w:bookmarkStart w:id="1141" w:name="_Toc473905434"/>
      <w:bookmarkStart w:id="1142" w:name="_Toc858670046"/>
      <w:bookmarkStart w:id="1143" w:name="_Toc243968612"/>
      <w:r>
        <w:rPr>
          <w:rFonts w:hint="eastAsia"/>
          <w:b/>
          <w:bCs/>
          <w:kern w:val="0"/>
          <w:sz w:val="28"/>
          <w:szCs w:val="44"/>
        </w:rPr>
        <w:t>软件验收需求</w:t>
      </w:r>
      <w:bookmarkEnd w:id="1131"/>
      <w:bookmarkEnd w:id="1132"/>
      <w:bookmarkEnd w:id="1133"/>
      <w:bookmarkEnd w:id="1134"/>
      <w:bookmarkEnd w:id="1135"/>
      <w:bookmarkEnd w:id="1136"/>
      <w:bookmarkEnd w:id="1137"/>
      <w:bookmarkEnd w:id="1138"/>
      <w:bookmarkEnd w:id="1139"/>
      <w:bookmarkEnd w:id="1140"/>
      <w:bookmarkEnd w:id="1141"/>
      <w:bookmarkEnd w:id="1142"/>
      <w:bookmarkEnd w:id="1143"/>
    </w:p>
    <w:p>
      <w:pPr>
        <w:ind w:left="0" w:firstLine="420" w:firstLineChars="200"/>
        <w:rPr>
          <w:sz w:val="21"/>
        </w:rPr>
      </w:pPr>
      <w:r>
        <w:rPr>
          <w:rFonts w:hint="eastAsia"/>
          <w:sz w:val="21"/>
        </w:rPr>
        <w:t>投标人应满足以下软件验收需求：</w:t>
      </w:r>
    </w:p>
    <w:p>
      <w:pPr>
        <w:widowControl/>
        <w:numPr>
          <w:ilvl w:val="2"/>
          <w:numId w:val="57"/>
        </w:numPr>
        <w:tabs>
          <w:tab w:val="left" w:pos="432"/>
        </w:tabs>
        <w:ind w:firstLineChars="0"/>
        <w:jc w:val="left"/>
        <w:outlineLvl w:val="0"/>
        <w:rPr>
          <w:b/>
          <w:bCs/>
          <w:kern w:val="0"/>
          <w:sz w:val="28"/>
          <w:szCs w:val="44"/>
        </w:rPr>
      </w:pPr>
      <w:bookmarkStart w:id="1144" w:name="_Toc334799716"/>
      <w:bookmarkStart w:id="1145" w:name="_Toc235865304"/>
      <w:bookmarkStart w:id="1146" w:name="_Toc396118995"/>
      <w:bookmarkStart w:id="1147" w:name="_Toc243968613"/>
      <w:bookmarkStart w:id="1148" w:name="_Toc290035444"/>
      <w:bookmarkStart w:id="1149" w:name="_Toc333563358"/>
      <w:bookmarkStart w:id="1150" w:name="_Toc333563971"/>
      <w:bookmarkStart w:id="1151" w:name="_Toc334703007"/>
      <w:bookmarkStart w:id="1152" w:name="_Toc473905435"/>
      <w:bookmarkStart w:id="1153" w:name="_Toc480532729"/>
      <w:bookmarkStart w:id="1154" w:name="_Toc577355282"/>
      <w:bookmarkStart w:id="1155" w:name="_Toc235785705"/>
      <w:bookmarkStart w:id="1156" w:name="_Toc1345528244"/>
      <w:r>
        <w:rPr>
          <w:rFonts w:hint="eastAsia"/>
          <w:b/>
          <w:bCs/>
          <w:kern w:val="0"/>
          <w:sz w:val="28"/>
          <w:szCs w:val="44"/>
        </w:rPr>
        <w:t>功能测试</w:t>
      </w:r>
      <w:bookmarkEnd w:id="1144"/>
      <w:bookmarkEnd w:id="1145"/>
      <w:bookmarkEnd w:id="1146"/>
      <w:bookmarkEnd w:id="1147"/>
      <w:bookmarkEnd w:id="1148"/>
      <w:bookmarkEnd w:id="1149"/>
      <w:bookmarkEnd w:id="1150"/>
      <w:bookmarkEnd w:id="1151"/>
      <w:bookmarkEnd w:id="1152"/>
      <w:bookmarkEnd w:id="1153"/>
      <w:bookmarkEnd w:id="1154"/>
      <w:bookmarkEnd w:id="1155"/>
      <w:bookmarkEnd w:id="1156"/>
    </w:p>
    <w:p>
      <w:pPr>
        <w:ind w:left="0" w:firstLine="420" w:firstLineChars="200"/>
        <w:rPr>
          <w:sz w:val="21"/>
        </w:rPr>
      </w:pPr>
      <w:r>
        <w:rPr>
          <w:rFonts w:hint="eastAsia"/>
          <w:sz w:val="21"/>
        </w:rPr>
        <w:t>投标人应编制测试项目来验证所有系统功能是否满足。</w:t>
      </w:r>
    </w:p>
    <w:p>
      <w:pPr>
        <w:widowControl/>
        <w:numPr>
          <w:ilvl w:val="2"/>
          <w:numId w:val="57"/>
        </w:numPr>
        <w:tabs>
          <w:tab w:val="left" w:pos="432"/>
        </w:tabs>
        <w:ind w:firstLineChars="0"/>
        <w:jc w:val="left"/>
        <w:outlineLvl w:val="0"/>
        <w:rPr>
          <w:b/>
          <w:bCs/>
          <w:kern w:val="0"/>
          <w:sz w:val="28"/>
          <w:szCs w:val="44"/>
        </w:rPr>
      </w:pPr>
      <w:bookmarkStart w:id="1157" w:name="_Toc396118996"/>
      <w:bookmarkStart w:id="1158" w:name="_Toc473905436"/>
      <w:bookmarkStart w:id="1159" w:name="_Toc480532730"/>
      <w:bookmarkStart w:id="1160" w:name="_Toc1279107428"/>
      <w:bookmarkStart w:id="1161" w:name="_Toc1290393998"/>
      <w:bookmarkStart w:id="1162" w:name="_Toc235785706"/>
      <w:bookmarkStart w:id="1163" w:name="_Toc235865305"/>
      <w:bookmarkStart w:id="1164" w:name="_Toc243968614"/>
      <w:bookmarkStart w:id="1165" w:name="_Toc333563972"/>
      <w:bookmarkStart w:id="1166" w:name="_Toc290035445"/>
      <w:bookmarkStart w:id="1167" w:name="_Toc333563359"/>
      <w:bookmarkStart w:id="1168" w:name="_Toc334799717"/>
      <w:bookmarkStart w:id="1169" w:name="_Toc334703008"/>
      <w:r>
        <w:rPr>
          <w:rFonts w:hint="eastAsia"/>
          <w:b/>
          <w:bCs/>
          <w:kern w:val="0"/>
          <w:sz w:val="28"/>
          <w:szCs w:val="44"/>
        </w:rPr>
        <w:t>接口测试</w:t>
      </w:r>
      <w:bookmarkEnd w:id="1157"/>
      <w:bookmarkEnd w:id="1158"/>
      <w:bookmarkEnd w:id="1159"/>
      <w:bookmarkEnd w:id="1160"/>
      <w:bookmarkEnd w:id="1161"/>
    </w:p>
    <w:p>
      <w:pPr>
        <w:ind w:left="0" w:firstLine="420" w:firstLineChars="200"/>
        <w:rPr>
          <w:b/>
          <w:bCs/>
          <w:kern w:val="0"/>
          <w:szCs w:val="32"/>
        </w:rPr>
      </w:pPr>
      <w:r>
        <w:rPr>
          <w:rFonts w:hint="eastAsia"/>
          <w:sz w:val="21"/>
        </w:rPr>
        <w:t>投标人应编制测试项目来验证所有接口功能是否满足。</w:t>
      </w:r>
    </w:p>
    <w:p>
      <w:pPr>
        <w:widowControl/>
        <w:numPr>
          <w:ilvl w:val="2"/>
          <w:numId w:val="57"/>
        </w:numPr>
        <w:tabs>
          <w:tab w:val="left" w:pos="432"/>
        </w:tabs>
        <w:ind w:firstLineChars="0"/>
        <w:jc w:val="left"/>
        <w:outlineLvl w:val="0"/>
        <w:rPr>
          <w:b/>
          <w:bCs/>
          <w:kern w:val="0"/>
          <w:sz w:val="28"/>
          <w:szCs w:val="44"/>
        </w:rPr>
      </w:pPr>
      <w:bookmarkStart w:id="1170" w:name="_Toc473905437"/>
      <w:bookmarkStart w:id="1171" w:name="_Toc396118997"/>
      <w:bookmarkStart w:id="1172" w:name="_Toc480532731"/>
      <w:bookmarkStart w:id="1173" w:name="_Toc214573333"/>
      <w:bookmarkStart w:id="1174" w:name="_Toc1647235926"/>
      <w:r>
        <w:rPr>
          <w:rFonts w:hint="eastAsia"/>
          <w:b/>
          <w:bCs/>
          <w:kern w:val="0"/>
          <w:sz w:val="28"/>
          <w:szCs w:val="44"/>
        </w:rPr>
        <w:t>出错处理测试</w:t>
      </w:r>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pPr>
        <w:ind w:left="0" w:firstLine="420" w:firstLineChars="200"/>
        <w:rPr>
          <w:sz w:val="21"/>
        </w:rPr>
      </w:pPr>
      <w:r>
        <w:rPr>
          <w:rFonts w:hint="eastAsia"/>
          <w:sz w:val="21"/>
        </w:rPr>
        <w:t>纠错测试应能证明软件对错误的输入信息有较强的容错能力。</w:t>
      </w:r>
    </w:p>
    <w:p>
      <w:pPr>
        <w:widowControl/>
        <w:numPr>
          <w:ilvl w:val="2"/>
          <w:numId w:val="57"/>
        </w:numPr>
        <w:tabs>
          <w:tab w:val="left" w:pos="432"/>
        </w:tabs>
        <w:ind w:firstLineChars="0"/>
        <w:jc w:val="left"/>
        <w:outlineLvl w:val="0"/>
        <w:rPr>
          <w:b/>
          <w:bCs/>
          <w:kern w:val="0"/>
          <w:sz w:val="28"/>
          <w:szCs w:val="44"/>
        </w:rPr>
      </w:pPr>
      <w:bookmarkStart w:id="1175" w:name="_Toc396118998"/>
      <w:bookmarkStart w:id="1176" w:name="_Toc333563973"/>
      <w:bookmarkStart w:id="1177" w:name="_Toc235865306"/>
      <w:bookmarkStart w:id="1178" w:name="_Toc333563360"/>
      <w:bookmarkStart w:id="1179" w:name="_Toc290035446"/>
      <w:bookmarkStart w:id="1180" w:name="_Toc334703009"/>
      <w:bookmarkStart w:id="1181" w:name="_Toc235785707"/>
      <w:bookmarkStart w:id="1182" w:name="_Toc1882514805"/>
      <w:bookmarkStart w:id="1183" w:name="_Toc334799718"/>
      <w:bookmarkStart w:id="1184" w:name="_Toc473905438"/>
      <w:bookmarkStart w:id="1185" w:name="_Toc480532732"/>
      <w:bookmarkStart w:id="1186" w:name="_Toc708964418"/>
      <w:bookmarkStart w:id="1187" w:name="_Toc243968615"/>
      <w:r>
        <w:rPr>
          <w:rFonts w:hint="eastAsia"/>
          <w:b/>
          <w:bCs/>
          <w:kern w:val="0"/>
          <w:sz w:val="28"/>
          <w:szCs w:val="44"/>
        </w:rPr>
        <w:t>全负荷测试</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p>
    <w:p>
      <w:pPr>
        <w:ind w:left="0" w:firstLine="420" w:firstLineChars="200"/>
        <w:rPr>
          <w:sz w:val="21"/>
        </w:rPr>
      </w:pPr>
      <w:r>
        <w:rPr>
          <w:rFonts w:hint="eastAsia"/>
          <w:sz w:val="21"/>
        </w:rPr>
        <w:t>投标人应编制一套测试方案，用于验证数据传输速度、数据容量能达到的指标。</w:t>
      </w:r>
    </w:p>
    <w:p>
      <w:pPr>
        <w:widowControl/>
        <w:numPr>
          <w:ilvl w:val="2"/>
          <w:numId w:val="57"/>
        </w:numPr>
        <w:tabs>
          <w:tab w:val="left" w:pos="432"/>
        </w:tabs>
        <w:ind w:firstLineChars="0"/>
        <w:jc w:val="left"/>
        <w:outlineLvl w:val="0"/>
        <w:rPr>
          <w:b/>
          <w:bCs/>
          <w:kern w:val="0"/>
          <w:sz w:val="28"/>
          <w:szCs w:val="44"/>
        </w:rPr>
      </w:pPr>
      <w:bookmarkStart w:id="1188" w:name="_Toc243968616"/>
      <w:bookmarkStart w:id="1189" w:name="_Toc333563361"/>
      <w:bookmarkStart w:id="1190" w:name="_Toc235865307"/>
      <w:bookmarkStart w:id="1191" w:name="_Toc290035447"/>
      <w:bookmarkStart w:id="1192" w:name="_Toc333563974"/>
      <w:bookmarkStart w:id="1193" w:name="_Toc396118999"/>
      <w:bookmarkStart w:id="1194" w:name="_Toc334799719"/>
      <w:bookmarkStart w:id="1195" w:name="_Toc473905439"/>
      <w:bookmarkStart w:id="1196" w:name="_Toc549756384"/>
      <w:bookmarkStart w:id="1197" w:name="_Toc1325699770"/>
      <w:bookmarkStart w:id="1198" w:name="_Toc235785708"/>
      <w:bookmarkStart w:id="1199" w:name="_Toc334703010"/>
      <w:bookmarkStart w:id="1200" w:name="_Toc480532733"/>
      <w:r>
        <w:rPr>
          <w:rFonts w:hint="eastAsia"/>
          <w:b/>
          <w:bCs/>
          <w:kern w:val="0"/>
          <w:sz w:val="28"/>
          <w:szCs w:val="44"/>
        </w:rPr>
        <w:t>冗余性和故障弱化能力测试</w:t>
      </w:r>
      <w:bookmarkEnd w:id="1188"/>
      <w:bookmarkEnd w:id="1189"/>
      <w:bookmarkEnd w:id="1190"/>
      <w:bookmarkEnd w:id="1191"/>
      <w:bookmarkEnd w:id="1192"/>
      <w:bookmarkEnd w:id="1193"/>
      <w:bookmarkEnd w:id="1194"/>
      <w:bookmarkEnd w:id="1195"/>
      <w:bookmarkEnd w:id="1196"/>
      <w:bookmarkEnd w:id="1197"/>
      <w:bookmarkEnd w:id="1198"/>
      <w:bookmarkEnd w:id="1199"/>
      <w:bookmarkEnd w:id="1200"/>
    </w:p>
    <w:p>
      <w:pPr>
        <w:ind w:left="0" w:firstLine="420" w:firstLineChars="200"/>
        <w:rPr>
          <w:sz w:val="21"/>
        </w:rPr>
      </w:pPr>
      <w:r>
        <w:rPr>
          <w:rFonts w:hint="eastAsia"/>
          <w:sz w:val="21"/>
        </w:rPr>
        <w:t>投标人应编制一套测试方案，用于验证系统能否通过硬件来实现冗余（备份）功能；并验证当系统某部分发生故障时，能否从正常的运作模式转换到一种低性能的运作模式。</w:t>
      </w:r>
    </w:p>
    <w:p>
      <w:pPr>
        <w:widowControl/>
        <w:numPr>
          <w:ilvl w:val="2"/>
          <w:numId w:val="57"/>
        </w:numPr>
        <w:tabs>
          <w:tab w:val="left" w:pos="432"/>
        </w:tabs>
        <w:ind w:firstLineChars="0"/>
        <w:jc w:val="left"/>
        <w:outlineLvl w:val="0"/>
        <w:rPr>
          <w:b/>
          <w:bCs/>
          <w:kern w:val="0"/>
          <w:sz w:val="28"/>
          <w:szCs w:val="44"/>
        </w:rPr>
      </w:pPr>
      <w:bookmarkStart w:id="1201" w:name="_Toc473905440"/>
      <w:bookmarkStart w:id="1202" w:name="_Toc480532734"/>
      <w:bookmarkStart w:id="1203" w:name="_Toc333563362"/>
      <w:bookmarkStart w:id="1204" w:name="_Toc893196765"/>
      <w:bookmarkStart w:id="1205" w:name="_Toc396119000"/>
      <w:bookmarkStart w:id="1206" w:name="_Toc243968617"/>
      <w:bookmarkStart w:id="1207" w:name="_Toc235865308"/>
      <w:bookmarkStart w:id="1208" w:name="_Toc290035448"/>
      <w:bookmarkStart w:id="1209" w:name="_Toc333563975"/>
      <w:bookmarkStart w:id="1210" w:name="_Toc334703011"/>
      <w:bookmarkStart w:id="1211" w:name="_Toc235785709"/>
      <w:bookmarkStart w:id="1212" w:name="_Toc1280896494"/>
      <w:bookmarkStart w:id="1213" w:name="_Toc334799720"/>
      <w:r>
        <w:rPr>
          <w:rFonts w:hint="eastAsia"/>
          <w:b/>
          <w:bCs/>
          <w:kern w:val="0"/>
          <w:sz w:val="28"/>
          <w:szCs w:val="44"/>
        </w:rPr>
        <w:t>极限度测试</w:t>
      </w:r>
      <w:bookmarkEnd w:id="1201"/>
      <w:bookmarkEnd w:id="1202"/>
      <w:bookmarkEnd w:id="1203"/>
      <w:bookmarkEnd w:id="1204"/>
      <w:bookmarkEnd w:id="1205"/>
      <w:bookmarkEnd w:id="1206"/>
      <w:bookmarkEnd w:id="1207"/>
      <w:bookmarkEnd w:id="1208"/>
      <w:bookmarkEnd w:id="1209"/>
      <w:bookmarkEnd w:id="1210"/>
      <w:bookmarkEnd w:id="1211"/>
      <w:bookmarkEnd w:id="1212"/>
      <w:bookmarkEnd w:id="1213"/>
    </w:p>
    <w:p>
      <w:pPr>
        <w:ind w:left="0" w:firstLine="420" w:firstLineChars="200"/>
        <w:rPr>
          <w:sz w:val="21"/>
        </w:rPr>
      </w:pPr>
      <w:r>
        <w:rPr>
          <w:rFonts w:hint="eastAsia"/>
          <w:sz w:val="21"/>
        </w:rPr>
        <w:t>投标人应编制一套测试方案，用于验证系统在设计能力极限状态下运作时，不会崩溃。在方案中，应对以下内容进行阐述：</w:t>
      </w:r>
    </w:p>
    <w:p>
      <w:pPr>
        <w:ind w:left="0" w:firstLine="420" w:firstLineChars="200"/>
        <w:rPr>
          <w:sz w:val="21"/>
        </w:rPr>
      </w:pPr>
      <w:bookmarkStart w:id="1214" w:name="_Toc388349575"/>
      <w:bookmarkStart w:id="1215" w:name="_Toc388303406"/>
      <w:bookmarkStart w:id="1216" w:name="_Toc388350046"/>
      <w:bookmarkStart w:id="1217" w:name="_Toc386488366"/>
      <w:bookmarkStart w:id="1218" w:name="_Toc389228880"/>
      <w:r>
        <w:rPr>
          <w:rFonts w:hint="eastAsia"/>
          <w:sz w:val="21"/>
        </w:rPr>
        <w:t>（</w:t>
      </w:r>
      <w:r>
        <w:rPr>
          <w:sz w:val="21"/>
        </w:rPr>
        <w:t>1</w:t>
      </w:r>
      <w:r>
        <w:rPr>
          <w:rFonts w:hint="eastAsia"/>
          <w:sz w:val="21"/>
        </w:rPr>
        <w:t>）极限度测试环境，极限度测试环境应得到招标人的认可；</w:t>
      </w:r>
      <w:bookmarkEnd w:id="1214"/>
      <w:bookmarkEnd w:id="1215"/>
      <w:bookmarkEnd w:id="1216"/>
      <w:bookmarkEnd w:id="1217"/>
      <w:bookmarkEnd w:id="1218"/>
    </w:p>
    <w:p>
      <w:pPr>
        <w:ind w:left="0" w:firstLine="420" w:firstLineChars="200"/>
        <w:rPr>
          <w:sz w:val="21"/>
        </w:rPr>
      </w:pPr>
      <w:r>
        <w:rPr>
          <w:rFonts w:hint="eastAsia"/>
          <w:sz w:val="21"/>
        </w:rPr>
        <w:t>（</w:t>
      </w:r>
      <w:r>
        <w:rPr>
          <w:sz w:val="21"/>
        </w:rPr>
        <w:t>2</w:t>
      </w:r>
      <w:r>
        <w:rPr>
          <w:rFonts w:hint="eastAsia"/>
          <w:sz w:val="21"/>
        </w:rPr>
        <w:t>）测试文档，在开始测试前，应对测试方案形成最终稿；</w:t>
      </w:r>
    </w:p>
    <w:p>
      <w:pPr>
        <w:ind w:left="0" w:firstLine="420" w:firstLineChars="200"/>
        <w:rPr>
          <w:sz w:val="21"/>
        </w:rPr>
      </w:pPr>
      <w:bookmarkStart w:id="1219" w:name="_Toc389228881"/>
      <w:bookmarkStart w:id="1220" w:name="_Toc386488367"/>
      <w:bookmarkStart w:id="1221" w:name="_Toc388350047"/>
      <w:bookmarkStart w:id="1222" w:name="_Toc388303407"/>
      <w:bookmarkStart w:id="1223" w:name="_Toc388349576"/>
      <w:r>
        <w:rPr>
          <w:rFonts w:hint="eastAsia"/>
          <w:sz w:val="21"/>
        </w:rPr>
        <w:t>（</w:t>
      </w:r>
      <w:r>
        <w:rPr>
          <w:sz w:val="21"/>
        </w:rPr>
        <w:t>3</w:t>
      </w:r>
      <w:r>
        <w:rPr>
          <w:rFonts w:hint="eastAsia"/>
          <w:sz w:val="21"/>
        </w:rPr>
        <w:t>）测试过程，测试软件经安装、初始化、启动后，应持续运行直至测试完成；</w:t>
      </w:r>
      <w:bookmarkEnd w:id="1219"/>
      <w:bookmarkEnd w:id="1220"/>
      <w:bookmarkEnd w:id="1221"/>
      <w:bookmarkEnd w:id="1222"/>
      <w:bookmarkEnd w:id="1223"/>
    </w:p>
    <w:p>
      <w:pPr>
        <w:ind w:left="0" w:firstLine="420" w:firstLineChars="200"/>
        <w:rPr>
          <w:sz w:val="21"/>
        </w:rPr>
      </w:pPr>
      <w:r>
        <w:rPr>
          <w:rFonts w:hint="eastAsia"/>
          <w:sz w:val="21"/>
        </w:rPr>
        <w:t>（</w:t>
      </w:r>
      <w:r>
        <w:rPr>
          <w:sz w:val="21"/>
        </w:rPr>
        <w:t>4</w:t>
      </w:r>
      <w:r>
        <w:rPr>
          <w:rFonts w:hint="eastAsia"/>
          <w:sz w:val="21"/>
        </w:rPr>
        <w:t>）测试持续时间，测试持续时间因软件复杂程度和系统任务而异。如系统设计持续运行时间超过</w:t>
      </w:r>
      <w:r>
        <w:rPr>
          <w:sz w:val="21"/>
        </w:rPr>
        <w:t>24</w:t>
      </w:r>
      <w:r>
        <w:rPr>
          <w:rFonts w:hint="eastAsia"/>
          <w:sz w:val="21"/>
        </w:rPr>
        <w:t>小时，则测试持续时间应为</w:t>
      </w:r>
      <w:r>
        <w:rPr>
          <w:sz w:val="21"/>
        </w:rPr>
        <w:t>36</w:t>
      </w:r>
      <w:r>
        <w:rPr>
          <w:rFonts w:hint="eastAsia"/>
          <w:sz w:val="21"/>
        </w:rPr>
        <w:t>小时；</w:t>
      </w:r>
    </w:p>
    <w:p>
      <w:pPr>
        <w:ind w:left="0" w:firstLine="420" w:firstLineChars="200"/>
        <w:rPr>
          <w:sz w:val="21"/>
        </w:rPr>
      </w:pPr>
      <w:bookmarkStart w:id="1224" w:name="_Toc388350048"/>
      <w:bookmarkStart w:id="1225" w:name="_Toc388349577"/>
      <w:bookmarkStart w:id="1226" w:name="_Toc388303408"/>
      <w:bookmarkStart w:id="1227" w:name="_Toc386488368"/>
      <w:bookmarkStart w:id="1228" w:name="_Toc389228882"/>
      <w:r>
        <w:rPr>
          <w:rFonts w:hint="eastAsia"/>
          <w:sz w:val="21"/>
        </w:rPr>
        <w:t>（</w:t>
      </w:r>
      <w:r>
        <w:rPr>
          <w:sz w:val="21"/>
        </w:rPr>
        <w:t>5</w:t>
      </w:r>
      <w:r>
        <w:rPr>
          <w:rFonts w:hint="eastAsia"/>
          <w:sz w:val="21"/>
        </w:rPr>
        <w:t>）数据输入，对所有功能，都应进行正确数据输入和错误数据输入测试；</w:t>
      </w:r>
      <w:bookmarkEnd w:id="1224"/>
      <w:bookmarkEnd w:id="1225"/>
      <w:bookmarkEnd w:id="1226"/>
      <w:bookmarkEnd w:id="1227"/>
      <w:bookmarkEnd w:id="1228"/>
    </w:p>
    <w:p>
      <w:pPr>
        <w:ind w:left="0" w:firstLine="420" w:firstLineChars="200"/>
        <w:rPr>
          <w:sz w:val="21"/>
        </w:rPr>
      </w:pPr>
      <w:r>
        <w:rPr>
          <w:rFonts w:hint="eastAsia"/>
          <w:sz w:val="21"/>
        </w:rPr>
        <w:t>（</w:t>
      </w:r>
      <w:r>
        <w:rPr>
          <w:sz w:val="21"/>
        </w:rPr>
        <w:t>6</w:t>
      </w:r>
      <w:r>
        <w:rPr>
          <w:rFonts w:hint="eastAsia"/>
          <w:sz w:val="21"/>
        </w:rPr>
        <w:t>）测试行为，在测试期间，软件应能在响应时间和数据处理能力达到设计极限状态下运行。应至少维持三次极限持续时段，且总极限持续时间不得少于测试总时间的三分之一。</w:t>
      </w:r>
    </w:p>
    <w:p>
      <w:pPr>
        <w:widowControl/>
        <w:numPr>
          <w:ilvl w:val="2"/>
          <w:numId w:val="57"/>
        </w:numPr>
        <w:tabs>
          <w:tab w:val="left" w:pos="432"/>
        </w:tabs>
        <w:ind w:firstLineChars="0"/>
        <w:jc w:val="left"/>
        <w:outlineLvl w:val="0"/>
        <w:rPr>
          <w:b/>
          <w:bCs/>
          <w:kern w:val="0"/>
          <w:sz w:val="28"/>
          <w:szCs w:val="44"/>
        </w:rPr>
      </w:pPr>
      <w:bookmarkStart w:id="1229" w:name="_Toc1047336825"/>
      <w:bookmarkStart w:id="1230" w:name="_Toc334703012"/>
      <w:bookmarkStart w:id="1231" w:name="_Toc235785710"/>
      <w:bookmarkStart w:id="1232" w:name="_Toc235865309"/>
      <w:bookmarkStart w:id="1233" w:name="_Toc396119001"/>
      <w:bookmarkStart w:id="1234" w:name="_Toc243968618"/>
      <w:bookmarkStart w:id="1235" w:name="_Toc290035449"/>
      <w:bookmarkStart w:id="1236" w:name="_Toc333563363"/>
      <w:bookmarkStart w:id="1237" w:name="_Toc333563976"/>
      <w:bookmarkStart w:id="1238" w:name="_Toc334799721"/>
      <w:bookmarkStart w:id="1239" w:name="_Toc473905441"/>
      <w:bookmarkStart w:id="1240" w:name="_Toc480532735"/>
      <w:bookmarkStart w:id="1241" w:name="_Toc1651297130"/>
      <w:r>
        <w:rPr>
          <w:rFonts w:hint="eastAsia"/>
          <w:b/>
          <w:bCs/>
          <w:kern w:val="0"/>
          <w:sz w:val="28"/>
          <w:szCs w:val="44"/>
        </w:rPr>
        <w:t>预留容量要求测试</w:t>
      </w:r>
      <w:bookmarkEnd w:id="1229"/>
      <w:bookmarkEnd w:id="1230"/>
      <w:bookmarkEnd w:id="1231"/>
      <w:bookmarkEnd w:id="1232"/>
      <w:bookmarkEnd w:id="1233"/>
      <w:bookmarkEnd w:id="1234"/>
      <w:bookmarkEnd w:id="1235"/>
      <w:bookmarkEnd w:id="1236"/>
      <w:bookmarkEnd w:id="1237"/>
      <w:bookmarkEnd w:id="1238"/>
      <w:bookmarkEnd w:id="1239"/>
      <w:bookmarkEnd w:id="1240"/>
      <w:bookmarkEnd w:id="1241"/>
    </w:p>
    <w:p>
      <w:pPr>
        <w:ind w:left="0" w:firstLine="420" w:firstLineChars="200"/>
        <w:rPr>
          <w:sz w:val="21"/>
        </w:rPr>
      </w:pPr>
      <w:r>
        <w:rPr>
          <w:rFonts w:hint="eastAsia"/>
          <w:sz w:val="21"/>
        </w:rPr>
        <w:t>投标人应充分实现关于系统预留容量的要求。在软件验收时，投标人或设备供应商应能对此进行验证。</w:t>
      </w:r>
    </w:p>
    <w:p>
      <w:pPr>
        <w:widowControl/>
        <w:numPr>
          <w:ilvl w:val="2"/>
          <w:numId w:val="57"/>
        </w:numPr>
        <w:tabs>
          <w:tab w:val="left" w:pos="432"/>
        </w:tabs>
        <w:ind w:firstLineChars="0"/>
        <w:jc w:val="left"/>
        <w:outlineLvl w:val="0"/>
        <w:rPr>
          <w:b/>
          <w:bCs/>
          <w:kern w:val="0"/>
          <w:sz w:val="28"/>
          <w:szCs w:val="44"/>
        </w:rPr>
      </w:pPr>
      <w:bookmarkStart w:id="1242" w:name="_Toc480532736"/>
      <w:bookmarkStart w:id="1243" w:name="_Toc235785711"/>
      <w:bookmarkStart w:id="1244" w:name="_Toc333563364"/>
      <w:bookmarkStart w:id="1245" w:name="_Toc243968619"/>
      <w:bookmarkStart w:id="1246" w:name="_Toc333563977"/>
      <w:bookmarkStart w:id="1247" w:name="_Toc290035450"/>
      <w:bookmarkStart w:id="1248" w:name="_Toc235865310"/>
      <w:bookmarkStart w:id="1249" w:name="_Toc396119002"/>
      <w:bookmarkStart w:id="1250" w:name="_Toc334799722"/>
      <w:bookmarkStart w:id="1251" w:name="_Toc473905442"/>
      <w:bookmarkStart w:id="1252" w:name="_Toc1419693729"/>
      <w:bookmarkStart w:id="1253" w:name="_Toc334703013"/>
      <w:bookmarkStart w:id="1254" w:name="_Toc1814046963"/>
      <w:r>
        <w:rPr>
          <w:rFonts w:hint="eastAsia"/>
          <w:b/>
          <w:bCs/>
          <w:kern w:val="0"/>
          <w:sz w:val="28"/>
          <w:szCs w:val="44"/>
        </w:rPr>
        <w:t>系统利用率统计</w:t>
      </w:r>
      <w:bookmarkEnd w:id="1242"/>
      <w:bookmarkEnd w:id="1243"/>
      <w:bookmarkEnd w:id="1244"/>
      <w:bookmarkEnd w:id="1245"/>
      <w:bookmarkEnd w:id="1246"/>
      <w:bookmarkEnd w:id="1247"/>
      <w:bookmarkEnd w:id="1248"/>
      <w:bookmarkEnd w:id="1249"/>
      <w:bookmarkEnd w:id="1250"/>
      <w:bookmarkEnd w:id="1251"/>
      <w:bookmarkEnd w:id="1252"/>
      <w:bookmarkEnd w:id="1253"/>
      <w:bookmarkEnd w:id="1254"/>
    </w:p>
    <w:p>
      <w:pPr>
        <w:ind w:left="0" w:firstLine="420" w:firstLineChars="200"/>
        <w:rPr>
          <w:b/>
          <w:bCs/>
          <w:kern w:val="0"/>
          <w:szCs w:val="32"/>
        </w:rPr>
      </w:pPr>
      <w:r>
        <w:rPr>
          <w:rFonts w:hint="eastAsia"/>
          <w:sz w:val="21"/>
        </w:rPr>
        <w:t>在测试中，投标人应测量并比较不同资源的利用率，如网络通讯量、数据库访问时间、客户机</w:t>
      </w:r>
      <w:r>
        <w:rPr>
          <w:sz w:val="21"/>
        </w:rPr>
        <w:t>/</w:t>
      </w:r>
      <w:r>
        <w:rPr>
          <w:rFonts w:hint="eastAsia"/>
          <w:sz w:val="21"/>
        </w:rPr>
        <w:t>服务器的负荷等。投标人应对测试结果进行分析，并负责调整配置使其最优。如系统利用率不能令招标人满意，招标人保留拒绝接收系统的权力。</w:t>
      </w:r>
      <w:bookmarkStart w:id="1255" w:name="_Toc334799723"/>
      <w:bookmarkStart w:id="1256" w:name="_Toc333563365"/>
      <w:bookmarkStart w:id="1257" w:name="_Toc334703014"/>
      <w:bookmarkStart w:id="1258" w:name="_Toc243968620"/>
      <w:bookmarkStart w:id="1259" w:name="_Toc235865311"/>
      <w:bookmarkStart w:id="1260" w:name="_Toc333563978"/>
      <w:bookmarkStart w:id="1261" w:name="_Toc290035451"/>
      <w:bookmarkStart w:id="1262" w:name="_Toc235785712"/>
    </w:p>
    <w:p>
      <w:pPr>
        <w:widowControl/>
        <w:numPr>
          <w:ilvl w:val="2"/>
          <w:numId w:val="57"/>
        </w:numPr>
        <w:tabs>
          <w:tab w:val="left" w:pos="432"/>
        </w:tabs>
        <w:ind w:firstLineChars="0"/>
        <w:jc w:val="left"/>
        <w:outlineLvl w:val="0"/>
        <w:rPr>
          <w:b/>
          <w:bCs/>
          <w:kern w:val="0"/>
          <w:sz w:val="28"/>
          <w:szCs w:val="44"/>
        </w:rPr>
      </w:pPr>
      <w:bookmarkStart w:id="1263" w:name="_Toc396119003"/>
      <w:bookmarkStart w:id="1264" w:name="_Toc101701486"/>
      <w:bookmarkStart w:id="1265" w:name="_Toc473905443"/>
      <w:bookmarkStart w:id="1266" w:name="_Toc861970682"/>
      <w:bookmarkStart w:id="1267" w:name="_Toc480532737"/>
      <w:r>
        <w:rPr>
          <w:rFonts w:hint="eastAsia"/>
          <w:b/>
          <w:bCs/>
          <w:kern w:val="0"/>
          <w:sz w:val="28"/>
          <w:szCs w:val="44"/>
        </w:rPr>
        <w:t>渗透测试</w:t>
      </w:r>
      <w:bookmarkEnd w:id="1263"/>
      <w:bookmarkEnd w:id="1264"/>
      <w:bookmarkEnd w:id="1265"/>
      <w:bookmarkEnd w:id="1266"/>
      <w:bookmarkEnd w:id="1267"/>
    </w:p>
    <w:p>
      <w:pPr>
        <w:ind w:left="0" w:firstLine="420" w:firstLineChars="200"/>
        <w:rPr>
          <w:sz w:val="21"/>
        </w:rPr>
      </w:pPr>
      <w:r>
        <w:rPr>
          <w:rFonts w:hint="eastAsia"/>
          <w:sz w:val="21"/>
        </w:rPr>
        <w:t>投标人应根据需要，对有外部网络服务的系统进行渗透测试，降低系统误用或被攻击的风险。</w:t>
      </w:r>
    </w:p>
    <w:p>
      <w:pPr>
        <w:widowControl/>
        <w:numPr>
          <w:ilvl w:val="2"/>
          <w:numId w:val="57"/>
        </w:numPr>
        <w:tabs>
          <w:tab w:val="left" w:pos="432"/>
        </w:tabs>
        <w:ind w:firstLineChars="0"/>
        <w:jc w:val="left"/>
        <w:outlineLvl w:val="0"/>
        <w:rPr>
          <w:b/>
          <w:bCs/>
          <w:kern w:val="0"/>
          <w:sz w:val="28"/>
          <w:szCs w:val="44"/>
        </w:rPr>
      </w:pPr>
      <w:bookmarkStart w:id="1268" w:name="_Toc473905444"/>
      <w:bookmarkStart w:id="1269" w:name="_Toc480532738"/>
      <w:bookmarkStart w:id="1270" w:name="_Toc396119004"/>
      <w:bookmarkStart w:id="1271" w:name="_Toc216569712"/>
      <w:bookmarkStart w:id="1272" w:name="_Toc2047375837"/>
      <w:r>
        <w:rPr>
          <w:rFonts w:hint="eastAsia"/>
          <w:b/>
          <w:bCs/>
          <w:kern w:val="0"/>
          <w:sz w:val="28"/>
          <w:szCs w:val="44"/>
        </w:rPr>
        <w:t>测试结果和报告</w:t>
      </w:r>
      <w:bookmarkEnd w:id="1255"/>
      <w:bookmarkEnd w:id="1256"/>
      <w:bookmarkEnd w:id="1257"/>
      <w:bookmarkEnd w:id="1258"/>
      <w:bookmarkEnd w:id="1259"/>
      <w:bookmarkEnd w:id="1260"/>
      <w:bookmarkEnd w:id="1261"/>
      <w:bookmarkEnd w:id="1262"/>
      <w:bookmarkEnd w:id="1268"/>
      <w:bookmarkEnd w:id="1269"/>
      <w:bookmarkEnd w:id="1270"/>
      <w:bookmarkEnd w:id="1271"/>
      <w:bookmarkEnd w:id="1272"/>
    </w:p>
    <w:p>
      <w:pPr>
        <w:ind w:left="0" w:firstLine="420" w:firstLineChars="200"/>
        <w:rPr>
          <w:sz w:val="21"/>
        </w:rPr>
      </w:pPr>
      <w:r>
        <w:rPr>
          <w:rFonts w:hint="eastAsia"/>
          <w:sz w:val="21"/>
        </w:rPr>
        <w:t>合同双方应对测试结果进行确认。由投标人提交软件测试报告。</w:t>
      </w:r>
    </w:p>
    <w:p>
      <w:pPr>
        <w:widowControl/>
        <w:numPr>
          <w:ilvl w:val="2"/>
          <w:numId w:val="57"/>
        </w:numPr>
        <w:tabs>
          <w:tab w:val="left" w:pos="432"/>
        </w:tabs>
        <w:ind w:firstLineChars="0"/>
        <w:jc w:val="left"/>
        <w:outlineLvl w:val="0"/>
        <w:rPr>
          <w:b/>
          <w:bCs/>
          <w:kern w:val="0"/>
          <w:sz w:val="28"/>
          <w:szCs w:val="44"/>
        </w:rPr>
      </w:pPr>
      <w:bookmarkStart w:id="1273" w:name="_Toc235785713"/>
      <w:bookmarkStart w:id="1274" w:name="_Toc334703015"/>
      <w:bookmarkStart w:id="1275" w:name="_Toc396119005"/>
      <w:bookmarkStart w:id="1276" w:name="_Toc333563366"/>
      <w:bookmarkStart w:id="1277" w:name="_Toc333563979"/>
      <w:bookmarkStart w:id="1278" w:name="_Toc290035452"/>
      <w:bookmarkStart w:id="1279" w:name="_Toc243968621"/>
      <w:bookmarkStart w:id="1280" w:name="_Toc235865312"/>
      <w:bookmarkStart w:id="1281" w:name="_Toc1115216578"/>
      <w:bookmarkStart w:id="1282" w:name="_Toc473905445"/>
      <w:bookmarkStart w:id="1283" w:name="_Toc334799724"/>
      <w:bookmarkStart w:id="1284" w:name="_Toc2049851566"/>
      <w:bookmarkStart w:id="1285" w:name="_Toc480532739"/>
      <w:r>
        <w:rPr>
          <w:rFonts w:hint="eastAsia"/>
          <w:b/>
          <w:bCs/>
          <w:kern w:val="0"/>
          <w:sz w:val="28"/>
          <w:szCs w:val="44"/>
        </w:rPr>
        <w:t>错误限度</w:t>
      </w:r>
      <w:bookmarkEnd w:id="1273"/>
      <w:bookmarkEnd w:id="1274"/>
      <w:bookmarkEnd w:id="1275"/>
      <w:bookmarkEnd w:id="1276"/>
      <w:bookmarkEnd w:id="1277"/>
      <w:bookmarkEnd w:id="1278"/>
      <w:bookmarkEnd w:id="1279"/>
      <w:bookmarkEnd w:id="1280"/>
      <w:bookmarkEnd w:id="1281"/>
      <w:bookmarkEnd w:id="1282"/>
      <w:bookmarkEnd w:id="1283"/>
      <w:bookmarkEnd w:id="1284"/>
      <w:bookmarkEnd w:id="1285"/>
    </w:p>
    <w:p>
      <w:pPr>
        <w:ind w:left="0" w:firstLine="420" w:firstLineChars="200"/>
        <w:rPr>
          <w:sz w:val="21"/>
        </w:rPr>
      </w:pPr>
      <w:r>
        <w:rPr>
          <w:rFonts w:hint="eastAsia"/>
          <w:sz w:val="21"/>
        </w:rPr>
        <w:t>软件错误按严重性分为十分严重、中度严重和轻度严重等。</w:t>
      </w:r>
    </w:p>
    <w:p>
      <w:pPr>
        <w:ind w:left="0" w:firstLine="420" w:firstLineChars="200"/>
        <w:rPr>
          <w:sz w:val="21"/>
        </w:rPr>
      </w:pPr>
      <w:r>
        <w:rPr>
          <w:rFonts w:hint="eastAsia"/>
          <w:sz w:val="21"/>
        </w:rPr>
        <w:t>（</w:t>
      </w:r>
      <w:r>
        <w:rPr>
          <w:sz w:val="21"/>
        </w:rPr>
        <w:t>1</w:t>
      </w:r>
      <w:r>
        <w:rPr>
          <w:rFonts w:hint="eastAsia"/>
          <w:sz w:val="21"/>
        </w:rPr>
        <w:t>）十分严重</w:t>
      </w:r>
    </w:p>
    <w:p>
      <w:pPr>
        <w:ind w:left="0" w:firstLine="420" w:firstLineChars="200"/>
        <w:rPr>
          <w:sz w:val="21"/>
        </w:rPr>
      </w:pPr>
      <w:r>
        <w:rPr>
          <w:rFonts w:hint="eastAsia"/>
          <w:sz w:val="21"/>
        </w:rPr>
        <w:t>表现为某重要功能无法实现，且没有替代的解决方法，导致系统性能降低。重新安装软件，或重新运行软件不能视为替代的解决办法。</w:t>
      </w:r>
    </w:p>
    <w:p>
      <w:pPr>
        <w:ind w:left="0" w:firstLine="420" w:firstLineChars="200"/>
        <w:rPr>
          <w:sz w:val="21"/>
        </w:rPr>
      </w:pPr>
      <w:bookmarkStart w:id="1286" w:name="_Toc388350053"/>
      <w:bookmarkStart w:id="1287" w:name="_Toc388349582"/>
      <w:bookmarkStart w:id="1288" w:name="_Toc389228887"/>
      <w:bookmarkStart w:id="1289" w:name="_Toc388303413"/>
      <w:bookmarkStart w:id="1290" w:name="_Toc386488373"/>
      <w:r>
        <w:rPr>
          <w:rFonts w:hint="eastAsia"/>
          <w:sz w:val="21"/>
        </w:rPr>
        <w:t>（</w:t>
      </w:r>
      <w:r>
        <w:rPr>
          <w:sz w:val="21"/>
        </w:rPr>
        <w:t>2</w:t>
      </w:r>
      <w:r>
        <w:rPr>
          <w:rFonts w:hint="eastAsia"/>
          <w:sz w:val="21"/>
        </w:rPr>
        <w:t>）中度严重</w:t>
      </w:r>
      <w:bookmarkEnd w:id="1286"/>
      <w:bookmarkEnd w:id="1287"/>
      <w:bookmarkEnd w:id="1288"/>
      <w:bookmarkEnd w:id="1289"/>
      <w:bookmarkEnd w:id="1290"/>
    </w:p>
    <w:p>
      <w:pPr>
        <w:ind w:left="0" w:firstLine="420" w:firstLineChars="200"/>
        <w:rPr>
          <w:sz w:val="21"/>
        </w:rPr>
      </w:pPr>
      <w:r>
        <w:rPr>
          <w:rFonts w:hint="eastAsia"/>
          <w:sz w:val="21"/>
        </w:rPr>
        <w:t>表现为某重要功能无法顺利实现，但有可行的替代解决办法。</w:t>
      </w:r>
    </w:p>
    <w:p>
      <w:pPr>
        <w:ind w:left="0" w:firstLine="420" w:firstLineChars="200"/>
        <w:rPr>
          <w:sz w:val="21"/>
        </w:rPr>
      </w:pPr>
      <w:r>
        <w:rPr>
          <w:rFonts w:hint="eastAsia"/>
          <w:sz w:val="21"/>
        </w:rPr>
        <w:t>（</w:t>
      </w:r>
      <w:r>
        <w:rPr>
          <w:sz w:val="21"/>
        </w:rPr>
        <w:t>3</w:t>
      </w:r>
      <w:r>
        <w:rPr>
          <w:rFonts w:hint="eastAsia"/>
          <w:sz w:val="21"/>
        </w:rPr>
        <w:t>）轻度严重</w:t>
      </w:r>
    </w:p>
    <w:p>
      <w:pPr>
        <w:ind w:left="0" w:firstLine="420" w:firstLineChars="200"/>
        <w:rPr>
          <w:sz w:val="21"/>
        </w:rPr>
      </w:pPr>
      <w:r>
        <w:rPr>
          <w:rFonts w:hint="eastAsia"/>
          <w:sz w:val="21"/>
        </w:rPr>
        <w:t>表现为有操作不方便的现象存在，但不影响功能的实现。</w:t>
      </w:r>
    </w:p>
    <w:p>
      <w:pPr>
        <w:widowControl/>
        <w:numPr>
          <w:ilvl w:val="1"/>
          <w:numId w:val="53"/>
        </w:numPr>
        <w:tabs>
          <w:tab w:val="left" w:pos="432"/>
        </w:tabs>
        <w:ind w:firstLineChars="0"/>
        <w:jc w:val="left"/>
        <w:outlineLvl w:val="0"/>
        <w:rPr>
          <w:b/>
          <w:bCs/>
          <w:kern w:val="0"/>
          <w:sz w:val="28"/>
          <w:szCs w:val="44"/>
        </w:rPr>
      </w:pPr>
      <w:bookmarkStart w:id="1291" w:name="_Toc396119006"/>
      <w:bookmarkStart w:id="1292" w:name="_Toc473905446"/>
      <w:bookmarkStart w:id="1293" w:name="_Toc480532740"/>
      <w:bookmarkStart w:id="1294" w:name="_Toc235785714"/>
      <w:bookmarkStart w:id="1295" w:name="_Toc207755430"/>
      <w:bookmarkStart w:id="1296" w:name="_Toc1922604588"/>
      <w:bookmarkStart w:id="1297" w:name="_Toc333563980"/>
      <w:bookmarkStart w:id="1298" w:name="_Toc333563367"/>
      <w:bookmarkStart w:id="1299" w:name="_Toc290035453"/>
      <w:bookmarkStart w:id="1300" w:name="_Toc235865313"/>
      <w:bookmarkStart w:id="1301" w:name="_Toc334799725"/>
      <w:bookmarkStart w:id="1302" w:name="_Toc334703016"/>
      <w:bookmarkStart w:id="1303" w:name="_Toc243968622"/>
      <w:r>
        <w:rPr>
          <w:rFonts w:hint="eastAsia"/>
          <w:b/>
          <w:bCs/>
          <w:kern w:val="0"/>
          <w:sz w:val="28"/>
          <w:szCs w:val="44"/>
        </w:rPr>
        <w:t>软件管理目标</w:t>
      </w:r>
      <w:bookmarkEnd w:id="1291"/>
      <w:bookmarkEnd w:id="1292"/>
      <w:bookmarkEnd w:id="1293"/>
      <w:bookmarkEnd w:id="1294"/>
      <w:bookmarkEnd w:id="1295"/>
      <w:bookmarkEnd w:id="1296"/>
      <w:bookmarkEnd w:id="1297"/>
      <w:bookmarkEnd w:id="1298"/>
      <w:bookmarkEnd w:id="1299"/>
      <w:bookmarkEnd w:id="1300"/>
      <w:bookmarkEnd w:id="1301"/>
      <w:bookmarkEnd w:id="1302"/>
      <w:bookmarkEnd w:id="1303"/>
    </w:p>
    <w:p>
      <w:pPr>
        <w:ind w:left="0" w:firstLine="420" w:firstLineChars="200"/>
        <w:rPr>
          <w:sz w:val="21"/>
        </w:rPr>
      </w:pPr>
      <w:r>
        <w:rPr>
          <w:rFonts w:hint="eastAsia"/>
          <w:sz w:val="21"/>
        </w:rPr>
        <w:t>在软件开发计划中，投标人应定义一套软件管理项目，包括需收集的数据、数据的解释和应用方法、报表的结构等。投标人应在计划中描述收集、解释、提供和报告这些指标。</w:t>
      </w:r>
    </w:p>
    <w:p>
      <w:pPr>
        <w:ind w:left="0" w:firstLine="420" w:firstLineChars="200"/>
        <w:rPr>
          <w:sz w:val="21"/>
        </w:rPr>
      </w:pPr>
      <w:r>
        <w:rPr>
          <w:rFonts w:hint="eastAsia"/>
          <w:sz w:val="21"/>
        </w:rPr>
        <w:t>以下是可能用到的一些项目。投标人应指明在软件开发计划中将要用到那些项目。</w:t>
      </w:r>
    </w:p>
    <w:p>
      <w:pPr>
        <w:ind w:left="0" w:firstLine="420" w:firstLineChars="200"/>
        <w:rPr>
          <w:sz w:val="21"/>
        </w:rPr>
      </w:pPr>
      <w:r>
        <w:rPr>
          <w:rFonts w:hint="eastAsia"/>
          <w:sz w:val="21"/>
        </w:rPr>
        <w:t>这些项目主要包括需求矛盾性、额外的需求变化、总需求数量、软件大小、软件人员、软件复杂性、软件开发进度、问题清单、硬件资源、阶段性开发目标等。</w:t>
      </w:r>
    </w:p>
    <w:p>
      <w:pPr>
        <w:widowControl/>
        <w:numPr>
          <w:ilvl w:val="1"/>
          <w:numId w:val="53"/>
        </w:numPr>
        <w:tabs>
          <w:tab w:val="left" w:pos="432"/>
        </w:tabs>
        <w:ind w:firstLineChars="0"/>
        <w:jc w:val="left"/>
        <w:outlineLvl w:val="0"/>
        <w:rPr>
          <w:b/>
          <w:bCs/>
          <w:kern w:val="0"/>
          <w:sz w:val="28"/>
          <w:szCs w:val="44"/>
        </w:rPr>
      </w:pPr>
      <w:bookmarkStart w:id="1304" w:name="_Toc235785715"/>
      <w:bookmarkStart w:id="1305" w:name="_Toc290035454"/>
      <w:bookmarkStart w:id="1306" w:name="_Toc480532741"/>
      <w:bookmarkStart w:id="1307" w:name="_Toc473905447"/>
      <w:bookmarkStart w:id="1308" w:name="_Toc334799726"/>
      <w:bookmarkStart w:id="1309" w:name="_Toc333563368"/>
      <w:bookmarkStart w:id="1310" w:name="_Toc334703017"/>
      <w:bookmarkStart w:id="1311" w:name="_Toc396119007"/>
      <w:bookmarkStart w:id="1312" w:name="_Toc235865314"/>
      <w:bookmarkStart w:id="1313" w:name="_Toc333563981"/>
      <w:bookmarkStart w:id="1314" w:name="_Toc28874107"/>
      <w:bookmarkStart w:id="1315" w:name="_Toc243968623"/>
      <w:bookmarkStart w:id="1316" w:name="_Toc2084585635"/>
      <w:r>
        <w:rPr>
          <w:rFonts w:hint="eastAsia"/>
          <w:b/>
          <w:bCs/>
          <w:kern w:val="0"/>
          <w:sz w:val="28"/>
          <w:szCs w:val="44"/>
        </w:rPr>
        <w:t>软件实施</w:t>
      </w:r>
      <w:bookmarkEnd w:id="1304"/>
      <w:bookmarkEnd w:id="1305"/>
      <w:bookmarkEnd w:id="1306"/>
      <w:bookmarkEnd w:id="1307"/>
      <w:bookmarkEnd w:id="1308"/>
      <w:bookmarkEnd w:id="1309"/>
      <w:bookmarkEnd w:id="1310"/>
      <w:bookmarkEnd w:id="1311"/>
      <w:bookmarkEnd w:id="1312"/>
      <w:bookmarkEnd w:id="1313"/>
      <w:bookmarkEnd w:id="1314"/>
      <w:bookmarkEnd w:id="1315"/>
      <w:bookmarkEnd w:id="1316"/>
    </w:p>
    <w:p>
      <w:pPr>
        <w:ind w:left="0" w:firstLine="420" w:firstLineChars="200"/>
        <w:rPr>
          <w:sz w:val="21"/>
        </w:rPr>
      </w:pPr>
      <w:r>
        <w:rPr>
          <w:rFonts w:hint="eastAsia"/>
          <w:sz w:val="21"/>
        </w:rPr>
        <w:t>投标人应向招标人提交说明如何实施所提交的软件管理方案及标准。</w:t>
      </w:r>
    </w:p>
    <w:p>
      <w:pPr>
        <w:widowControl/>
        <w:ind w:left="0" w:firstLine="0" w:firstLineChars="0"/>
        <w:jc w:val="center"/>
        <w:outlineLvl w:val="0"/>
        <w:rPr>
          <w:rFonts w:cs="Arial"/>
          <w:b/>
          <w:bCs/>
          <w:kern w:val="0"/>
          <w:sz w:val="32"/>
          <w:szCs w:val="32"/>
        </w:rPr>
      </w:pPr>
      <w:r>
        <w:rPr>
          <w:rFonts w:cs="Arial"/>
          <w:b/>
          <w:bCs/>
          <w:kern w:val="0"/>
          <w:sz w:val="32"/>
          <w:szCs w:val="32"/>
        </w:rPr>
        <w:br w:type="page"/>
      </w:r>
      <w:bookmarkStart w:id="1317" w:name="_Toc1582550287"/>
      <w:bookmarkStart w:id="1318" w:name="_Toc480532742"/>
      <w:bookmarkStart w:id="1319" w:name="_Toc334799727"/>
      <w:bookmarkStart w:id="1320" w:name="_Toc473905448"/>
      <w:bookmarkStart w:id="1321" w:name="_Toc290035455"/>
      <w:bookmarkStart w:id="1322" w:name="_Toc243968624"/>
      <w:bookmarkStart w:id="1323" w:name="_Toc334703018"/>
      <w:bookmarkStart w:id="1324" w:name="_Toc235865315"/>
      <w:bookmarkStart w:id="1325" w:name="_Toc333563982"/>
      <w:bookmarkStart w:id="1326" w:name="_Toc396119008"/>
      <w:bookmarkStart w:id="1327" w:name="_Toc333563369"/>
      <w:bookmarkStart w:id="1328" w:name="_Toc2103295774"/>
      <w:r>
        <w:rPr>
          <w:rFonts w:hint="eastAsia" w:cs="Arial"/>
          <w:b/>
          <w:bCs/>
          <w:kern w:val="0"/>
          <w:sz w:val="32"/>
          <w:szCs w:val="32"/>
        </w:rPr>
        <w:t>第九章</w:t>
      </w:r>
      <w:r>
        <w:rPr>
          <w:rFonts w:cs="Arial"/>
          <w:b/>
          <w:bCs/>
          <w:kern w:val="0"/>
          <w:sz w:val="32"/>
          <w:szCs w:val="32"/>
        </w:rPr>
        <w:t xml:space="preserve">   </w:t>
      </w:r>
      <w:r>
        <w:rPr>
          <w:rFonts w:cs="Arial"/>
          <w:b/>
          <w:bCs/>
          <w:kern w:val="0"/>
          <w:sz w:val="32"/>
          <w:szCs w:val="32"/>
        </w:rPr>
        <w:tab/>
      </w:r>
      <w:r>
        <w:rPr>
          <w:rFonts w:hint="eastAsia" w:cs="Arial"/>
          <w:b/>
          <w:bCs/>
          <w:kern w:val="0"/>
          <w:sz w:val="32"/>
          <w:szCs w:val="32"/>
        </w:rPr>
        <w:t>服务</w:t>
      </w:r>
      <w:bookmarkEnd w:id="1317"/>
      <w:bookmarkEnd w:id="1318"/>
      <w:bookmarkEnd w:id="1319"/>
      <w:bookmarkEnd w:id="1320"/>
      <w:bookmarkEnd w:id="1321"/>
      <w:bookmarkEnd w:id="1322"/>
      <w:bookmarkEnd w:id="1323"/>
      <w:bookmarkEnd w:id="1324"/>
      <w:bookmarkEnd w:id="1325"/>
      <w:bookmarkEnd w:id="1326"/>
      <w:bookmarkEnd w:id="1327"/>
      <w:bookmarkEnd w:id="1328"/>
    </w:p>
    <w:p>
      <w:pPr>
        <w:widowControl/>
        <w:numPr>
          <w:ilvl w:val="0"/>
          <w:numId w:val="58"/>
        </w:numPr>
        <w:ind w:firstLineChars="0"/>
        <w:jc w:val="left"/>
        <w:outlineLvl w:val="0"/>
        <w:rPr>
          <w:b/>
          <w:bCs/>
          <w:kern w:val="0"/>
          <w:sz w:val="28"/>
          <w:szCs w:val="44"/>
        </w:rPr>
      </w:pPr>
      <w:bookmarkStart w:id="1329" w:name="_Toc480532743"/>
      <w:bookmarkStart w:id="1330" w:name="_Toc334703019"/>
      <w:bookmarkStart w:id="1331" w:name="_Toc473905449"/>
      <w:bookmarkStart w:id="1332" w:name="_Toc334799728"/>
      <w:bookmarkStart w:id="1333" w:name="_Toc235785716"/>
      <w:bookmarkStart w:id="1334" w:name="_Toc333563983"/>
      <w:bookmarkStart w:id="1335" w:name="_Toc333563370"/>
      <w:bookmarkStart w:id="1336" w:name="_Toc290035456"/>
      <w:bookmarkStart w:id="1337" w:name="_Toc235865316"/>
      <w:bookmarkStart w:id="1338" w:name="_Toc1337705514"/>
      <w:bookmarkStart w:id="1339" w:name="_Toc243968625"/>
      <w:bookmarkStart w:id="1340" w:name="_Toc363760351"/>
      <w:bookmarkStart w:id="1341" w:name="_Toc396119009"/>
      <w:r>
        <w:rPr>
          <w:rFonts w:hint="eastAsia"/>
          <w:b/>
          <w:bCs/>
          <w:kern w:val="0"/>
          <w:sz w:val="28"/>
          <w:szCs w:val="44"/>
        </w:rPr>
        <w:t>设计联络</w:t>
      </w:r>
      <w:bookmarkEnd w:id="1329"/>
      <w:bookmarkEnd w:id="1330"/>
      <w:bookmarkEnd w:id="1331"/>
      <w:bookmarkEnd w:id="1332"/>
      <w:bookmarkEnd w:id="1333"/>
      <w:bookmarkEnd w:id="1334"/>
      <w:bookmarkEnd w:id="1335"/>
      <w:bookmarkEnd w:id="1336"/>
      <w:bookmarkEnd w:id="1337"/>
      <w:bookmarkEnd w:id="1338"/>
      <w:bookmarkEnd w:id="1339"/>
      <w:bookmarkEnd w:id="1340"/>
      <w:bookmarkEnd w:id="1341"/>
    </w:p>
    <w:p>
      <w:pPr>
        <w:widowControl/>
        <w:numPr>
          <w:ilvl w:val="0"/>
          <w:numId w:val="58"/>
        </w:numPr>
        <w:ind w:firstLineChars="0"/>
        <w:jc w:val="left"/>
        <w:outlineLvl w:val="0"/>
        <w:rPr>
          <w:b/>
          <w:bCs/>
          <w:kern w:val="0"/>
          <w:sz w:val="28"/>
          <w:szCs w:val="44"/>
        </w:rPr>
      </w:pPr>
      <w:r>
        <w:rPr>
          <w:rFonts w:hint="eastAsia"/>
          <w:sz w:val="21"/>
        </w:rPr>
        <w:t>在</w:t>
      </w:r>
      <w:bookmarkStart w:id="1342" w:name="_Toc480532744"/>
      <w:bookmarkStart w:id="1343" w:name="_Toc473905450"/>
      <w:bookmarkStart w:id="1344" w:name="_Toc334799732"/>
      <w:bookmarkStart w:id="1345" w:name="_Toc235865320"/>
      <w:bookmarkStart w:id="1346" w:name="_Toc333563987"/>
      <w:bookmarkStart w:id="1347" w:name="_Toc396119013"/>
      <w:bookmarkStart w:id="1348" w:name="_Toc334703023"/>
      <w:bookmarkStart w:id="1349" w:name="_Toc290035460"/>
      <w:bookmarkStart w:id="1350" w:name="_Toc235785720"/>
      <w:bookmarkStart w:id="1351" w:name="_Toc243968629"/>
      <w:bookmarkStart w:id="1352" w:name="_Toc333563374"/>
      <w:bookmarkStart w:id="1353" w:name="_Toc1981759895"/>
      <w:bookmarkStart w:id="1354" w:name="_Toc810273355"/>
      <w:r>
        <w:rPr>
          <w:rFonts w:hint="eastAsia"/>
          <w:b/>
          <w:bCs/>
          <w:kern w:val="0"/>
          <w:sz w:val="28"/>
          <w:szCs w:val="44"/>
        </w:rPr>
        <w:t>包装、运输、仓储</w:t>
      </w:r>
      <w:bookmarkEnd w:id="1342"/>
      <w:bookmarkEnd w:id="1343"/>
      <w:bookmarkEnd w:id="1344"/>
      <w:bookmarkEnd w:id="1345"/>
      <w:bookmarkEnd w:id="1346"/>
      <w:bookmarkEnd w:id="1347"/>
      <w:bookmarkEnd w:id="1348"/>
      <w:bookmarkEnd w:id="1349"/>
      <w:bookmarkEnd w:id="1350"/>
      <w:bookmarkEnd w:id="1351"/>
      <w:bookmarkEnd w:id="1352"/>
      <w:bookmarkEnd w:id="1353"/>
      <w:bookmarkEnd w:id="1354"/>
    </w:p>
    <w:p>
      <w:pPr>
        <w:ind w:left="0" w:firstLine="420" w:firstLineChars="200"/>
        <w:rPr>
          <w:sz w:val="21"/>
        </w:rPr>
      </w:pPr>
      <w:r>
        <w:rPr>
          <w:rFonts w:hint="eastAsia"/>
          <w:sz w:val="21"/>
        </w:rPr>
        <w:t>投标人应承担所有系统设备、备品备件、维修工具、线缆、管材及附属设施的包装、运输、仓储工作。</w:t>
      </w:r>
    </w:p>
    <w:p>
      <w:pPr>
        <w:widowControl/>
        <w:numPr>
          <w:ilvl w:val="0"/>
          <w:numId w:val="58"/>
        </w:numPr>
        <w:ind w:firstLineChars="0"/>
        <w:jc w:val="left"/>
        <w:outlineLvl w:val="0"/>
        <w:rPr>
          <w:b/>
          <w:bCs/>
          <w:kern w:val="0"/>
          <w:sz w:val="28"/>
          <w:szCs w:val="44"/>
        </w:rPr>
      </w:pPr>
      <w:bookmarkStart w:id="1355" w:name="_Hlt238540495"/>
      <w:bookmarkEnd w:id="1355"/>
      <w:bookmarkStart w:id="1356" w:name="_Toc235785721"/>
      <w:bookmarkStart w:id="1357" w:name="_Toc396119014"/>
      <w:bookmarkStart w:id="1358" w:name="_Toc2114673942"/>
      <w:bookmarkStart w:id="1359" w:name="_Toc333563988"/>
      <w:bookmarkStart w:id="1360" w:name="_Toc334703024"/>
      <w:bookmarkStart w:id="1361" w:name="_Toc473905451"/>
      <w:bookmarkStart w:id="1362" w:name="_Toc334799733"/>
      <w:bookmarkStart w:id="1363" w:name="_Toc290035461"/>
      <w:bookmarkStart w:id="1364" w:name="_Toc333563375"/>
      <w:bookmarkStart w:id="1365" w:name="_Toc243968630"/>
      <w:bookmarkStart w:id="1366" w:name="_Toc1070471858"/>
      <w:bookmarkStart w:id="1367" w:name="_Toc235865321"/>
      <w:bookmarkStart w:id="1368" w:name="_Toc480532745"/>
      <w:r>
        <w:rPr>
          <w:rFonts w:hint="eastAsia"/>
          <w:b/>
          <w:bCs/>
          <w:kern w:val="0"/>
          <w:sz w:val="28"/>
          <w:szCs w:val="44"/>
        </w:rPr>
        <w:t>测试、检验与验收</w:t>
      </w:r>
      <w:bookmarkEnd w:id="1356"/>
      <w:bookmarkEnd w:id="1357"/>
      <w:bookmarkEnd w:id="1358"/>
      <w:bookmarkEnd w:id="1359"/>
      <w:bookmarkEnd w:id="1360"/>
      <w:bookmarkEnd w:id="1361"/>
      <w:bookmarkEnd w:id="1362"/>
      <w:bookmarkEnd w:id="1363"/>
      <w:bookmarkEnd w:id="1364"/>
      <w:bookmarkEnd w:id="1365"/>
      <w:bookmarkEnd w:id="1366"/>
      <w:bookmarkEnd w:id="1367"/>
      <w:bookmarkEnd w:id="1368"/>
    </w:p>
    <w:p>
      <w:pPr>
        <w:ind w:left="0" w:firstLine="420" w:firstLineChars="200"/>
        <w:rPr>
          <w:sz w:val="21"/>
        </w:rPr>
      </w:pPr>
      <w:r>
        <w:rPr>
          <w:rFonts w:hint="eastAsia"/>
          <w:sz w:val="21"/>
        </w:rPr>
        <w:t>投标人应提供检查、测试及验收的详细计划、方案，报业主确认。提供相应的办公条件、工具、配备足够人员。若相关工作在投标人所在地进行，投标人应承担招标人方交通、食宿、安全等方面的全部费用。</w:t>
      </w:r>
    </w:p>
    <w:p>
      <w:pPr>
        <w:ind w:left="0" w:firstLine="420" w:firstLineChars="200"/>
        <w:rPr>
          <w:sz w:val="21"/>
        </w:rPr>
      </w:pPr>
      <w:r>
        <w:rPr>
          <w:rFonts w:hint="eastAsia"/>
          <w:sz w:val="21"/>
        </w:rPr>
        <w:t>投标人必须组织并负责以下内容的检查、测试及验收：</w:t>
      </w:r>
    </w:p>
    <w:p>
      <w:pPr>
        <w:ind w:left="0" w:firstLine="420" w:firstLineChars="200"/>
        <w:rPr>
          <w:sz w:val="21"/>
        </w:rPr>
      </w:pPr>
      <w:r>
        <w:rPr>
          <w:rFonts w:hint="eastAsia"/>
          <w:sz w:val="21"/>
        </w:rPr>
        <w:t>（</w:t>
      </w:r>
      <w:r>
        <w:rPr>
          <w:sz w:val="21"/>
        </w:rPr>
        <w:t>1</w:t>
      </w:r>
      <w:r>
        <w:rPr>
          <w:rFonts w:hint="eastAsia"/>
          <w:sz w:val="21"/>
        </w:rPr>
        <w:t>）自身供货的通用</w:t>
      </w:r>
      <w:r>
        <w:rPr>
          <w:sz w:val="21"/>
        </w:rPr>
        <w:t>/</w:t>
      </w:r>
      <w:r>
        <w:rPr>
          <w:rFonts w:hint="eastAsia"/>
          <w:sz w:val="21"/>
        </w:rPr>
        <w:t>专用设备；</w:t>
      </w:r>
    </w:p>
    <w:p>
      <w:pPr>
        <w:ind w:left="0" w:firstLine="420" w:firstLineChars="200"/>
        <w:rPr>
          <w:sz w:val="21"/>
        </w:rPr>
      </w:pPr>
      <w:r>
        <w:rPr>
          <w:rFonts w:hint="eastAsia"/>
          <w:sz w:val="21"/>
        </w:rPr>
        <w:t>（</w:t>
      </w:r>
      <w:r>
        <w:rPr>
          <w:sz w:val="21"/>
        </w:rPr>
        <w:t>2</w:t>
      </w:r>
      <w:r>
        <w:rPr>
          <w:rFonts w:hint="eastAsia"/>
          <w:sz w:val="21"/>
        </w:rPr>
        <w:t>）系统所有功能；</w:t>
      </w:r>
    </w:p>
    <w:p>
      <w:pPr>
        <w:ind w:left="0" w:firstLine="420" w:firstLineChars="200"/>
        <w:rPr>
          <w:sz w:val="21"/>
        </w:rPr>
      </w:pPr>
      <w:r>
        <w:rPr>
          <w:rFonts w:hint="eastAsia"/>
          <w:sz w:val="21"/>
        </w:rPr>
        <w:t>（</w:t>
      </w:r>
      <w:r>
        <w:rPr>
          <w:sz w:val="21"/>
        </w:rPr>
        <w:t>3</w:t>
      </w:r>
      <w:r>
        <w:rPr>
          <w:rFonts w:hint="eastAsia"/>
          <w:sz w:val="21"/>
        </w:rPr>
        <w:t>）系统接口。</w:t>
      </w:r>
    </w:p>
    <w:p>
      <w:pPr>
        <w:ind w:left="0" w:firstLine="420" w:firstLineChars="200"/>
        <w:rPr>
          <w:sz w:val="21"/>
        </w:rPr>
      </w:pPr>
    </w:p>
    <w:p>
      <w:pPr>
        <w:widowControl/>
        <w:numPr>
          <w:ilvl w:val="1"/>
          <w:numId w:val="59"/>
        </w:numPr>
        <w:tabs>
          <w:tab w:val="left" w:pos="432"/>
        </w:tabs>
        <w:ind w:firstLineChars="0"/>
        <w:jc w:val="left"/>
        <w:outlineLvl w:val="0"/>
        <w:rPr>
          <w:b/>
          <w:bCs/>
          <w:kern w:val="0"/>
          <w:sz w:val="28"/>
          <w:szCs w:val="44"/>
        </w:rPr>
      </w:pPr>
      <w:bookmarkStart w:id="1369" w:name="_Toc470585344"/>
      <w:bookmarkStart w:id="1370" w:name="_Toc235865323"/>
      <w:bookmarkStart w:id="1371" w:name="_Toc235785723"/>
      <w:bookmarkStart w:id="1372" w:name="_Toc334703026"/>
      <w:bookmarkStart w:id="1373" w:name="_Toc333563377"/>
      <w:bookmarkStart w:id="1374" w:name="_Toc1950006487"/>
      <w:bookmarkStart w:id="1375" w:name="_Toc334799735"/>
      <w:bookmarkStart w:id="1376" w:name="_Toc473905453"/>
      <w:bookmarkStart w:id="1377" w:name="_Toc396119016"/>
      <w:bookmarkStart w:id="1378" w:name="_Toc333563990"/>
      <w:bookmarkStart w:id="1379" w:name="_Toc480532747"/>
      <w:bookmarkStart w:id="1380" w:name="_Toc243968632"/>
      <w:bookmarkStart w:id="1381" w:name="_Toc290035463"/>
      <w:r>
        <w:rPr>
          <w:rFonts w:hint="eastAsia"/>
          <w:b/>
          <w:bCs/>
          <w:kern w:val="0"/>
          <w:sz w:val="28"/>
          <w:szCs w:val="44"/>
        </w:rPr>
        <w:t>接口试验</w:t>
      </w:r>
      <w:bookmarkEnd w:id="1369"/>
      <w:bookmarkEnd w:id="1370"/>
      <w:bookmarkEnd w:id="1371"/>
      <w:bookmarkEnd w:id="1372"/>
      <w:bookmarkEnd w:id="1373"/>
      <w:bookmarkEnd w:id="1374"/>
      <w:bookmarkEnd w:id="1375"/>
      <w:bookmarkEnd w:id="1376"/>
      <w:bookmarkEnd w:id="1377"/>
      <w:bookmarkEnd w:id="1378"/>
      <w:bookmarkEnd w:id="1379"/>
      <w:bookmarkEnd w:id="1380"/>
      <w:bookmarkEnd w:id="1381"/>
    </w:p>
    <w:p>
      <w:pPr>
        <w:ind w:left="0" w:firstLine="420" w:firstLineChars="200"/>
        <w:rPr>
          <w:sz w:val="21"/>
        </w:rPr>
      </w:pPr>
      <w:r>
        <w:rPr>
          <w:rFonts w:hint="eastAsia"/>
          <w:sz w:val="21"/>
        </w:rPr>
        <w:t>投标人应从设计阶段就全面考虑整个系统设备的接口问题，投标人应在合同签订后</w:t>
      </w:r>
      <w:r>
        <w:rPr>
          <w:sz w:val="21"/>
        </w:rPr>
        <w:t>1</w:t>
      </w:r>
      <w:r>
        <w:rPr>
          <w:rFonts w:hint="eastAsia"/>
          <w:sz w:val="21"/>
        </w:rPr>
        <w:t>个月内按招标人要求做好接口试验的全部计划。</w:t>
      </w:r>
    </w:p>
    <w:p>
      <w:pPr>
        <w:ind w:left="0" w:firstLine="420" w:firstLineChars="200"/>
        <w:rPr>
          <w:sz w:val="21"/>
        </w:rPr>
      </w:pPr>
      <w:r>
        <w:rPr>
          <w:rFonts w:hint="eastAsia"/>
          <w:sz w:val="21"/>
        </w:rPr>
        <w:t>接口试验应在成都搭建模拟开发环境进行，接口试验出现问题必须解决，直到试验成功，并且结果必须得到招标人的确认，方可认为该项工作结束。</w:t>
      </w:r>
    </w:p>
    <w:p>
      <w:pPr>
        <w:widowControl/>
        <w:numPr>
          <w:ilvl w:val="1"/>
          <w:numId w:val="59"/>
        </w:numPr>
        <w:tabs>
          <w:tab w:val="left" w:pos="432"/>
        </w:tabs>
        <w:ind w:firstLineChars="0"/>
        <w:jc w:val="left"/>
        <w:outlineLvl w:val="0"/>
        <w:rPr>
          <w:b/>
          <w:bCs/>
          <w:kern w:val="0"/>
          <w:sz w:val="28"/>
          <w:szCs w:val="44"/>
        </w:rPr>
      </w:pPr>
      <w:bookmarkStart w:id="1382" w:name="_Toc480532748"/>
      <w:bookmarkStart w:id="1383" w:name="_Toc473905454"/>
      <w:bookmarkStart w:id="1384" w:name="_Toc2093088354"/>
      <w:bookmarkStart w:id="1385" w:name="_Toc1011090142"/>
      <w:bookmarkStart w:id="1386" w:name="_Toc334703028"/>
      <w:bookmarkStart w:id="1387" w:name="_Toc396119017"/>
      <w:bookmarkStart w:id="1388" w:name="_Toc333563379"/>
      <w:bookmarkStart w:id="1389" w:name="_Toc290035465"/>
      <w:bookmarkStart w:id="1390" w:name="_Toc333563992"/>
      <w:bookmarkStart w:id="1391" w:name="_Toc276462346"/>
      <w:bookmarkStart w:id="1392" w:name="_Toc334799737"/>
      <w:r>
        <w:rPr>
          <w:rFonts w:hint="eastAsia"/>
          <w:b/>
          <w:bCs/>
          <w:kern w:val="0"/>
          <w:sz w:val="28"/>
          <w:szCs w:val="44"/>
        </w:rPr>
        <w:t>供货保障措施</w:t>
      </w:r>
      <w:bookmarkEnd w:id="1382"/>
      <w:bookmarkEnd w:id="1383"/>
      <w:bookmarkEnd w:id="1384"/>
      <w:bookmarkEnd w:id="1385"/>
      <w:bookmarkEnd w:id="1386"/>
      <w:bookmarkEnd w:id="1387"/>
      <w:bookmarkEnd w:id="1388"/>
      <w:bookmarkEnd w:id="1389"/>
      <w:bookmarkEnd w:id="1390"/>
      <w:bookmarkEnd w:id="1391"/>
      <w:bookmarkEnd w:id="1392"/>
    </w:p>
    <w:p>
      <w:pPr>
        <w:ind w:left="0" w:firstLine="420" w:firstLineChars="200"/>
        <w:rPr>
          <w:sz w:val="21"/>
        </w:rPr>
      </w:pPr>
      <w:r>
        <w:rPr>
          <w:rFonts w:hint="eastAsia"/>
          <w:sz w:val="21"/>
        </w:rPr>
        <w:t>投标人应详细描述为保证本项目系统按本需求书所要求的进度实施，所采取和制定的供货保障措施和计划</w:t>
      </w:r>
      <w:bookmarkStart w:id="1393" w:name="_Toc235865325"/>
      <w:bookmarkStart w:id="1394" w:name="_Toc243968634"/>
      <w:bookmarkStart w:id="1395" w:name="_Toc235785725"/>
      <w:r>
        <w:rPr>
          <w:rFonts w:hint="eastAsia"/>
          <w:sz w:val="21"/>
        </w:rPr>
        <w:t>。</w:t>
      </w:r>
    </w:p>
    <w:p>
      <w:pPr>
        <w:widowControl/>
        <w:numPr>
          <w:ilvl w:val="1"/>
          <w:numId w:val="59"/>
        </w:numPr>
        <w:tabs>
          <w:tab w:val="left" w:pos="432"/>
        </w:tabs>
        <w:ind w:firstLineChars="0"/>
        <w:jc w:val="left"/>
        <w:outlineLvl w:val="0"/>
        <w:rPr>
          <w:b/>
          <w:bCs/>
          <w:kern w:val="0"/>
          <w:sz w:val="28"/>
          <w:szCs w:val="44"/>
        </w:rPr>
      </w:pPr>
      <w:bookmarkStart w:id="1396" w:name="_Toc606344171"/>
      <w:bookmarkStart w:id="1397" w:name="_Toc334703029"/>
      <w:bookmarkStart w:id="1398" w:name="_Toc353917883"/>
      <w:bookmarkStart w:id="1399" w:name="_Toc333563993"/>
      <w:bookmarkStart w:id="1400" w:name="_Toc396119018"/>
      <w:bookmarkStart w:id="1401" w:name="_Toc290035466"/>
      <w:bookmarkStart w:id="1402" w:name="_Toc334799738"/>
      <w:bookmarkStart w:id="1403" w:name="_Toc473905455"/>
      <w:bookmarkStart w:id="1404" w:name="_Toc480532749"/>
      <w:bookmarkStart w:id="1405" w:name="_Toc333563380"/>
      <w:r>
        <w:rPr>
          <w:rFonts w:hint="eastAsia"/>
          <w:b/>
          <w:bCs/>
          <w:kern w:val="0"/>
          <w:sz w:val="28"/>
          <w:szCs w:val="44"/>
        </w:rPr>
        <w:t>到货开箱检查</w:t>
      </w:r>
      <w:bookmarkEnd w:id="1393"/>
      <w:bookmarkEnd w:id="1394"/>
      <w:bookmarkEnd w:id="1395"/>
      <w:bookmarkEnd w:id="1396"/>
      <w:bookmarkEnd w:id="1397"/>
      <w:bookmarkEnd w:id="1398"/>
      <w:bookmarkEnd w:id="1399"/>
      <w:bookmarkEnd w:id="1400"/>
      <w:bookmarkEnd w:id="1401"/>
      <w:bookmarkEnd w:id="1402"/>
      <w:bookmarkEnd w:id="1403"/>
      <w:bookmarkEnd w:id="1404"/>
      <w:bookmarkEnd w:id="1405"/>
    </w:p>
    <w:p>
      <w:pPr>
        <w:ind w:left="0" w:firstLine="420" w:firstLineChars="200"/>
        <w:rPr>
          <w:sz w:val="21"/>
        </w:rPr>
      </w:pPr>
      <w:r>
        <w:rPr>
          <w:rFonts w:hint="eastAsia"/>
          <w:sz w:val="21"/>
        </w:rPr>
        <w:t>合同供货范围内的设备、材料及技术文件运抵规定的开箱地点后，招标人、监理和投标人三方人员共同对其进行开箱检查，并认真做好检查记录，各方签字确认。</w:t>
      </w:r>
    </w:p>
    <w:p>
      <w:pPr>
        <w:ind w:left="0" w:firstLine="420" w:firstLineChars="200"/>
        <w:rPr>
          <w:sz w:val="21"/>
        </w:rPr>
      </w:pPr>
      <w:r>
        <w:rPr>
          <w:rFonts w:hint="eastAsia"/>
          <w:sz w:val="21"/>
        </w:rPr>
        <w:t>（</w:t>
      </w:r>
      <w:r>
        <w:rPr>
          <w:sz w:val="21"/>
        </w:rPr>
        <w:t>1</w:t>
      </w:r>
      <w:r>
        <w:rPr>
          <w:rFonts w:hint="eastAsia"/>
          <w:sz w:val="21"/>
        </w:rPr>
        <w:t>）满足合同对包装的要求。</w:t>
      </w:r>
    </w:p>
    <w:p>
      <w:pPr>
        <w:ind w:left="0" w:firstLine="420" w:firstLineChars="200"/>
        <w:rPr>
          <w:sz w:val="21"/>
        </w:rPr>
      </w:pPr>
      <w:r>
        <w:rPr>
          <w:rFonts w:hint="eastAsia"/>
          <w:sz w:val="21"/>
        </w:rPr>
        <w:t>（</w:t>
      </w:r>
      <w:r>
        <w:rPr>
          <w:sz w:val="21"/>
        </w:rPr>
        <w:t>2</w:t>
      </w:r>
      <w:r>
        <w:rPr>
          <w:rFonts w:hint="eastAsia"/>
          <w:sz w:val="21"/>
        </w:rPr>
        <w:t>）外观良好，运输途中未受损。</w:t>
      </w:r>
    </w:p>
    <w:p>
      <w:pPr>
        <w:ind w:left="0" w:firstLine="420" w:firstLineChars="200"/>
        <w:rPr>
          <w:sz w:val="21"/>
        </w:rPr>
      </w:pPr>
      <w:r>
        <w:rPr>
          <w:rFonts w:hint="eastAsia"/>
          <w:sz w:val="21"/>
        </w:rPr>
        <w:t>（</w:t>
      </w:r>
      <w:r>
        <w:rPr>
          <w:sz w:val="21"/>
        </w:rPr>
        <w:t>3</w:t>
      </w:r>
      <w:r>
        <w:rPr>
          <w:rFonts w:hint="eastAsia"/>
          <w:sz w:val="21"/>
        </w:rPr>
        <w:t>）编号、数量和名称与合同要求的货物清单核实无误。</w:t>
      </w:r>
    </w:p>
    <w:p>
      <w:pPr>
        <w:ind w:left="0" w:firstLine="420" w:firstLineChars="200"/>
        <w:rPr>
          <w:sz w:val="21"/>
        </w:rPr>
      </w:pPr>
      <w:r>
        <w:rPr>
          <w:rFonts w:hint="eastAsia"/>
          <w:sz w:val="21"/>
        </w:rPr>
        <w:t>若开箱检验中发现有诸如数量、型号和外观尺寸与合同不符，或密封包装物本身的短少和损坏，双方须记录并于一周内确认。</w:t>
      </w:r>
    </w:p>
    <w:p>
      <w:pPr>
        <w:ind w:left="0" w:firstLine="420" w:firstLineChars="200"/>
        <w:rPr>
          <w:sz w:val="21"/>
        </w:rPr>
      </w:pPr>
      <w:r>
        <w:rPr>
          <w:rFonts w:hint="eastAsia"/>
          <w:sz w:val="21"/>
        </w:rPr>
        <w:t>若因投标人过失而在验货和检验时发生修理、更换或补货等情形并导致工期延误，则招标人有权据合同有关条款的规定对因此造成的损失向投标人索赔。</w:t>
      </w:r>
    </w:p>
    <w:p>
      <w:pPr>
        <w:ind w:left="0" w:firstLine="420" w:firstLineChars="200"/>
        <w:rPr>
          <w:sz w:val="21"/>
        </w:rPr>
      </w:pPr>
      <w:r>
        <w:rPr>
          <w:rFonts w:hint="eastAsia"/>
          <w:sz w:val="21"/>
        </w:rPr>
        <w:t>到货检验并不表示货物已经交接，投标人应承担到货后的仓储、保管，直到运营移交手续完成。</w:t>
      </w:r>
    </w:p>
    <w:p>
      <w:pPr>
        <w:widowControl/>
        <w:numPr>
          <w:ilvl w:val="1"/>
          <w:numId w:val="59"/>
        </w:numPr>
        <w:tabs>
          <w:tab w:val="left" w:pos="432"/>
        </w:tabs>
        <w:ind w:firstLineChars="0"/>
        <w:jc w:val="left"/>
        <w:outlineLvl w:val="0"/>
        <w:rPr>
          <w:b/>
          <w:bCs/>
          <w:kern w:val="0"/>
          <w:sz w:val="28"/>
          <w:szCs w:val="44"/>
        </w:rPr>
      </w:pPr>
      <w:bookmarkStart w:id="1406" w:name="_Toc1016576982"/>
      <w:bookmarkStart w:id="1407" w:name="_Toc480532750"/>
      <w:bookmarkStart w:id="1408" w:name="_Toc1915641038"/>
      <w:bookmarkStart w:id="1409" w:name="_Toc235865326"/>
      <w:bookmarkStart w:id="1410" w:name="_Toc334799739"/>
      <w:bookmarkStart w:id="1411" w:name="_Toc333563994"/>
      <w:bookmarkStart w:id="1412" w:name="_Toc333563381"/>
      <w:bookmarkStart w:id="1413" w:name="_Toc235785726"/>
      <w:bookmarkStart w:id="1414" w:name="_Toc396119019"/>
      <w:bookmarkStart w:id="1415" w:name="_Toc290035467"/>
      <w:bookmarkStart w:id="1416" w:name="_Toc334703030"/>
      <w:bookmarkStart w:id="1417" w:name="_Toc473905456"/>
      <w:bookmarkStart w:id="1418" w:name="_Toc243968635"/>
      <w:r>
        <w:rPr>
          <w:rFonts w:hint="eastAsia"/>
          <w:b/>
          <w:bCs/>
          <w:kern w:val="0"/>
          <w:sz w:val="28"/>
          <w:szCs w:val="44"/>
        </w:rPr>
        <w:t>安装及调试验收试验</w:t>
      </w:r>
      <w:bookmarkEnd w:id="1406"/>
      <w:bookmarkEnd w:id="1407"/>
      <w:bookmarkEnd w:id="1408"/>
      <w:bookmarkEnd w:id="1409"/>
      <w:bookmarkEnd w:id="1410"/>
      <w:bookmarkEnd w:id="1411"/>
      <w:bookmarkEnd w:id="1412"/>
      <w:bookmarkEnd w:id="1413"/>
      <w:bookmarkEnd w:id="1414"/>
      <w:bookmarkEnd w:id="1415"/>
      <w:bookmarkEnd w:id="1416"/>
      <w:bookmarkEnd w:id="1417"/>
      <w:bookmarkEnd w:id="1418"/>
    </w:p>
    <w:p>
      <w:pPr>
        <w:widowControl/>
        <w:numPr>
          <w:ilvl w:val="1"/>
          <w:numId w:val="59"/>
        </w:numPr>
        <w:tabs>
          <w:tab w:val="left" w:pos="432"/>
        </w:tabs>
        <w:ind w:firstLineChars="0"/>
        <w:jc w:val="left"/>
        <w:outlineLvl w:val="0"/>
        <w:rPr>
          <w:b/>
          <w:bCs/>
          <w:kern w:val="0"/>
          <w:sz w:val="28"/>
          <w:szCs w:val="44"/>
        </w:rPr>
      </w:pPr>
      <w:bookmarkStart w:id="1419" w:name="_Toc290035468"/>
      <w:bookmarkStart w:id="1420" w:name="_Toc1104089842"/>
      <w:bookmarkStart w:id="1421" w:name="_Toc229440942"/>
      <w:bookmarkStart w:id="1422" w:name="_Toc235865327"/>
      <w:bookmarkStart w:id="1423" w:name="_Toc333563995"/>
      <w:bookmarkStart w:id="1424" w:name="_Toc333563382"/>
      <w:bookmarkStart w:id="1425" w:name="_Toc243968636"/>
      <w:bookmarkStart w:id="1426" w:name="_Toc334703031"/>
      <w:bookmarkStart w:id="1427" w:name="_Toc334799740"/>
      <w:bookmarkStart w:id="1428" w:name="_Toc235785727"/>
      <w:bookmarkStart w:id="1429" w:name="_Toc396119020"/>
      <w:bookmarkStart w:id="1430" w:name="_Toc473905457"/>
      <w:bookmarkStart w:id="1431" w:name="_Toc480532751"/>
      <w:r>
        <w:rPr>
          <w:rFonts w:hint="eastAsia"/>
          <w:b/>
          <w:bCs/>
          <w:kern w:val="0"/>
          <w:sz w:val="28"/>
          <w:szCs w:val="44"/>
        </w:rPr>
        <w:t>安装验收检查</w:t>
      </w:r>
      <w:bookmarkEnd w:id="1419"/>
      <w:bookmarkEnd w:id="1420"/>
      <w:bookmarkEnd w:id="1421"/>
      <w:bookmarkEnd w:id="1422"/>
      <w:bookmarkEnd w:id="1423"/>
      <w:bookmarkEnd w:id="1424"/>
      <w:bookmarkEnd w:id="1425"/>
      <w:bookmarkEnd w:id="1426"/>
      <w:bookmarkEnd w:id="1427"/>
      <w:bookmarkEnd w:id="1428"/>
      <w:bookmarkEnd w:id="1429"/>
      <w:bookmarkEnd w:id="1430"/>
      <w:bookmarkEnd w:id="1431"/>
    </w:p>
    <w:p>
      <w:pPr>
        <w:ind w:left="0" w:firstLine="420" w:firstLineChars="200"/>
        <w:rPr>
          <w:sz w:val="21"/>
        </w:rPr>
      </w:pPr>
      <w:r>
        <w:rPr>
          <w:rFonts w:hint="eastAsia"/>
          <w:sz w:val="21"/>
        </w:rPr>
        <w:t>投标人对每台安装完毕的设备进行试验。试验将按照详细的试验程序进行。</w:t>
      </w:r>
    </w:p>
    <w:p>
      <w:pPr>
        <w:ind w:left="0" w:firstLine="420" w:firstLineChars="200"/>
        <w:rPr>
          <w:sz w:val="21"/>
        </w:rPr>
      </w:pPr>
      <w:r>
        <w:rPr>
          <w:rFonts w:hint="eastAsia"/>
          <w:sz w:val="21"/>
        </w:rPr>
        <w:t>所有安装好的设备由投标人进行自检，以检查安装是否符合要求。招标人方、施工方和投标人按确认的安装验收标准进行安装验收，各方需到场参加和见证。经各方确认后，投标人对通过安装测试的每一设备出具安装验收文件。</w:t>
      </w:r>
    </w:p>
    <w:p>
      <w:pPr>
        <w:widowControl/>
        <w:numPr>
          <w:ilvl w:val="2"/>
          <w:numId w:val="60"/>
        </w:numPr>
        <w:tabs>
          <w:tab w:val="left" w:pos="432"/>
        </w:tabs>
        <w:ind w:firstLineChars="0"/>
        <w:jc w:val="left"/>
        <w:outlineLvl w:val="0"/>
        <w:rPr>
          <w:b/>
          <w:bCs/>
          <w:kern w:val="0"/>
          <w:sz w:val="28"/>
          <w:szCs w:val="44"/>
        </w:rPr>
      </w:pPr>
      <w:bookmarkStart w:id="1432" w:name="_Toc290035469"/>
      <w:bookmarkStart w:id="1433" w:name="_Toc334799741"/>
      <w:bookmarkStart w:id="1434" w:name="_Toc333563383"/>
      <w:bookmarkStart w:id="1435" w:name="_Toc480532752"/>
      <w:bookmarkStart w:id="1436" w:name="_Toc473905458"/>
      <w:bookmarkStart w:id="1437" w:name="_Toc334703032"/>
      <w:bookmarkStart w:id="1438" w:name="_Toc396119021"/>
      <w:bookmarkStart w:id="1439" w:name="_Toc235865328"/>
      <w:bookmarkStart w:id="1440" w:name="_Toc235785728"/>
      <w:bookmarkStart w:id="1441" w:name="_Toc243968637"/>
      <w:bookmarkStart w:id="1442" w:name="_Toc333563996"/>
      <w:bookmarkStart w:id="1443" w:name="_Toc31780767"/>
      <w:bookmarkStart w:id="1444" w:name="_Toc1480765829"/>
      <w:r>
        <w:rPr>
          <w:rFonts w:hint="eastAsia"/>
          <w:b/>
          <w:bCs/>
          <w:kern w:val="0"/>
          <w:sz w:val="28"/>
          <w:szCs w:val="44"/>
        </w:rPr>
        <w:t>调试验收试验</w:t>
      </w:r>
      <w:bookmarkEnd w:id="1432"/>
      <w:bookmarkEnd w:id="1433"/>
      <w:bookmarkEnd w:id="1434"/>
      <w:bookmarkEnd w:id="1435"/>
      <w:bookmarkEnd w:id="1436"/>
      <w:bookmarkEnd w:id="1437"/>
      <w:bookmarkEnd w:id="1438"/>
      <w:bookmarkEnd w:id="1439"/>
      <w:bookmarkEnd w:id="1440"/>
      <w:bookmarkEnd w:id="1441"/>
      <w:bookmarkEnd w:id="1442"/>
      <w:bookmarkEnd w:id="1443"/>
      <w:bookmarkEnd w:id="1444"/>
    </w:p>
    <w:p>
      <w:pPr>
        <w:ind w:left="0" w:firstLine="420" w:firstLineChars="200"/>
        <w:rPr>
          <w:sz w:val="21"/>
        </w:rPr>
      </w:pPr>
      <w:r>
        <w:rPr>
          <w:rFonts w:hint="eastAsia"/>
          <w:sz w:val="21"/>
        </w:rPr>
        <w:t>在更换。</w:t>
      </w:r>
    </w:p>
    <w:p>
      <w:pPr>
        <w:widowControl/>
        <w:numPr>
          <w:ilvl w:val="1"/>
          <w:numId w:val="59"/>
        </w:numPr>
        <w:tabs>
          <w:tab w:val="left" w:pos="432"/>
        </w:tabs>
        <w:ind w:firstLineChars="0"/>
        <w:jc w:val="left"/>
        <w:outlineLvl w:val="0"/>
        <w:rPr>
          <w:b/>
          <w:bCs/>
          <w:kern w:val="0"/>
          <w:sz w:val="28"/>
          <w:szCs w:val="44"/>
        </w:rPr>
      </w:pPr>
      <w:bookmarkStart w:id="1445" w:name="_Toc480532753"/>
      <w:bookmarkStart w:id="1446" w:name="_Toc243968638"/>
      <w:bookmarkStart w:id="1447" w:name="_Toc334799742"/>
      <w:bookmarkStart w:id="1448" w:name="_Toc334703033"/>
      <w:bookmarkStart w:id="1449" w:name="_Toc396119022"/>
      <w:bookmarkStart w:id="1450" w:name="_Toc235865329"/>
      <w:bookmarkStart w:id="1451" w:name="_Toc333563384"/>
      <w:bookmarkStart w:id="1452" w:name="_Toc290035470"/>
      <w:bookmarkStart w:id="1453" w:name="_Toc235785729"/>
      <w:bookmarkStart w:id="1454" w:name="_Toc473905459"/>
      <w:bookmarkStart w:id="1455" w:name="_Toc333563997"/>
      <w:bookmarkStart w:id="1456" w:name="_Toc1563406513"/>
      <w:bookmarkStart w:id="1457" w:name="_Toc43302920"/>
      <w:r>
        <w:rPr>
          <w:rFonts w:hint="eastAsia"/>
          <w:b/>
          <w:bCs/>
          <w:kern w:val="0"/>
          <w:sz w:val="28"/>
          <w:szCs w:val="44"/>
        </w:rPr>
        <w:t>集成测试</w:t>
      </w:r>
      <w:bookmarkEnd w:id="1445"/>
      <w:bookmarkEnd w:id="1446"/>
      <w:bookmarkEnd w:id="1447"/>
      <w:bookmarkEnd w:id="1448"/>
      <w:bookmarkEnd w:id="1449"/>
      <w:bookmarkEnd w:id="1450"/>
      <w:bookmarkEnd w:id="1451"/>
      <w:bookmarkEnd w:id="1452"/>
      <w:bookmarkEnd w:id="1453"/>
      <w:bookmarkEnd w:id="1454"/>
      <w:bookmarkEnd w:id="1455"/>
      <w:bookmarkEnd w:id="1456"/>
      <w:bookmarkEnd w:id="1457"/>
    </w:p>
    <w:p>
      <w:pPr>
        <w:ind w:left="0" w:firstLine="420" w:firstLineChars="200"/>
        <w:rPr>
          <w:sz w:val="21"/>
        </w:rPr>
      </w:pPr>
      <w:r>
        <w:rPr>
          <w:rFonts w:hint="eastAsia"/>
          <w:sz w:val="21"/>
        </w:rPr>
        <w:t>投标人应组织系统集成测试，以验证系统软件、硬件功能是完全达到功能要求的。</w:t>
      </w:r>
    </w:p>
    <w:p>
      <w:pPr>
        <w:ind w:left="0" w:firstLine="420" w:firstLineChars="200"/>
        <w:rPr>
          <w:sz w:val="21"/>
        </w:rPr>
      </w:pPr>
      <w:r>
        <w:rPr>
          <w:rFonts w:hint="eastAsia"/>
          <w:sz w:val="21"/>
        </w:rPr>
        <w:t>投标人应在设计联络期间就本试验测试方法、具体内容、测试计划提出详细方案，供招标人确认。</w:t>
      </w:r>
    </w:p>
    <w:p>
      <w:pPr>
        <w:widowControl/>
        <w:numPr>
          <w:ilvl w:val="1"/>
          <w:numId w:val="59"/>
        </w:numPr>
        <w:tabs>
          <w:tab w:val="left" w:pos="432"/>
        </w:tabs>
        <w:ind w:firstLineChars="0"/>
        <w:jc w:val="left"/>
        <w:outlineLvl w:val="0"/>
        <w:rPr>
          <w:b/>
          <w:bCs/>
          <w:kern w:val="0"/>
          <w:sz w:val="28"/>
          <w:szCs w:val="44"/>
        </w:rPr>
      </w:pPr>
      <w:bookmarkStart w:id="1458" w:name="_Toc480532754"/>
      <w:bookmarkStart w:id="1459" w:name="_Toc333563385"/>
      <w:bookmarkStart w:id="1460" w:name="_Toc473905460"/>
      <w:bookmarkStart w:id="1461" w:name="_Toc243968639"/>
      <w:bookmarkStart w:id="1462" w:name="_Toc333563998"/>
      <w:bookmarkStart w:id="1463" w:name="_Toc396119023"/>
      <w:bookmarkStart w:id="1464" w:name="_Toc235865330"/>
      <w:bookmarkStart w:id="1465" w:name="_Toc334799743"/>
      <w:bookmarkStart w:id="1466" w:name="_Toc334703034"/>
      <w:bookmarkStart w:id="1467" w:name="_Toc235785730"/>
      <w:bookmarkStart w:id="1468" w:name="_Toc290035471"/>
      <w:bookmarkStart w:id="1469" w:name="_Toc1710842946"/>
      <w:bookmarkStart w:id="1470" w:name="_Toc1942703754"/>
      <w:r>
        <w:rPr>
          <w:rFonts w:hint="eastAsia"/>
          <w:b/>
          <w:bCs/>
          <w:kern w:val="0"/>
          <w:sz w:val="28"/>
          <w:szCs w:val="44"/>
        </w:rPr>
        <w:t>联调</w:t>
      </w:r>
      <w:bookmarkEnd w:id="1458"/>
      <w:bookmarkEnd w:id="1459"/>
      <w:bookmarkEnd w:id="1460"/>
      <w:bookmarkEnd w:id="1461"/>
      <w:bookmarkEnd w:id="1462"/>
      <w:bookmarkEnd w:id="1463"/>
      <w:bookmarkEnd w:id="1464"/>
      <w:bookmarkEnd w:id="1465"/>
      <w:bookmarkEnd w:id="1466"/>
      <w:bookmarkEnd w:id="1467"/>
      <w:bookmarkEnd w:id="1468"/>
      <w:bookmarkEnd w:id="1469"/>
      <w:bookmarkEnd w:id="1470"/>
    </w:p>
    <w:p>
      <w:pPr>
        <w:ind w:left="0" w:firstLine="420" w:firstLineChars="200"/>
        <w:rPr>
          <w:sz w:val="21"/>
        </w:rPr>
      </w:pPr>
      <w:r>
        <w:rPr>
          <w:rFonts w:hint="eastAsia"/>
          <w:sz w:val="21"/>
        </w:rPr>
        <w:t>投确认。</w:t>
      </w:r>
    </w:p>
    <w:p>
      <w:pPr>
        <w:widowControl/>
        <w:numPr>
          <w:ilvl w:val="1"/>
          <w:numId w:val="59"/>
        </w:numPr>
        <w:tabs>
          <w:tab w:val="left" w:pos="432"/>
        </w:tabs>
        <w:ind w:firstLineChars="0"/>
        <w:jc w:val="left"/>
        <w:outlineLvl w:val="0"/>
        <w:rPr>
          <w:b/>
          <w:bCs/>
          <w:kern w:val="0"/>
          <w:sz w:val="28"/>
          <w:szCs w:val="44"/>
        </w:rPr>
      </w:pPr>
      <w:bookmarkStart w:id="1471" w:name="_Toc1478843739"/>
      <w:bookmarkStart w:id="1472" w:name="_Toc680624490"/>
      <w:bookmarkStart w:id="1473" w:name="_Toc473905461"/>
      <w:bookmarkStart w:id="1474" w:name="_Toc480532755"/>
      <w:r>
        <w:rPr>
          <w:rFonts w:hint="eastAsia"/>
          <w:b/>
          <w:bCs/>
          <w:kern w:val="0"/>
          <w:sz w:val="28"/>
          <w:szCs w:val="44"/>
        </w:rPr>
        <w:t>试运行</w:t>
      </w:r>
      <w:bookmarkEnd w:id="1471"/>
      <w:bookmarkEnd w:id="1472"/>
      <w:bookmarkEnd w:id="1473"/>
      <w:bookmarkEnd w:id="1474"/>
    </w:p>
    <w:p>
      <w:pPr>
        <w:ind w:left="0" w:firstLine="420" w:firstLineChars="200"/>
        <w:rPr>
          <w:sz w:val="21"/>
        </w:rPr>
      </w:pPr>
      <w:r>
        <w:rPr>
          <w:rFonts w:hint="eastAsia"/>
          <w:sz w:val="21"/>
        </w:rPr>
        <w:t>在</w:t>
      </w:r>
      <w:r>
        <w:rPr>
          <w:rFonts w:hint="eastAsia" w:hAnsi="宋体"/>
          <w:sz w:val="21"/>
        </w:rPr>
        <w:t>容。</w:t>
      </w:r>
    </w:p>
    <w:p>
      <w:pPr>
        <w:widowControl/>
        <w:numPr>
          <w:ilvl w:val="1"/>
          <w:numId w:val="59"/>
        </w:numPr>
        <w:tabs>
          <w:tab w:val="left" w:pos="432"/>
        </w:tabs>
        <w:ind w:firstLineChars="0"/>
        <w:jc w:val="left"/>
        <w:outlineLvl w:val="0"/>
        <w:rPr>
          <w:b/>
          <w:bCs/>
          <w:kern w:val="0"/>
          <w:sz w:val="28"/>
          <w:szCs w:val="44"/>
        </w:rPr>
      </w:pPr>
      <w:bookmarkStart w:id="1475" w:name="_Toc243968641"/>
      <w:bookmarkStart w:id="1476" w:name="_Toc480532756"/>
      <w:bookmarkStart w:id="1477" w:name="_Toc473905462"/>
      <w:bookmarkStart w:id="1478" w:name="_Toc334703036"/>
      <w:bookmarkStart w:id="1479" w:name="_Toc290035473"/>
      <w:bookmarkStart w:id="1480" w:name="_Toc334799745"/>
      <w:bookmarkStart w:id="1481" w:name="_Toc333564000"/>
      <w:bookmarkStart w:id="1482" w:name="_Toc333563387"/>
      <w:bookmarkStart w:id="1483" w:name="_Toc235865332"/>
      <w:bookmarkStart w:id="1484" w:name="_Toc235785732"/>
      <w:bookmarkStart w:id="1485" w:name="_Toc396119025"/>
      <w:bookmarkStart w:id="1486" w:name="_Toc2098474642"/>
      <w:bookmarkStart w:id="1487" w:name="_Toc1757899508"/>
      <w:r>
        <w:rPr>
          <w:rFonts w:hint="eastAsia"/>
          <w:b/>
          <w:bCs/>
          <w:kern w:val="0"/>
          <w:sz w:val="28"/>
          <w:szCs w:val="44"/>
        </w:rPr>
        <w:t>功能及接口验收</w:t>
      </w:r>
      <w:bookmarkEnd w:id="1475"/>
      <w:bookmarkEnd w:id="1476"/>
      <w:bookmarkEnd w:id="1477"/>
      <w:bookmarkEnd w:id="1478"/>
      <w:bookmarkEnd w:id="1479"/>
      <w:bookmarkEnd w:id="1480"/>
      <w:bookmarkEnd w:id="1481"/>
      <w:bookmarkEnd w:id="1482"/>
      <w:bookmarkEnd w:id="1483"/>
      <w:bookmarkEnd w:id="1484"/>
      <w:bookmarkEnd w:id="1485"/>
      <w:bookmarkEnd w:id="1486"/>
      <w:bookmarkEnd w:id="1487"/>
    </w:p>
    <w:p>
      <w:pPr>
        <w:ind w:left="0" w:firstLine="420" w:firstLineChars="200"/>
        <w:rPr>
          <w:sz w:val="21"/>
        </w:rPr>
      </w:pPr>
      <w:r>
        <w:rPr>
          <w:rFonts w:hint="eastAsia"/>
          <w:sz w:val="21"/>
        </w:rPr>
        <w:t>系统通过了试运</w:t>
      </w:r>
      <w:r>
        <w:rPr>
          <w:rFonts w:hint="eastAsia" w:hAnsi="宋体"/>
          <w:sz w:val="21"/>
        </w:rPr>
        <w:t>行</w:t>
      </w:r>
      <w:r>
        <w:rPr>
          <w:rFonts w:hint="eastAsia"/>
          <w:sz w:val="21"/>
        </w:rPr>
        <w:t>，招标人将于收到成功的试运</w:t>
      </w:r>
      <w:r>
        <w:rPr>
          <w:rFonts w:hint="eastAsia" w:hAnsi="宋体"/>
          <w:sz w:val="21"/>
        </w:rPr>
        <w:t>行</w:t>
      </w:r>
      <w:r>
        <w:rPr>
          <w:rFonts w:hint="eastAsia"/>
          <w:sz w:val="21"/>
        </w:rPr>
        <w:t>报告后组织功能验证并签署功能或接口验收证书。</w:t>
      </w:r>
    </w:p>
    <w:p>
      <w:pPr>
        <w:widowControl/>
        <w:numPr>
          <w:ilvl w:val="1"/>
          <w:numId w:val="59"/>
        </w:numPr>
        <w:tabs>
          <w:tab w:val="left" w:pos="432"/>
        </w:tabs>
        <w:ind w:firstLineChars="0"/>
        <w:jc w:val="left"/>
        <w:outlineLvl w:val="0"/>
        <w:rPr>
          <w:b/>
          <w:bCs/>
          <w:kern w:val="0"/>
          <w:sz w:val="28"/>
          <w:szCs w:val="44"/>
        </w:rPr>
      </w:pPr>
      <w:bookmarkStart w:id="1488" w:name="_Toc480532757"/>
      <w:bookmarkStart w:id="1489" w:name="_Toc473905463"/>
      <w:bookmarkStart w:id="1490" w:name="_Toc939373413"/>
      <w:bookmarkStart w:id="1491" w:name="_Toc2084499177"/>
      <w:r>
        <w:rPr>
          <w:rFonts w:hint="eastAsia"/>
          <w:b/>
          <w:bCs/>
          <w:kern w:val="0"/>
          <w:sz w:val="28"/>
          <w:szCs w:val="44"/>
        </w:rPr>
        <w:t>初步验收及移交</w:t>
      </w:r>
      <w:bookmarkEnd w:id="1488"/>
      <w:bookmarkEnd w:id="1489"/>
      <w:bookmarkEnd w:id="1490"/>
      <w:bookmarkEnd w:id="1491"/>
    </w:p>
    <w:p>
      <w:pPr>
        <w:ind w:left="0" w:firstLine="420" w:firstLineChars="200"/>
        <w:rPr>
          <w:sz w:val="21"/>
        </w:rPr>
      </w:pPr>
      <w:r>
        <w:rPr>
          <w:rFonts w:hint="eastAsia"/>
          <w:sz w:val="21"/>
        </w:rPr>
        <w:t>试运行后，系统正式上线投用，经过实际运</w:t>
      </w:r>
      <w:r>
        <w:rPr>
          <w:rFonts w:hint="eastAsia" w:hAnsi="宋体"/>
          <w:sz w:val="21"/>
        </w:rPr>
        <w:t>行</w:t>
      </w:r>
      <w:r>
        <w:rPr>
          <w:rFonts w:hint="eastAsia"/>
          <w:sz w:val="21"/>
        </w:rPr>
        <w:t>考核，证明系统稳定性、可靠性等各个方面完全满足合同文件要求。通过系统考核合格后组织系统初步验收。在完成移交手续之前，投标人全面负责工程的维护管理，期间，投标人有义务按照招标人的要求作好各项配合、协调工作。</w:t>
      </w:r>
    </w:p>
    <w:p>
      <w:pPr>
        <w:widowControl/>
        <w:numPr>
          <w:ilvl w:val="1"/>
          <w:numId w:val="59"/>
        </w:numPr>
        <w:tabs>
          <w:tab w:val="left" w:pos="432"/>
        </w:tabs>
        <w:ind w:firstLineChars="0"/>
        <w:jc w:val="left"/>
        <w:outlineLvl w:val="0"/>
        <w:rPr>
          <w:b/>
          <w:bCs/>
          <w:kern w:val="0"/>
          <w:sz w:val="28"/>
          <w:szCs w:val="44"/>
        </w:rPr>
      </w:pPr>
      <w:bookmarkStart w:id="1492" w:name="_Toc333564005"/>
      <w:bookmarkStart w:id="1493" w:name="_Toc129450681"/>
      <w:bookmarkStart w:id="1494" w:name="_Toc1896663194"/>
      <w:bookmarkStart w:id="1495" w:name="_Toc473905464"/>
      <w:bookmarkStart w:id="1496" w:name="_Toc333563392"/>
      <w:bookmarkStart w:id="1497" w:name="_Toc480532758"/>
      <w:bookmarkStart w:id="1498" w:name="_Toc334703041"/>
      <w:bookmarkStart w:id="1499" w:name="_Toc334799750"/>
      <w:bookmarkStart w:id="1500" w:name="_Toc396119027"/>
      <w:r>
        <w:rPr>
          <w:rFonts w:hint="eastAsia"/>
          <w:b/>
          <w:bCs/>
          <w:kern w:val="0"/>
          <w:sz w:val="28"/>
          <w:szCs w:val="44"/>
        </w:rPr>
        <w:t>竣工验收</w:t>
      </w:r>
      <w:bookmarkEnd w:id="1492"/>
      <w:bookmarkEnd w:id="1493"/>
      <w:bookmarkEnd w:id="1494"/>
      <w:bookmarkEnd w:id="1495"/>
      <w:bookmarkEnd w:id="1496"/>
      <w:bookmarkEnd w:id="1497"/>
      <w:bookmarkEnd w:id="1498"/>
      <w:bookmarkEnd w:id="1499"/>
      <w:bookmarkEnd w:id="1500"/>
    </w:p>
    <w:p>
      <w:pPr>
        <w:ind w:left="0" w:firstLine="420" w:firstLineChars="200"/>
        <w:rPr>
          <w:sz w:val="21"/>
        </w:rPr>
      </w:pPr>
      <w:r>
        <w:rPr>
          <w:rFonts w:hint="eastAsia"/>
          <w:sz w:val="21"/>
        </w:rPr>
        <w:t>在投标人完成合同约定的功能及实施范围内线路的接入工作后，可申请办理移交手续，并准备资料，进行竣工验收，如招标人对整个项目无异议，签署竣工验收证书</w:t>
      </w:r>
      <w:r>
        <w:rPr>
          <w:rFonts w:hint="eastAsia"/>
          <w:sz w:val="20"/>
        </w:rPr>
        <w:t>。</w:t>
      </w:r>
    </w:p>
    <w:p>
      <w:pPr>
        <w:widowControl/>
        <w:numPr>
          <w:ilvl w:val="0"/>
          <w:numId w:val="58"/>
        </w:numPr>
        <w:ind w:firstLineChars="0"/>
        <w:jc w:val="left"/>
        <w:outlineLvl w:val="0"/>
        <w:rPr>
          <w:b/>
          <w:bCs/>
          <w:kern w:val="0"/>
          <w:sz w:val="28"/>
          <w:szCs w:val="44"/>
        </w:rPr>
      </w:pPr>
      <w:bookmarkStart w:id="1501" w:name="_Toc235785737"/>
      <w:bookmarkStart w:id="1502" w:name="_Toc243968646"/>
      <w:bookmarkStart w:id="1503" w:name="_Toc235865337"/>
      <w:bookmarkStart w:id="1504" w:name="_Toc290035478"/>
      <w:bookmarkStart w:id="1505" w:name="_Toc333564006"/>
      <w:bookmarkStart w:id="1506" w:name="_Toc334703042"/>
      <w:bookmarkStart w:id="1507" w:name="_Toc334799751"/>
      <w:bookmarkStart w:id="1508" w:name="_Toc333563393"/>
      <w:r>
        <w:rPr>
          <w:b/>
          <w:bCs/>
          <w:kern w:val="0"/>
          <w:sz w:val="28"/>
          <w:szCs w:val="44"/>
        </w:rPr>
        <w:t xml:space="preserve"> </w:t>
      </w:r>
      <w:bookmarkStart w:id="1509" w:name="_Toc276661156"/>
      <w:bookmarkStart w:id="1510" w:name="_Toc2118529137"/>
      <w:bookmarkStart w:id="1511" w:name="_Toc480532759"/>
      <w:bookmarkStart w:id="1512" w:name="_Toc473905465"/>
      <w:bookmarkStart w:id="1513" w:name="_Toc396119028"/>
      <w:r>
        <w:rPr>
          <w:rFonts w:hint="eastAsia"/>
          <w:b/>
          <w:bCs/>
          <w:kern w:val="0"/>
          <w:sz w:val="28"/>
          <w:szCs w:val="44"/>
        </w:rPr>
        <w:t>质量</w:t>
      </w:r>
      <w:bookmarkEnd w:id="1501"/>
      <w:bookmarkEnd w:id="1502"/>
      <w:bookmarkEnd w:id="1503"/>
      <w:bookmarkEnd w:id="1504"/>
      <w:r>
        <w:rPr>
          <w:rFonts w:hint="eastAsia"/>
          <w:b/>
          <w:bCs/>
          <w:kern w:val="0"/>
          <w:sz w:val="28"/>
          <w:szCs w:val="44"/>
        </w:rPr>
        <w:t>保证及质保期管理、服务</w:t>
      </w:r>
      <w:bookmarkEnd w:id="1505"/>
      <w:bookmarkEnd w:id="1506"/>
      <w:bookmarkEnd w:id="1507"/>
      <w:bookmarkEnd w:id="1508"/>
      <w:bookmarkEnd w:id="1509"/>
      <w:bookmarkEnd w:id="1510"/>
      <w:bookmarkEnd w:id="1511"/>
      <w:bookmarkEnd w:id="1512"/>
      <w:bookmarkEnd w:id="1513"/>
    </w:p>
    <w:p>
      <w:pPr>
        <w:widowControl/>
        <w:numPr>
          <w:ilvl w:val="1"/>
          <w:numId w:val="61"/>
        </w:numPr>
        <w:tabs>
          <w:tab w:val="left" w:pos="432"/>
        </w:tabs>
        <w:ind w:firstLineChars="0"/>
        <w:jc w:val="left"/>
        <w:outlineLvl w:val="0"/>
        <w:rPr>
          <w:b/>
          <w:bCs/>
          <w:kern w:val="0"/>
          <w:sz w:val="28"/>
          <w:szCs w:val="44"/>
        </w:rPr>
      </w:pPr>
      <w:bookmarkStart w:id="1514" w:name="_Toc541953137"/>
      <w:bookmarkStart w:id="1515" w:name="_Toc840338299"/>
      <w:bookmarkStart w:id="1516" w:name="_Toc473905466"/>
      <w:bookmarkStart w:id="1517" w:name="_Toc480532760"/>
      <w:bookmarkStart w:id="1518" w:name="_Toc333563394"/>
      <w:bookmarkStart w:id="1519" w:name="_Toc333564007"/>
      <w:bookmarkStart w:id="1520" w:name="_Toc334799752"/>
      <w:bookmarkStart w:id="1521" w:name="_Toc334703043"/>
      <w:bookmarkStart w:id="1522" w:name="_Toc396119029"/>
      <w:bookmarkStart w:id="1523" w:name="_Toc235785738"/>
      <w:bookmarkStart w:id="1524" w:name="_Toc243968647"/>
      <w:bookmarkStart w:id="1525" w:name="_Toc290035479"/>
      <w:bookmarkStart w:id="1526" w:name="_Toc235865338"/>
      <w:r>
        <w:rPr>
          <w:rFonts w:hint="eastAsia"/>
          <w:b/>
          <w:bCs/>
          <w:kern w:val="0"/>
          <w:sz w:val="28"/>
          <w:szCs w:val="44"/>
        </w:rPr>
        <w:t>基本要求</w:t>
      </w:r>
      <w:bookmarkEnd w:id="1514"/>
      <w:bookmarkEnd w:id="1515"/>
      <w:bookmarkEnd w:id="1516"/>
      <w:bookmarkEnd w:id="1517"/>
      <w:bookmarkEnd w:id="1518"/>
      <w:bookmarkEnd w:id="1519"/>
      <w:bookmarkEnd w:id="1520"/>
      <w:bookmarkEnd w:id="1521"/>
      <w:bookmarkEnd w:id="1522"/>
    </w:p>
    <w:p>
      <w:pPr>
        <w:ind w:left="0" w:firstLine="420" w:firstLineChars="200"/>
        <w:rPr>
          <w:rFonts w:hAnsi="宋体"/>
          <w:sz w:val="21"/>
        </w:rPr>
      </w:pPr>
      <w:r>
        <w:rPr>
          <w:rFonts w:hint="eastAsia"/>
          <w:sz w:val="21"/>
        </w:rPr>
        <w:t>（</w:t>
      </w:r>
      <w:r>
        <w:rPr>
          <w:sz w:val="21"/>
        </w:rPr>
        <w:t>1</w:t>
      </w:r>
      <w:r>
        <w:rPr>
          <w:rFonts w:hint="eastAsia"/>
          <w:sz w:val="21"/>
        </w:rPr>
        <w:t>）</w:t>
      </w:r>
      <w:r>
        <w:rPr>
          <w:rFonts w:hAnsi="宋体"/>
          <w:sz w:val="21"/>
        </w:rPr>
        <w:t>投标人应建立和完善质量管理体系，并把ISO9001质量保证体系作为保证产品符合技术要求的一种手段。</w:t>
      </w:r>
    </w:p>
    <w:p>
      <w:pPr>
        <w:ind w:left="0" w:firstLine="0" w:firstLineChars="0"/>
        <w:rPr>
          <w:sz w:val="21"/>
        </w:rPr>
      </w:pPr>
      <w:r>
        <w:rPr>
          <w:sz w:val="21"/>
        </w:rPr>
        <w:t xml:space="preserve">    </w:t>
      </w:r>
      <w:r>
        <w:rPr>
          <w:rFonts w:hint="eastAsia"/>
          <w:sz w:val="21"/>
        </w:rPr>
        <w:t>（</w:t>
      </w:r>
      <w:r>
        <w:rPr>
          <w:sz w:val="21"/>
        </w:rPr>
        <w:t>2</w:t>
      </w:r>
      <w:r>
        <w:rPr>
          <w:rFonts w:hint="eastAsia"/>
          <w:sz w:val="21"/>
        </w:rPr>
        <w:t>）</w:t>
      </w:r>
      <w:r>
        <w:rPr>
          <w:rFonts w:hAnsi="宋体"/>
          <w:sz w:val="21"/>
        </w:rPr>
        <w:t>投标人应把质量保证体系贯彻在如下过程中：设计过程、文件控制过程、原材料采购控制、生产过程控制、产品检验和试验过程中、质保期服务和质保期后服务。投标人应向招标人提供现行、有效、成文的质量体系文件。</w:t>
      </w:r>
    </w:p>
    <w:p>
      <w:pPr>
        <w:widowControl/>
        <w:numPr>
          <w:ilvl w:val="1"/>
          <w:numId w:val="61"/>
        </w:numPr>
        <w:tabs>
          <w:tab w:val="left" w:pos="432"/>
        </w:tabs>
        <w:ind w:firstLineChars="0"/>
        <w:jc w:val="left"/>
        <w:outlineLvl w:val="0"/>
        <w:rPr>
          <w:b/>
          <w:bCs/>
          <w:kern w:val="0"/>
          <w:sz w:val="28"/>
          <w:szCs w:val="44"/>
        </w:rPr>
      </w:pPr>
      <w:bookmarkStart w:id="1527" w:name="_Toc333563395"/>
      <w:bookmarkStart w:id="1528" w:name="_Toc473905467"/>
      <w:bookmarkStart w:id="1529" w:name="_Toc333564008"/>
      <w:bookmarkStart w:id="1530" w:name="_Toc334799753"/>
      <w:bookmarkStart w:id="1531" w:name="_Toc396119030"/>
      <w:bookmarkStart w:id="1532" w:name="_Toc334703044"/>
      <w:bookmarkStart w:id="1533" w:name="_Toc480532761"/>
      <w:bookmarkStart w:id="1534" w:name="_Toc1713328621"/>
      <w:bookmarkStart w:id="1535" w:name="_Toc1128226632"/>
      <w:r>
        <w:rPr>
          <w:rFonts w:hint="eastAsia"/>
          <w:b/>
          <w:bCs/>
          <w:kern w:val="0"/>
          <w:sz w:val="28"/>
          <w:szCs w:val="44"/>
        </w:rPr>
        <w:t>制造中质量保证</w:t>
      </w:r>
      <w:bookmarkEnd w:id="1527"/>
      <w:bookmarkEnd w:id="1528"/>
      <w:bookmarkEnd w:id="1529"/>
      <w:bookmarkEnd w:id="1530"/>
      <w:bookmarkEnd w:id="1531"/>
      <w:bookmarkEnd w:id="1532"/>
      <w:bookmarkEnd w:id="1533"/>
      <w:bookmarkEnd w:id="1534"/>
      <w:bookmarkEnd w:id="1535"/>
    </w:p>
    <w:p>
      <w:pPr>
        <w:ind w:left="0" w:firstLine="420" w:firstLineChars="200"/>
        <w:rPr>
          <w:sz w:val="21"/>
        </w:rPr>
      </w:pPr>
      <w:r>
        <w:rPr>
          <w:rFonts w:hint="eastAsia"/>
          <w:sz w:val="21"/>
        </w:rPr>
        <w:t>（</w:t>
      </w:r>
      <w:r>
        <w:rPr>
          <w:sz w:val="21"/>
        </w:rPr>
        <w:t>1</w:t>
      </w:r>
      <w:r>
        <w:rPr>
          <w:rFonts w:hint="eastAsia"/>
          <w:sz w:val="21"/>
        </w:rPr>
        <w:t>）</w:t>
      </w:r>
      <w:r>
        <w:rPr>
          <w:rFonts w:hAnsi="宋体"/>
          <w:sz w:val="21"/>
        </w:rPr>
        <w:t>换。</w:t>
      </w:r>
    </w:p>
    <w:p>
      <w:pPr>
        <w:widowControl/>
        <w:numPr>
          <w:ilvl w:val="1"/>
          <w:numId w:val="61"/>
        </w:numPr>
        <w:tabs>
          <w:tab w:val="left" w:pos="432"/>
        </w:tabs>
        <w:ind w:firstLineChars="0"/>
        <w:jc w:val="left"/>
        <w:outlineLvl w:val="0"/>
        <w:rPr>
          <w:b/>
          <w:bCs/>
          <w:kern w:val="0"/>
          <w:sz w:val="28"/>
          <w:szCs w:val="44"/>
        </w:rPr>
      </w:pPr>
      <w:bookmarkStart w:id="1536" w:name="_Toc334703045"/>
      <w:bookmarkStart w:id="1537" w:name="_Toc334799754"/>
      <w:bookmarkStart w:id="1538" w:name="_Toc396119031"/>
      <w:bookmarkStart w:id="1539" w:name="_Toc333563396"/>
      <w:bookmarkStart w:id="1540" w:name="_Toc333564009"/>
      <w:bookmarkStart w:id="1541" w:name="_Toc473905468"/>
      <w:bookmarkStart w:id="1542" w:name="_Toc480532762"/>
      <w:bookmarkStart w:id="1543" w:name="_Toc305910524"/>
      <w:bookmarkStart w:id="1544" w:name="_Toc1971884661"/>
      <w:r>
        <w:rPr>
          <w:rFonts w:hint="eastAsia"/>
          <w:b/>
          <w:bCs/>
          <w:kern w:val="0"/>
          <w:sz w:val="28"/>
          <w:szCs w:val="44"/>
        </w:rPr>
        <w:t>现场安装质量保证</w:t>
      </w:r>
      <w:bookmarkEnd w:id="1536"/>
      <w:bookmarkEnd w:id="1537"/>
      <w:bookmarkEnd w:id="1538"/>
      <w:bookmarkEnd w:id="1539"/>
      <w:bookmarkEnd w:id="1540"/>
      <w:bookmarkEnd w:id="1541"/>
      <w:bookmarkEnd w:id="1542"/>
      <w:bookmarkEnd w:id="1543"/>
      <w:bookmarkEnd w:id="1544"/>
    </w:p>
    <w:p>
      <w:pPr>
        <w:ind w:left="0" w:firstLine="435" w:firstLineChars="0"/>
        <w:rPr>
          <w:sz w:val="21"/>
        </w:rPr>
      </w:pPr>
      <w:r>
        <w:rPr>
          <w:sz w:val="21"/>
        </w:rPr>
        <w:t xml:space="preserve">    </w:t>
      </w:r>
      <w:r>
        <w:rPr>
          <w:rFonts w:hint="eastAsia"/>
          <w:sz w:val="21"/>
        </w:rPr>
        <w:t>（</w:t>
      </w:r>
      <w:r>
        <w:rPr>
          <w:sz w:val="21"/>
        </w:rPr>
        <w:t>1</w:t>
      </w:r>
      <w:r>
        <w:rPr>
          <w:rFonts w:hint="eastAsia"/>
          <w:sz w:val="21"/>
        </w:rPr>
        <w:t>）</w:t>
      </w:r>
      <w:r>
        <w:rPr>
          <w:rFonts w:hAnsi="宋体"/>
          <w:sz w:val="21"/>
        </w:rPr>
        <w:t>作。</w:t>
      </w:r>
    </w:p>
    <w:p>
      <w:pPr>
        <w:widowControl/>
        <w:numPr>
          <w:ilvl w:val="1"/>
          <w:numId w:val="61"/>
        </w:numPr>
        <w:tabs>
          <w:tab w:val="left" w:pos="432"/>
        </w:tabs>
        <w:ind w:firstLineChars="0"/>
        <w:jc w:val="left"/>
        <w:outlineLvl w:val="0"/>
        <w:rPr>
          <w:b/>
          <w:bCs/>
          <w:kern w:val="0"/>
          <w:sz w:val="28"/>
          <w:szCs w:val="44"/>
        </w:rPr>
      </w:pPr>
      <w:bookmarkStart w:id="1545" w:name="_Toc333563397"/>
      <w:bookmarkStart w:id="1546" w:name="_Toc334799755"/>
      <w:bookmarkStart w:id="1547" w:name="_Toc333564010"/>
      <w:bookmarkStart w:id="1548" w:name="_Toc334703046"/>
      <w:bookmarkStart w:id="1549" w:name="_Toc396119032"/>
      <w:bookmarkStart w:id="1550" w:name="_Toc473905469"/>
      <w:bookmarkStart w:id="1551" w:name="_Toc480532763"/>
      <w:bookmarkStart w:id="1552" w:name="_Toc362325950"/>
      <w:bookmarkStart w:id="1553" w:name="_Toc1497856923"/>
      <w:r>
        <w:rPr>
          <w:rFonts w:hint="eastAsia"/>
          <w:b/>
          <w:bCs/>
          <w:kern w:val="0"/>
          <w:sz w:val="28"/>
          <w:szCs w:val="44"/>
        </w:rPr>
        <w:t>开通质保服务</w:t>
      </w:r>
      <w:bookmarkEnd w:id="1523"/>
      <w:bookmarkEnd w:id="1524"/>
      <w:bookmarkEnd w:id="1525"/>
      <w:bookmarkEnd w:id="1526"/>
      <w:bookmarkEnd w:id="1545"/>
      <w:bookmarkEnd w:id="1546"/>
      <w:bookmarkEnd w:id="1547"/>
      <w:bookmarkEnd w:id="1548"/>
      <w:bookmarkEnd w:id="1549"/>
      <w:bookmarkEnd w:id="1550"/>
      <w:bookmarkEnd w:id="1551"/>
      <w:bookmarkEnd w:id="1552"/>
      <w:bookmarkEnd w:id="1553"/>
    </w:p>
    <w:p>
      <w:pPr>
        <w:ind w:left="0" w:firstLine="420" w:firstLineChars="200"/>
        <w:rPr>
          <w:sz w:val="21"/>
        </w:rPr>
      </w:pPr>
      <w:r>
        <w:rPr>
          <w:rFonts w:hint="eastAsia"/>
          <w:sz w:val="21"/>
        </w:rPr>
        <w:t>运行。</w:t>
      </w:r>
    </w:p>
    <w:p>
      <w:pPr>
        <w:widowControl/>
        <w:numPr>
          <w:ilvl w:val="1"/>
          <w:numId w:val="61"/>
        </w:numPr>
        <w:tabs>
          <w:tab w:val="left" w:pos="432"/>
        </w:tabs>
        <w:ind w:firstLineChars="0"/>
        <w:jc w:val="left"/>
        <w:outlineLvl w:val="0"/>
        <w:rPr>
          <w:b/>
          <w:bCs/>
          <w:kern w:val="0"/>
          <w:sz w:val="28"/>
          <w:szCs w:val="44"/>
        </w:rPr>
      </w:pPr>
      <w:bookmarkStart w:id="1554" w:name="_Toc235865339"/>
      <w:bookmarkStart w:id="1555" w:name="_Toc333564011"/>
      <w:bookmarkStart w:id="1556" w:name="_Toc396119033"/>
      <w:bookmarkStart w:id="1557" w:name="_Toc334703047"/>
      <w:bookmarkStart w:id="1558" w:name="_Toc334799756"/>
      <w:bookmarkStart w:id="1559" w:name="_Toc243968648"/>
      <w:bookmarkStart w:id="1560" w:name="_Toc333563398"/>
      <w:bookmarkStart w:id="1561" w:name="_Toc235785739"/>
      <w:bookmarkStart w:id="1562" w:name="_Toc290035480"/>
      <w:bookmarkStart w:id="1563" w:name="_Toc473905470"/>
      <w:bookmarkStart w:id="1564" w:name="_Toc480532764"/>
      <w:bookmarkStart w:id="1565" w:name="_Toc1496102405"/>
      <w:bookmarkStart w:id="1566" w:name="_Toc1677994727"/>
      <w:r>
        <w:rPr>
          <w:rFonts w:hint="eastAsia"/>
          <w:b/>
          <w:bCs/>
          <w:kern w:val="0"/>
          <w:sz w:val="28"/>
          <w:szCs w:val="44"/>
        </w:rPr>
        <w:t>运营维护质保</w:t>
      </w:r>
      <w:bookmarkEnd w:id="1554"/>
      <w:bookmarkEnd w:id="1555"/>
      <w:bookmarkEnd w:id="1556"/>
      <w:bookmarkEnd w:id="1557"/>
      <w:bookmarkEnd w:id="1558"/>
      <w:bookmarkEnd w:id="1559"/>
      <w:bookmarkEnd w:id="1560"/>
      <w:bookmarkEnd w:id="1561"/>
      <w:bookmarkEnd w:id="1562"/>
      <w:bookmarkEnd w:id="1563"/>
      <w:bookmarkEnd w:id="1564"/>
      <w:bookmarkEnd w:id="1565"/>
      <w:bookmarkEnd w:id="1566"/>
    </w:p>
    <w:p>
      <w:pPr>
        <w:ind w:left="0" w:firstLine="420" w:firstLineChars="200"/>
        <w:rPr>
          <w:sz w:val="21"/>
        </w:rPr>
      </w:pPr>
      <w:r>
        <w:rPr>
          <w:rFonts w:hint="eastAsia"/>
          <w:sz w:val="21"/>
        </w:rPr>
        <w:t>投之一。</w:t>
      </w:r>
    </w:p>
    <w:p>
      <w:pPr>
        <w:widowControl/>
        <w:numPr>
          <w:ilvl w:val="1"/>
          <w:numId w:val="61"/>
        </w:numPr>
        <w:tabs>
          <w:tab w:val="left" w:pos="432"/>
        </w:tabs>
        <w:ind w:firstLineChars="0"/>
        <w:jc w:val="left"/>
        <w:outlineLvl w:val="0"/>
        <w:rPr>
          <w:b/>
          <w:bCs/>
          <w:kern w:val="0"/>
          <w:sz w:val="28"/>
          <w:szCs w:val="44"/>
        </w:rPr>
      </w:pPr>
      <w:bookmarkStart w:id="1567" w:name="_Toc334703048"/>
      <w:bookmarkStart w:id="1568" w:name="_Toc290035481"/>
      <w:bookmarkStart w:id="1569" w:name="_Toc235785740"/>
      <w:bookmarkStart w:id="1570" w:name="_Toc334799757"/>
      <w:bookmarkStart w:id="1571" w:name="_Toc396119034"/>
      <w:bookmarkStart w:id="1572" w:name="_Toc235865340"/>
      <w:bookmarkStart w:id="1573" w:name="_Toc243968649"/>
      <w:bookmarkStart w:id="1574" w:name="_Toc333564012"/>
      <w:bookmarkStart w:id="1575" w:name="_Toc333563399"/>
      <w:bookmarkStart w:id="1576" w:name="_Toc473905471"/>
      <w:bookmarkStart w:id="1577" w:name="_Toc480532765"/>
      <w:bookmarkStart w:id="1578" w:name="_Toc107098112"/>
      <w:bookmarkStart w:id="1579" w:name="_Toc1302124285"/>
      <w:r>
        <w:rPr>
          <w:rFonts w:hint="eastAsia"/>
          <w:b/>
          <w:bCs/>
          <w:kern w:val="0"/>
          <w:sz w:val="28"/>
          <w:szCs w:val="44"/>
        </w:rPr>
        <w:t>备品备件服务</w:t>
      </w:r>
      <w:bookmarkEnd w:id="1567"/>
      <w:bookmarkEnd w:id="1568"/>
      <w:bookmarkEnd w:id="1569"/>
      <w:bookmarkEnd w:id="1570"/>
      <w:bookmarkEnd w:id="1571"/>
      <w:bookmarkEnd w:id="1572"/>
      <w:bookmarkEnd w:id="1573"/>
      <w:bookmarkEnd w:id="1574"/>
      <w:bookmarkEnd w:id="1575"/>
      <w:bookmarkEnd w:id="1576"/>
      <w:bookmarkEnd w:id="1577"/>
      <w:bookmarkEnd w:id="1578"/>
      <w:bookmarkEnd w:id="1579"/>
    </w:p>
    <w:p>
      <w:pPr>
        <w:ind w:left="0" w:firstLine="420" w:firstLineChars="200"/>
        <w:rPr>
          <w:sz w:val="21"/>
        </w:rPr>
      </w:pPr>
      <w:r>
        <w:rPr>
          <w:rFonts w:hint="eastAsia"/>
          <w:sz w:val="21"/>
        </w:rPr>
        <w:t>在设备的安装、调试和质量保证期间，投标人应自备足够数量的备品备件。投标人应承诺在系统生命周期内，能长期提供系统维护所需的备品备件。根据该承诺书，在招标人有需要的时候，可达成设备寿命期内（按</w:t>
      </w:r>
      <w:r>
        <w:rPr>
          <w:sz w:val="21"/>
        </w:rPr>
        <w:t>10</w:t>
      </w:r>
      <w:r>
        <w:rPr>
          <w:rFonts w:hint="eastAsia"/>
          <w:sz w:val="21"/>
        </w:rPr>
        <w:t>年考虑）的备件供应合同。</w:t>
      </w:r>
    </w:p>
    <w:p>
      <w:pPr>
        <w:ind w:left="0" w:firstLine="420" w:firstLineChars="200"/>
        <w:rPr>
          <w:sz w:val="21"/>
        </w:rPr>
      </w:pPr>
      <w:r>
        <w:rPr>
          <w:rFonts w:hint="eastAsia"/>
          <w:sz w:val="21"/>
        </w:rPr>
        <w:t>在技术建议书上，投标人需要根据对设备的实际运作情况，给出备品备件清单（含单价），备品备件清单至少应包括以下内容：</w:t>
      </w:r>
    </w:p>
    <w:p>
      <w:pPr>
        <w:ind w:left="0" w:firstLine="420" w:firstLineChars="200"/>
        <w:rPr>
          <w:sz w:val="21"/>
        </w:rPr>
      </w:pPr>
      <w:r>
        <w:rPr>
          <w:rFonts w:hint="eastAsia"/>
          <w:sz w:val="21"/>
        </w:rPr>
        <w:t>（</w:t>
      </w:r>
      <w:r>
        <w:rPr>
          <w:sz w:val="21"/>
        </w:rPr>
        <w:t>1</w:t>
      </w:r>
      <w:r>
        <w:rPr>
          <w:rFonts w:hint="eastAsia"/>
          <w:sz w:val="21"/>
        </w:rPr>
        <w:t>）用于日常维护、检修的备品备件清单。</w:t>
      </w:r>
    </w:p>
    <w:p>
      <w:pPr>
        <w:ind w:left="0" w:firstLine="420" w:firstLineChars="200"/>
        <w:rPr>
          <w:sz w:val="21"/>
        </w:rPr>
      </w:pPr>
      <w:r>
        <w:rPr>
          <w:rFonts w:hint="eastAsia"/>
          <w:sz w:val="21"/>
        </w:rPr>
        <w:t>（</w:t>
      </w:r>
      <w:r>
        <w:rPr>
          <w:sz w:val="21"/>
        </w:rPr>
        <w:t>2</w:t>
      </w:r>
      <w:r>
        <w:rPr>
          <w:rFonts w:hint="eastAsia"/>
          <w:sz w:val="21"/>
        </w:rPr>
        <w:t>）备品备件的原厂供应商和维修服务商名录清单。</w:t>
      </w:r>
    </w:p>
    <w:p>
      <w:pPr>
        <w:ind w:left="0" w:firstLine="420" w:firstLineChars="200"/>
        <w:rPr>
          <w:sz w:val="21"/>
        </w:rPr>
      </w:pPr>
      <w:r>
        <w:rPr>
          <w:rFonts w:hint="eastAsia"/>
          <w:sz w:val="21"/>
        </w:rPr>
        <w:t>（</w:t>
      </w:r>
      <w:r>
        <w:rPr>
          <w:sz w:val="21"/>
        </w:rPr>
        <w:t>3</w:t>
      </w:r>
      <w:r>
        <w:rPr>
          <w:rFonts w:hint="eastAsia"/>
          <w:sz w:val="21"/>
        </w:rPr>
        <w:t>）投标人长期支持政策，特别是技术报废关键设备的支持政策。</w:t>
      </w:r>
    </w:p>
    <w:p>
      <w:pPr>
        <w:ind w:left="0" w:firstLine="420" w:firstLineChars="200"/>
        <w:rPr>
          <w:sz w:val="21"/>
        </w:rPr>
      </w:pPr>
      <w:r>
        <w:rPr>
          <w:rFonts w:hint="eastAsia"/>
          <w:sz w:val="21"/>
        </w:rPr>
        <w:t>（</w:t>
      </w:r>
      <w:r>
        <w:rPr>
          <w:sz w:val="21"/>
        </w:rPr>
        <w:t>4</w:t>
      </w:r>
      <w:r>
        <w:rPr>
          <w:rFonts w:hint="eastAsia"/>
          <w:sz w:val="21"/>
        </w:rPr>
        <w:t>）质量保证期结束后</w:t>
      </w:r>
      <w:r>
        <w:rPr>
          <w:sz w:val="21"/>
        </w:rPr>
        <w:t>3</w:t>
      </w:r>
      <w:r>
        <w:rPr>
          <w:rFonts w:hint="eastAsia"/>
          <w:sz w:val="21"/>
        </w:rPr>
        <w:t>年的备品备件清单。</w:t>
      </w:r>
    </w:p>
    <w:p>
      <w:pPr>
        <w:ind w:left="0" w:firstLine="420" w:firstLineChars="200"/>
        <w:rPr>
          <w:sz w:val="21"/>
        </w:rPr>
      </w:pPr>
      <w:r>
        <w:rPr>
          <w:rFonts w:hint="eastAsia"/>
          <w:sz w:val="21"/>
        </w:rPr>
        <w:t>（</w:t>
      </w:r>
      <w:r>
        <w:rPr>
          <w:sz w:val="21"/>
        </w:rPr>
        <w:t>5</w:t>
      </w:r>
      <w:r>
        <w:rPr>
          <w:rFonts w:hint="eastAsia"/>
          <w:sz w:val="21"/>
        </w:rPr>
        <w:t>）备品备件价格换算公式，并承诺在招标人需要时，以不高于此价格向招标人出售备品备件。</w:t>
      </w:r>
    </w:p>
    <w:p>
      <w:pPr>
        <w:widowControl/>
        <w:numPr>
          <w:ilvl w:val="1"/>
          <w:numId w:val="61"/>
        </w:numPr>
        <w:tabs>
          <w:tab w:val="left" w:pos="432"/>
        </w:tabs>
        <w:ind w:firstLineChars="0"/>
        <w:jc w:val="left"/>
        <w:outlineLvl w:val="0"/>
        <w:rPr>
          <w:b/>
          <w:bCs/>
          <w:kern w:val="0"/>
          <w:sz w:val="28"/>
          <w:szCs w:val="44"/>
        </w:rPr>
      </w:pPr>
      <w:bookmarkStart w:id="1580" w:name="_Toc334703049"/>
      <w:bookmarkStart w:id="1581" w:name="_Toc235865341"/>
      <w:bookmarkStart w:id="1582" w:name="_Toc243968650"/>
      <w:bookmarkStart w:id="1583" w:name="_Toc290035482"/>
      <w:bookmarkStart w:id="1584" w:name="_Toc333563400"/>
      <w:bookmarkStart w:id="1585" w:name="_Toc396119035"/>
      <w:bookmarkStart w:id="1586" w:name="_Toc334799758"/>
      <w:bookmarkStart w:id="1587" w:name="_Toc235785741"/>
      <w:bookmarkStart w:id="1588" w:name="_Toc333564013"/>
      <w:bookmarkStart w:id="1589" w:name="_Toc473905472"/>
      <w:bookmarkStart w:id="1590" w:name="_Toc480532766"/>
      <w:bookmarkStart w:id="1591" w:name="_Toc406672198"/>
      <w:bookmarkStart w:id="1592" w:name="_Toc1944495065"/>
      <w:r>
        <w:rPr>
          <w:rFonts w:hint="eastAsia"/>
          <w:b/>
          <w:bCs/>
          <w:kern w:val="0"/>
          <w:sz w:val="28"/>
          <w:szCs w:val="44"/>
        </w:rPr>
        <w:t>质保期结束后</w:t>
      </w:r>
      <w:bookmarkEnd w:id="1580"/>
      <w:bookmarkEnd w:id="1581"/>
      <w:bookmarkEnd w:id="1582"/>
      <w:bookmarkEnd w:id="1583"/>
      <w:bookmarkEnd w:id="1584"/>
      <w:bookmarkEnd w:id="1585"/>
      <w:bookmarkEnd w:id="1586"/>
      <w:bookmarkEnd w:id="1587"/>
      <w:bookmarkEnd w:id="1588"/>
      <w:bookmarkEnd w:id="1589"/>
      <w:bookmarkEnd w:id="1590"/>
      <w:bookmarkEnd w:id="1591"/>
      <w:bookmarkEnd w:id="1592"/>
    </w:p>
    <w:p>
      <w:pPr>
        <w:ind w:left="0" w:firstLine="420" w:firstLineChars="200"/>
        <w:rPr>
          <w:sz w:val="21"/>
        </w:rPr>
      </w:pPr>
      <w:r>
        <w:rPr>
          <w:rFonts w:hint="eastAsia"/>
          <w:sz w:val="21"/>
        </w:rPr>
        <w:t>投标人应承诺对系统潜在缺陷引发的故障或事故无偿进行处理和解决。</w:t>
      </w:r>
    </w:p>
    <w:p>
      <w:pPr>
        <w:ind w:left="0" w:firstLine="420" w:firstLineChars="200"/>
        <w:rPr>
          <w:sz w:val="21"/>
        </w:rPr>
      </w:pPr>
      <w:r>
        <w:rPr>
          <w:rFonts w:hint="eastAsia"/>
          <w:sz w:val="21"/>
        </w:rPr>
        <w:t>投标人应向招标人提交本地售后服务机构的组织结构、维保人员清单和其他相关资源配置；保证其具有足够的维保服务能力，并提供证明材料。</w:t>
      </w:r>
    </w:p>
    <w:p>
      <w:pPr>
        <w:ind w:left="0" w:firstLine="422" w:firstLineChars="200"/>
        <w:rPr>
          <w:sz w:val="21"/>
        </w:rPr>
      </w:pPr>
      <w:r>
        <w:rPr>
          <w:rFonts w:hint="eastAsia"/>
          <w:b/>
          <w:sz w:val="21"/>
        </w:rPr>
        <w:t>卖方需要考虑通过本地设置分支机构或委托具有本系统软件维护能力的本地企业进行本地化服务的方式，提升售后服务水平。投标人应针对本地化服务（含质保期后）提出具体方案经业主审查。</w:t>
      </w:r>
    </w:p>
    <w:p>
      <w:pPr>
        <w:widowControl/>
        <w:numPr>
          <w:ilvl w:val="0"/>
          <w:numId w:val="58"/>
        </w:numPr>
        <w:ind w:firstLineChars="0"/>
        <w:jc w:val="left"/>
        <w:outlineLvl w:val="0"/>
        <w:rPr>
          <w:b/>
          <w:bCs/>
          <w:kern w:val="0"/>
          <w:sz w:val="28"/>
          <w:szCs w:val="44"/>
        </w:rPr>
      </w:pPr>
      <w:bookmarkStart w:id="1593" w:name="_Toc290035483"/>
      <w:bookmarkStart w:id="1594" w:name="_Toc333564014"/>
      <w:bookmarkStart w:id="1595" w:name="_Toc243968651"/>
      <w:bookmarkStart w:id="1596" w:name="_Toc235785742"/>
      <w:bookmarkStart w:id="1597" w:name="_Toc396119036"/>
      <w:bookmarkStart w:id="1598" w:name="_Toc334799759"/>
      <w:bookmarkStart w:id="1599" w:name="_Toc333563401"/>
      <w:bookmarkStart w:id="1600" w:name="_Toc235865342"/>
      <w:bookmarkStart w:id="1601" w:name="_Toc334703050"/>
      <w:bookmarkStart w:id="1602" w:name="_Toc473905473"/>
      <w:bookmarkStart w:id="1603" w:name="_Toc480532767"/>
      <w:bookmarkStart w:id="1604" w:name="_Toc1646667032"/>
      <w:bookmarkStart w:id="1605" w:name="_Toc722417409"/>
      <w:r>
        <w:rPr>
          <w:rFonts w:hint="eastAsia"/>
          <w:b/>
          <w:bCs/>
          <w:kern w:val="0"/>
          <w:sz w:val="28"/>
          <w:szCs w:val="44"/>
        </w:rPr>
        <w:t>培训</w:t>
      </w:r>
      <w:bookmarkEnd w:id="1593"/>
      <w:bookmarkEnd w:id="1594"/>
      <w:bookmarkEnd w:id="1595"/>
      <w:bookmarkEnd w:id="1596"/>
      <w:bookmarkEnd w:id="1597"/>
      <w:bookmarkEnd w:id="1598"/>
      <w:bookmarkEnd w:id="1599"/>
      <w:bookmarkEnd w:id="1600"/>
      <w:bookmarkEnd w:id="1601"/>
      <w:bookmarkEnd w:id="1602"/>
      <w:bookmarkEnd w:id="1603"/>
      <w:bookmarkEnd w:id="1604"/>
      <w:bookmarkEnd w:id="1605"/>
    </w:p>
    <w:p>
      <w:pPr>
        <w:widowControl/>
        <w:numPr>
          <w:ilvl w:val="1"/>
          <w:numId w:val="62"/>
        </w:numPr>
        <w:tabs>
          <w:tab w:val="left" w:pos="432"/>
        </w:tabs>
        <w:ind w:firstLineChars="0"/>
        <w:jc w:val="left"/>
        <w:outlineLvl w:val="0"/>
        <w:rPr>
          <w:b/>
          <w:bCs/>
          <w:kern w:val="0"/>
          <w:sz w:val="28"/>
          <w:szCs w:val="44"/>
        </w:rPr>
      </w:pPr>
      <w:bookmarkStart w:id="1606" w:name="_Toc333564015"/>
      <w:bookmarkStart w:id="1607" w:name="_Toc334799760"/>
      <w:bookmarkStart w:id="1608" w:name="_Toc235865343"/>
      <w:bookmarkStart w:id="1609" w:name="_Toc235785743"/>
      <w:bookmarkStart w:id="1610" w:name="_Toc243968652"/>
      <w:bookmarkStart w:id="1611" w:name="_Toc334703051"/>
      <w:bookmarkStart w:id="1612" w:name="_Toc290035484"/>
      <w:bookmarkStart w:id="1613" w:name="_Toc396119037"/>
      <w:bookmarkStart w:id="1614" w:name="_Toc333563402"/>
      <w:bookmarkStart w:id="1615" w:name="_Toc473905474"/>
      <w:bookmarkStart w:id="1616" w:name="_Toc480532768"/>
      <w:bookmarkStart w:id="1617" w:name="_Toc911047935"/>
      <w:bookmarkStart w:id="1618" w:name="_Toc1944336572"/>
      <w:r>
        <w:rPr>
          <w:rFonts w:hint="eastAsia"/>
          <w:b/>
          <w:bCs/>
          <w:kern w:val="0"/>
          <w:sz w:val="28"/>
          <w:szCs w:val="44"/>
        </w:rPr>
        <w:t>培训目的</w:t>
      </w:r>
      <w:bookmarkEnd w:id="1606"/>
      <w:bookmarkEnd w:id="1607"/>
      <w:bookmarkEnd w:id="1608"/>
      <w:bookmarkEnd w:id="1609"/>
      <w:bookmarkEnd w:id="1610"/>
      <w:bookmarkEnd w:id="1611"/>
      <w:bookmarkEnd w:id="1612"/>
      <w:bookmarkEnd w:id="1613"/>
      <w:bookmarkEnd w:id="1614"/>
      <w:bookmarkEnd w:id="1615"/>
      <w:bookmarkEnd w:id="1616"/>
      <w:bookmarkEnd w:id="1617"/>
      <w:bookmarkEnd w:id="1618"/>
    </w:p>
    <w:p>
      <w:pPr>
        <w:ind w:left="0" w:firstLine="420" w:firstLineChars="200"/>
        <w:rPr>
          <w:sz w:val="21"/>
        </w:rPr>
      </w:pPr>
      <w:r>
        <w:rPr>
          <w:rFonts w:hint="eastAsia"/>
          <w:sz w:val="21"/>
        </w:rPr>
        <w:t>为工作。</w:t>
      </w:r>
    </w:p>
    <w:p>
      <w:pPr>
        <w:widowControl/>
        <w:numPr>
          <w:ilvl w:val="1"/>
          <w:numId w:val="62"/>
        </w:numPr>
        <w:tabs>
          <w:tab w:val="left" w:pos="432"/>
        </w:tabs>
        <w:ind w:firstLineChars="0"/>
        <w:jc w:val="left"/>
        <w:outlineLvl w:val="0"/>
        <w:rPr>
          <w:b/>
          <w:bCs/>
          <w:kern w:val="0"/>
          <w:sz w:val="28"/>
          <w:szCs w:val="44"/>
        </w:rPr>
      </w:pPr>
      <w:bookmarkStart w:id="1619" w:name="_Toc290035485"/>
      <w:bookmarkStart w:id="1620" w:name="_Toc235785744"/>
      <w:bookmarkStart w:id="1621" w:name="_Toc333563403"/>
      <w:bookmarkStart w:id="1622" w:name="_Toc333564016"/>
      <w:bookmarkStart w:id="1623" w:name="_Toc396119038"/>
      <w:bookmarkStart w:id="1624" w:name="_Toc235865344"/>
      <w:bookmarkStart w:id="1625" w:name="_Toc243968653"/>
      <w:bookmarkStart w:id="1626" w:name="_Toc334799761"/>
      <w:bookmarkStart w:id="1627" w:name="_Toc334703052"/>
      <w:bookmarkStart w:id="1628" w:name="_Toc473905475"/>
      <w:bookmarkStart w:id="1629" w:name="_Toc480532769"/>
      <w:bookmarkStart w:id="1630" w:name="_Toc424240435"/>
      <w:bookmarkStart w:id="1631" w:name="_Toc206109205"/>
      <w:r>
        <w:rPr>
          <w:rFonts w:hint="eastAsia"/>
          <w:b/>
          <w:bCs/>
          <w:kern w:val="0"/>
          <w:sz w:val="28"/>
          <w:szCs w:val="44"/>
        </w:rPr>
        <w:t>培训准备</w:t>
      </w:r>
      <w:bookmarkEnd w:id="1619"/>
      <w:bookmarkEnd w:id="1620"/>
      <w:bookmarkEnd w:id="1621"/>
      <w:bookmarkEnd w:id="1622"/>
      <w:bookmarkEnd w:id="1623"/>
      <w:bookmarkEnd w:id="1624"/>
      <w:bookmarkEnd w:id="1625"/>
      <w:bookmarkEnd w:id="1626"/>
      <w:bookmarkEnd w:id="1627"/>
      <w:bookmarkEnd w:id="1628"/>
      <w:bookmarkEnd w:id="1629"/>
      <w:bookmarkEnd w:id="1630"/>
      <w:bookmarkEnd w:id="1631"/>
    </w:p>
    <w:p>
      <w:pPr>
        <w:ind w:left="0" w:firstLine="420" w:firstLineChars="200"/>
        <w:rPr>
          <w:sz w:val="21"/>
        </w:rPr>
      </w:pPr>
      <w:r>
        <w:rPr>
          <w:rFonts w:hint="eastAsia"/>
          <w:sz w:val="21"/>
        </w:rPr>
        <w:t>投标人负责准备在投标人所在地进行的培训所需所有教学设施；并负责准备在招标人所在地进行的培训所需的所有教学设施及任何特殊的工具和测试设备。</w:t>
      </w:r>
    </w:p>
    <w:p>
      <w:pPr>
        <w:widowControl/>
        <w:numPr>
          <w:ilvl w:val="1"/>
          <w:numId w:val="62"/>
        </w:numPr>
        <w:tabs>
          <w:tab w:val="left" w:pos="432"/>
        </w:tabs>
        <w:ind w:firstLineChars="0"/>
        <w:jc w:val="left"/>
        <w:outlineLvl w:val="0"/>
        <w:rPr>
          <w:b/>
          <w:bCs/>
          <w:kern w:val="0"/>
          <w:sz w:val="28"/>
          <w:szCs w:val="44"/>
        </w:rPr>
      </w:pPr>
      <w:bookmarkStart w:id="1632" w:name="_Toc235785745"/>
      <w:bookmarkStart w:id="1633" w:name="_Toc334799762"/>
      <w:bookmarkStart w:id="1634" w:name="_Toc290035486"/>
      <w:bookmarkStart w:id="1635" w:name="_Toc235865345"/>
      <w:bookmarkStart w:id="1636" w:name="_Toc333564017"/>
      <w:bookmarkStart w:id="1637" w:name="_Toc333563404"/>
      <w:bookmarkStart w:id="1638" w:name="_Toc334703053"/>
      <w:bookmarkStart w:id="1639" w:name="_Toc243968654"/>
      <w:bookmarkStart w:id="1640" w:name="_Toc396119039"/>
      <w:bookmarkStart w:id="1641" w:name="_Toc473905476"/>
      <w:bookmarkStart w:id="1642" w:name="_Toc480532770"/>
      <w:bookmarkStart w:id="1643" w:name="_Toc563283005"/>
      <w:bookmarkStart w:id="1644" w:name="_Toc186285824"/>
      <w:r>
        <w:rPr>
          <w:rFonts w:hint="eastAsia"/>
          <w:b/>
          <w:bCs/>
          <w:kern w:val="0"/>
          <w:sz w:val="28"/>
          <w:szCs w:val="44"/>
        </w:rPr>
        <w:t>培训教材</w:t>
      </w:r>
      <w:bookmarkEnd w:id="1632"/>
      <w:bookmarkEnd w:id="1633"/>
      <w:bookmarkEnd w:id="1634"/>
      <w:bookmarkEnd w:id="1635"/>
      <w:bookmarkEnd w:id="1636"/>
      <w:bookmarkEnd w:id="1637"/>
      <w:bookmarkEnd w:id="1638"/>
      <w:bookmarkEnd w:id="1639"/>
      <w:bookmarkEnd w:id="1640"/>
      <w:bookmarkEnd w:id="1641"/>
      <w:bookmarkEnd w:id="1642"/>
      <w:bookmarkEnd w:id="1643"/>
      <w:bookmarkEnd w:id="1644"/>
    </w:p>
    <w:p>
      <w:pPr>
        <w:ind w:left="0" w:firstLine="420" w:firstLineChars="200"/>
        <w:rPr>
          <w:sz w:val="21"/>
        </w:rPr>
      </w:pPr>
      <w:r>
        <w:rPr>
          <w:rFonts w:hint="eastAsia"/>
          <w:sz w:val="21"/>
        </w:rPr>
        <w:t>培训所用教材须提前</w:t>
      </w:r>
      <w:r>
        <w:rPr>
          <w:sz w:val="21"/>
        </w:rPr>
        <w:t>10</w:t>
      </w:r>
      <w:r>
        <w:rPr>
          <w:rFonts w:hint="eastAsia"/>
          <w:sz w:val="21"/>
        </w:rPr>
        <w:t>周供招标人确认，在开始培训时提供学员所需数量的教材（书面及电子形式提交），电子文件格式应为</w:t>
      </w:r>
      <w:r>
        <w:rPr>
          <w:sz w:val="21"/>
        </w:rPr>
        <w:t>MS office</w:t>
      </w:r>
      <w:r>
        <w:rPr>
          <w:rFonts w:hint="eastAsia"/>
          <w:sz w:val="21"/>
        </w:rPr>
        <w:t>、</w:t>
      </w:r>
      <w:r>
        <w:rPr>
          <w:sz w:val="21"/>
        </w:rPr>
        <w:t>AutoCAD</w:t>
      </w:r>
      <w:r>
        <w:rPr>
          <w:rFonts w:hint="eastAsia"/>
          <w:sz w:val="21"/>
        </w:rPr>
        <w:t>、</w:t>
      </w:r>
      <w:r>
        <w:rPr>
          <w:sz w:val="21"/>
        </w:rPr>
        <w:t>PDF</w:t>
      </w:r>
      <w:r>
        <w:rPr>
          <w:rFonts w:hint="eastAsia"/>
          <w:sz w:val="21"/>
        </w:rPr>
        <w:t>等主流格式。</w:t>
      </w:r>
    </w:p>
    <w:p>
      <w:pPr>
        <w:widowControl/>
        <w:numPr>
          <w:ilvl w:val="1"/>
          <w:numId w:val="62"/>
        </w:numPr>
        <w:tabs>
          <w:tab w:val="left" w:pos="432"/>
        </w:tabs>
        <w:ind w:firstLineChars="0"/>
        <w:jc w:val="left"/>
        <w:outlineLvl w:val="0"/>
        <w:rPr>
          <w:b/>
          <w:bCs/>
          <w:kern w:val="0"/>
          <w:sz w:val="28"/>
          <w:szCs w:val="44"/>
        </w:rPr>
      </w:pPr>
      <w:bookmarkStart w:id="1645" w:name="_Toc333563405"/>
      <w:bookmarkStart w:id="1646" w:name="_Toc290035487"/>
      <w:bookmarkStart w:id="1647" w:name="_Toc396119040"/>
      <w:bookmarkStart w:id="1648" w:name="_Toc243968655"/>
      <w:bookmarkStart w:id="1649" w:name="_Toc333564018"/>
      <w:bookmarkStart w:id="1650" w:name="_Toc235865346"/>
      <w:bookmarkStart w:id="1651" w:name="_Toc334703054"/>
      <w:bookmarkStart w:id="1652" w:name="_Toc334799763"/>
      <w:bookmarkStart w:id="1653" w:name="_Toc235785746"/>
      <w:bookmarkStart w:id="1654" w:name="_Toc473905477"/>
      <w:bookmarkStart w:id="1655" w:name="_Toc480532771"/>
      <w:bookmarkStart w:id="1656" w:name="_Toc989549059"/>
      <w:bookmarkStart w:id="1657" w:name="_Toc2022170289"/>
      <w:r>
        <w:rPr>
          <w:rFonts w:hint="eastAsia"/>
          <w:b/>
          <w:bCs/>
          <w:kern w:val="0"/>
          <w:sz w:val="28"/>
          <w:szCs w:val="44"/>
        </w:rPr>
        <w:t>培训计划</w:t>
      </w:r>
      <w:bookmarkEnd w:id="1645"/>
      <w:bookmarkEnd w:id="1646"/>
      <w:bookmarkEnd w:id="1647"/>
      <w:bookmarkEnd w:id="1648"/>
      <w:bookmarkEnd w:id="1649"/>
      <w:bookmarkEnd w:id="1650"/>
      <w:bookmarkEnd w:id="1651"/>
      <w:bookmarkEnd w:id="1652"/>
      <w:bookmarkEnd w:id="1653"/>
      <w:bookmarkEnd w:id="1654"/>
      <w:bookmarkEnd w:id="1655"/>
      <w:bookmarkEnd w:id="1656"/>
      <w:bookmarkEnd w:id="1657"/>
    </w:p>
    <w:p>
      <w:pPr>
        <w:ind w:left="0" w:firstLine="420" w:firstLineChars="200"/>
        <w:rPr>
          <w:sz w:val="21"/>
        </w:rPr>
      </w:pPr>
      <w:r>
        <w:rPr>
          <w:rFonts w:hint="eastAsia"/>
          <w:sz w:val="21"/>
        </w:rPr>
        <w:t>投标人应在投标文件中提供详细的培训计划建议，该计划应包括培训的地点、课程安排、各科目课时、教员及其资历、教学设施、学员要求等。</w:t>
      </w:r>
    </w:p>
    <w:p>
      <w:pPr>
        <w:widowControl/>
        <w:numPr>
          <w:ilvl w:val="1"/>
          <w:numId w:val="62"/>
        </w:numPr>
        <w:tabs>
          <w:tab w:val="left" w:pos="432"/>
        </w:tabs>
        <w:ind w:firstLineChars="0"/>
        <w:jc w:val="left"/>
        <w:outlineLvl w:val="0"/>
        <w:rPr>
          <w:b/>
          <w:bCs/>
          <w:kern w:val="0"/>
          <w:sz w:val="28"/>
          <w:szCs w:val="44"/>
        </w:rPr>
      </w:pPr>
      <w:bookmarkStart w:id="1658" w:name="_Toc290035488"/>
      <w:bookmarkStart w:id="1659" w:name="_Toc333563406"/>
      <w:bookmarkStart w:id="1660" w:name="_Toc333564019"/>
      <w:bookmarkStart w:id="1661" w:name="_Toc235785747"/>
      <w:bookmarkStart w:id="1662" w:name="_Toc334703055"/>
      <w:bookmarkStart w:id="1663" w:name="_Toc334799764"/>
      <w:bookmarkStart w:id="1664" w:name="_Toc396119041"/>
      <w:bookmarkStart w:id="1665" w:name="_Toc235865347"/>
      <w:bookmarkStart w:id="1666" w:name="_Toc243968656"/>
      <w:bookmarkStart w:id="1667" w:name="_Toc473905478"/>
      <w:bookmarkStart w:id="1668" w:name="_Toc480532772"/>
      <w:bookmarkStart w:id="1669" w:name="_Toc1237672245"/>
      <w:bookmarkStart w:id="1670" w:name="_Toc539849801"/>
      <w:r>
        <w:rPr>
          <w:rFonts w:hint="eastAsia"/>
          <w:b/>
          <w:bCs/>
          <w:kern w:val="0"/>
          <w:sz w:val="28"/>
          <w:szCs w:val="44"/>
        </w:rPr>
        <w:t>培训实践</w:t>
      </w:r>
      <w:bookmarkEnd w:id="1658"/>
      <w:bookmarkEnd w:id="1659"/>
      <w:bookmarkEnd w:id="1660"/>
      <w:bookmarkEnd w:id="1661"/>
      <w:bookmarkEnd w:id="1662"/>
      <w:bookmarkEnd w:id="1663"/>
      <w:bookmarkEnd w:id="1664"/>
      <w:bookmarkEnd w:id="1665"/>
      <w:bookmarkEnd w:id="1666"/>
      <w:bookmarkEnd w:id="1667"/>
      <w:bookmarkEnd w:id="1668"/>
      <w:bookmarkEnd w:id="1669"/>
      <w:bookmarkEnd w:id="1670"/>
    </w:p>
    <w:p>
      <w:pPr>
        <w:ind w:left="0" w:firstLine="420" w:firstLineChars="200"/>
        <w:rPr>
          <w:sz w:val="21"/>
        </w:rPr>
      </w:pPr>
      <w:r>
        <w:rPr>
          <w:rFonts w:hint="eastAsia"/>
          <w:sz w:val="21"/>
        </w:rPr>
        <w:t>对招标人人员的培训应尽可能多提供实验课时和实际操作，但只限于利用可用设备进行。若培训现场无设备可用，则应安排去制造厂家实习。此外，为了解运用中的实际设备以及操作维护过程，将安排考察一些系统用户。</w:t>
      </w:r>
    </w:p>
    <w:p>
      <w:pPr>
        <w:widowControl/>
        <w:numPr>
          <w:ilvl w:val="1"/>
          <w:numId w:val="62"/>
        </w:numPr>
        <w:tabs>
          <w:tab w:val="left" w:pos="432"/>
        </w:tabs>
        <w:ind w:firstLineChars="0"/>
        <w:jc w:val="left"/>
        <w:outlineLvl w:val="0"/>
        <w:rPr>
          <w:b/>
          <w:bCs/>
          <w:kern w:val="0"/>
          <w:sz w:val="28"/>
          <w:szCs w:val="44"/>
        </w:rPr>
      </w:pPr>
      <w:bookmarkStart w:id="1671" w:name="_Toc334799765"/>
      <w:bookmarkStart w:id="1672" w:name="_Toc243968657"/>
      <w:bookmarkStart w:id="1673" w:name="_Toc334703056"/>
      <w:bookmarkStart w:id="1674" w:name="_Toc290035489"/>
      <w:bookmarkStart w:id="1675" w:name="_Toc396119042"/>
      <w:bookmarkStart w:id="1676" w:name="_Toc235785748"/>
      <w:bookmarkStart w:id="1677" w:name="_Toc235865348"/>
      <w:bookmarkStart w:id="1678" w:name="_Toc333563407"/>
      <w:bookmarkStart w:id="1679" w:name="_Toc333564020"/>
      <w:bookmarkStart w:id="1680" w:name="_Toc473905479"/>
      <w:bookmarkStart w:id="1681" w:name="_Toc480532773"/>
      <w:bookmarkStart w:id="1682" w:name="_Toc1030816873"/>
      <w:bookmarkStart w:id="1683" w:name="_Toc137196832"/>
      <w:r>
        <w:rPr>
          <w:rFonts w:hint="eastAsia"/>
          <w:b/>
          <w:bCs/>
          <w:kern w:val="0"/>
          <w:sz w:val="28"/>
          <w:szCs w:val="44"/>
        </w:rPr>
        <w:t>培训语言</w:t>
      </w:r>
      <w:bookmarkEnd w:id="1671"/>
      <w:bookmarkEnd w:id="1672"/>
      <w:bookmarkEnd w:id="1673"/>
      <w:bookmarkEnd w:id="1674"/>
      <w:bookmarkEnd w:id="1675"/>
      <w:bookmarkEnd w:id="1676"/>
      <w:bookmarkEnd w:id="1677"/>
      <w:bookmarkEnd w:id="1678"/>
      <w:bookmarkEnd w:id="1679"/>
      <w:bookmarkEnd w:id="1680"/>
      <w:bookmarkEnd w:id="1681"/>
      <w:bookmarkEnd w:id="1682"/>
      <w:bookmarkEnd w:id="1683"/>
    </w:p>
    <w:p>
      <w:pPr>
        <w:ind w:left="0" w:firstLine="420" w:firstLineChars="200"/>
        <w:rPr>
          <w:sz w:val="21"/>
        </w:rPr>
      </w:pPr>
      <w:r>
        <w:rPr>
          <w:rFonts w:hint="eastAsia"/>
          <w:sz w:val="21"/>
        </w:rPr>
        <w:t>培训语言应为中文，如果投标人安排外籍教员授课时，投标人应安排现场翻译。</w:t>
      </w:r>
    </w:p>
    <w:p>
      <w:pPr>
        <w:widowControl/>
        <w:numPr>
          <w:ilvl w:val="1"/>
          <w:numId w:val="62"/>
        </w:numPr>
        <w:tabs>
          <w:tab w:val="left" w:pos="432"/>
        </w:tabs>
        <w:ind w:firstLineChars="0"/>
        <w:jc w:val="left"/>
        <w:outlineLvl w:val="0"/>
        <w:rPr>
          <w:b/>
          <w:bCs/>
          <w:kern w:val="0"/>
          <w:sz w:val="28"/>
          <w:szCs w:val="44"/>
        </w:rPr>
      </w:pPr>
      <w:bookmarkStart w:id="1684" w:name="_Toc290035490"/>
      <w:bookmarkStart w:id="1685" w:name="_Toc334703057"/>
      <w:bookmarkStart w:id="1686" w:name="_Toc243968658"/>
      <w:bookmarkStart w:id="1687" w:name="_Toc396119043"/>
      <w:bookmarkStart w:id="1688" w:name="_Toc333563408"/>
      <w:bookmarkStart w:id="1689" w:name="_Toc333564021"/>
      <w:bookmarkStart w:id="1690" w:name="_Toc334799766"/>
      <w:bookmarkStart w:id="1691" w:name="_Toc235865349"/>
      <w:bookmarkStart w:id="1692" w:name="_Toc235785749"/>
      <w:bookmarkStart w:id="1693" w:name="_Toc473905480"/>
      <w:bookmarkStart w:id="1694" w:name="_Toc480532774"/>
      <w:bookmarkStart w:id="1695" w:name="_Toc1188604162"/>
      <w:bookmarkStart w:id="1696" w:name="_Toc1617202193"/>
      <w:r>
        <w:rPr>
          <w:rFonts w:hint="eastAsia"/>
          <w:b/>
          <w:bCs/>
          <w:kern w:val="0"/>
          <w:sz w:val="28"/>
          <w:szCs w:val="44"/>
        </w:rPr>
        <w:t>第三方培训</w:t>
      </w:r>
      <w:bookmarkEnd w:id="1684"/>
      <w:bookmarkEnd w:id="1685"/>
      <w:bookmarkEnd w:id="1686"/>
      <w:bookmarkEnd w:id="1687"/>
      <w:bookmarkEnd w:id="1688"/>
      <w:bookmarkEnd w:id="1689"/>
      <w:bookmarkEnd w:id="1690"/>
      <w:bookmarkEnd w:id="1691"/>
      <w:bookmarkEnd w:id="1692"/>
      <w:bookmarkEnd w:id="1693"/>
      <w:bookmarkEnd w:id="1694"/>
      <w:bookmarkEnd w:id="1695"/>
      <w:bookmarkEnd w:id="1696"/>
    </w:p>
    <w:p>
      <w:pPr>
        <w:ind w:left="0" w:firstLine="420" w:firstLineChars="200"/>
        <w:rPr>
          <w:sz w:val="21"/>
        </w:rPr>
      </w:pPr>
      <w:r>
        <w:rPr>
          <w:rFonts w:hint="eastAsia"/>
          <w:sz w:val="21"/>
        </w:rPr>
        <w:t>对于关键的维修和维护人员，应在制造厂商进行培训。</w:t>
      </w:r>
    </w:p>
    <w:p>
      <w:pPr>
        <w:ind w:left="0" w:firstLine="420" w:firstLineChars="200"/>
        <w:rPr>
          <w:sz w:val="21"/>
        </w:rPr>
      </w:pPr>
      <w:r>
        <w:rPr>
          <w:rFonts w:hint="eastAsia"/>
          <w:sz w:val="21"/>
        </w:rPr>
        <w:t>对于投标人提供的大型服务器、</w:t>
      </w:r>
      <w:r>
        <w:rPr>
          <w:sz w:val="21"/>
        </w:rPr>
        <w:t>PC</w:t>
      </w:r>
      <w:r>
        <w:rPr>
          <w:rFonts w:hint="eastAsia"/>
          <w:sz w:val="21"/>
        </w:rPr>
        <w:t>服务器、交换机和路由器等硬件设备以及操作系统、数据库、备份软件、网管软件、开发软件、报表软件和其他包含在供货范围内的专用商业软件等软件系统，投标人必须给招标人人员提供原厂商的公开标准培训课程，每个课程至少培训</w:t>
      </w:r>
      <w:r>
        <w:rPr>
          <w:sz w:val="21"/>
        </w:rPr>
        <w:t>4</w:t>
      </w:r>
      <w:r>
        <w:rPr>
          <w:rFonts w:hint="eastAsia"/>
          <w:sz w:val="21"/>
        </w:rPr>
        <w:t>人次，相关费用应已包含在设备报价中。</w:t>
      </w:r>
    </w:p>
    <w:p>
      <w:pPr>
        <w:widowControl/>
        <w:numPr>
          <w:ilvl w:val="1"/>
          <w:numId w:val="62"/>
        </w:numPr>
        <w:tabs>
          <w:tab w:val="left" w:pos="432"/>
        </w:tabs>
        <w:ind w:firstLineChars="0"/>
        <w:jc w:val="left"/>
        <w:outlineLvl w:val="0"/>
        <w:rPr>
          <w:b/>
          <w:bCs/>
          <w:kern w:val="0"/>
          <w:sz w:val="28"/>
          <w:szCs w:val="44"/>
        </w:rPr>
      </w:pPr>
      <w:bookmarkStart w:id="1697" w:name="_Toc243968659"/>
      <w:bookmarkStart w:id="1698" w:name="_Toc334703058"/>
      <w:bookmarkStart w:id="1699" w:name="_Toc235865350"/>
      <w:bookmarkStart w:id="1700" w:name="_Toc290035491"/>
      <w:bookmarkStart w:id="1701" w:name="_Toc235785750"/>
      <w:bookmarkStart w:id="1702" w:name="_Toc333563409"/>
      <w:bookmarkStart w:id="1703" w:name="_Toc333564022"/>
      <w:bookmarkStart w:id="1704" w:name="_Toc334799767"/>
      <w:bookmarkStart w:id="1705" w:name="_Toc396119044"/>
      <w:bookmarkStart w:id="1706" w:name="_Toc473905481"/>
      <w:bookmarkStart w:id="1707" w:name="_Toc480532775"/>
      <w:bookmarkStart w:id="1708" w:name="_Toc977266340"/>
      <w:bookmarkStart w:id="1709" w:name="_Toc1764221319"/>
      <w:r>
        <w:rPr>
          <w:rFonts w:hint="eastAsia"/>
          <w:b/>
          <w:bCs/>
          <w:kern w:val="0"/>
          <w:sz w:val="28"/>
          <w:szCs w:val="44"/>
        </w:rPr>
        <w:t>培训完成时间</w:t>
      </w:r>
      <w:bookmarkEnd w:id="1697"/>
      <w:bookmarkEnd w:id="1698"/>
      <w:bookmarkEnd w:id="1699"/>
      <w:bookmarkEnd w:id="1700"/>
      <w:bookmarkEnd w:id="1701"/>
      <w:bookmarkEnd w:id="1702"/>
      <w:bookmarkEnd w:id="1703"/>
      <w:bookmarkEnd w:id="1704"/>
      <w:bookmarkEnd w:id="1705"/>
      <w:bookmarkEnd w:id="1706"/>
      <w:bookmarkEnd w:id="1707"/>
      <w:bookmarkEnd w:id="1708"/>
      <w:bookmarkEnd w:id="1709"/>
    </w:p>
    <w:p>
      <w:pPr>
        <w:ind w:left="0" w:firstLine="420" w:firstLineChars="200"/>
        <w:rPr>
          <w:sz w:val="21"/>
        </w:rPr>
      </w:pPr>
      <w:r>
        <w:rPr>
          <w:rFonts w:hint="eastAsia"/>
          <w:sz w:val="21"/>
        </w:rPr>
        <w:t>所有人员的培训应在系统功能测试前完成。</w:t>
      </w:r>
    </w:p>
    <w:p>
      <w:pPr>
        <w:widowControl/>
        <w:numPr>
          <w:ilvl w:val="1"/>
          <w:numId w:val="62"/>
        </w:numPr>
        <w:tabs>
          <w:tab w:val="left" w:pos="432"/>
        </w:tabs>
        <w:ind w:firstLineChars="0"/>
        <w:jc w:val="left"/>
        <w:outlineLvl w:val="0"/>
        <w:rPr>
          <w:b/>
          <w:bCs/>
          <w:kern w:val="0"/>
          <w:sz w:val="28"/>
          <w:szCs w:val="44"/>
        </w:rPr>
      </w:pPr>
      <w:bookmarkStart w:id="1710" w:name="_Toc235865351"/>
      <w:bookmarkStart w:id="1711" w:name="_Toc334799768"/>
      <w:bookmarkStart w:id="1712" w:name="_Toc396119045"/>
      <w:bookmarkStart w:id="1713" w:name="_Toc243968660"/>
      <w:bookmarkStart w:id="1714" w:name="_Toc235785751"/>
      <w:bookmarkStart w:id="1715" w:name="_Toc333564023"/>
      <w:bookmarkStart w:id="1716" w:name="_Toc333563410"/>
      <w:bookmarkStart w:id="1717" w:name="_Toc334703059"/>
      <w:bookmarkStart w:id="1718" w:name="_Toc290035492"/>
      <w:bookmarkStart w:id="1719" w:name="_Toc473905482"/>
      <w:bookmarkStart w:id="1720" w:name="_Toc480532776"/>
      <w:bookmarkStart w:id="1721" w:name="_Toc960444124"/>
      <w:bookmarkStart w:id="1722" w:name="_Toc960994304"/>
      <w:r>
        <w:rPr>
          <w:rFonts w:hint="eastAsia"/>
          <w:b/>
          <w:bCs/>
          <w:kern w:val="0"/>
          <w:sz w:val="28"/>
          <w:szCs w:val="44"/>
        </w:rPr>
        <w:t>测验和考试</w:t>
      </w:r>
      <w:bookmarkEnd w:id="1710"/>
      <w:bookmarkEnd w:id="1711"/>
      <w:bookmarkEnd w:id="1712"/>
      <w:bookmarkEnd w:id="1713"/>
      <w:bookmarkEnd w:id="1714"/>
      <w:bookmarkEnd w:id="1715"/>
      <w:bookmarkEnd w:id="1716"/>
      <w:bookmarkEnd w:id="1717"/>
      <w:bookmarkEnd w:id="1718"/>
      <w:bookmarkEnd w:id="1719"/>
      <w:bookmarkEnd w:id="1720"/>
      <w:bookmarkEnd w:id="1721"/>
      <w:bookmarkEnd w:id="1722"/>
    </w:p>
    <w:p>
      <w:pPr>
        <w:ind w:left="0" w:firstLine="420" w:firstLineChars="200"/>
        <w:rPr>
          <w:sz w:val="21"/>
        </w:rPr>
      </w:pPr>
      <w:r>
        <w:rPr>
          <w:rFonts w:hint="eastAsia"/>
          <w:sz w:val="21"/>
        </w:rPr>
        <w:t>为使培训人员不断进步而达到培训计划要求，所有培训人员都应经常接受测验和考试，并且在培训结束时通过考试确定他们可否称职地完成将被赋予的任务和工作。对成功地完成培训的学员应颁发证书。</w:t>
      </w:r>
    </w:p>
    <w:p>
      <w:pPr>
        <w:ind w:left="0" w:firstLine="420" w:firstLineChars="200"/>
        <w:rPr>
          <w:sz w:val="21"/>
        </w:rPr>
      </w:pPr>
      <w:r>
        <w:rPr>
          <w:rFonts w:hint="eastAsia"/>
          <w:sz w:val="21"/>
        </w:rPr>
        <w:t>投标人应准备并提交一份测验和考试计划，以及详细材料，包括范围、功能和方法，供招标人批准。投标人应负责测验和考试的所有安排和费用。</w:t>
      </w:r>
    </w:p>
    <w:p>
      <w:pPr>
        <w:widowControl/>
        <w:numPr>
          <w:ilvl w:val="1"/>
          <w:numId w:val="62"/>
        </w:numPr>
        <w:tabs>
          <w:tab w:val="left" w:pos="432"/>
        </w:tabs>
        <w:ind w:firstLineChars="0"/>
        <w:jc w:val="left"/>
        <w:outlineLvl w:val="0"/>
        <w:rPr>
          <w:b/>
          <w:bCs/>
          <w:kern w:val="0"/>
          <w:sz w:val="28"/>
          <w:szCs w:val="44"/>
        </w:rPr>
      </w:pPr>
      <w:bookmarkStart w:id="1723" w:name="_Toc235785752"/>
      <w:bookmarkStart w:id="1724" w:name="_Toc290035493"/>
      <w:bookmarkStart w:id="1725" w:name="_Toc333563411"/>
      <w:bookmarkStart w:id="1726" w:name="_Toc333564024"/>
      <w:bookmarkStart w:id="1727" w:name="_Toc334703060"/>
      <w:bookmarkStart w:id="1728" w:name="_Toc334799769"/>
      <w:bookmarkStart w:id="1729" w:name="_Toc396119046"/>
      <w:bookmarkStart w:id="1730" w:name="_Toc235865352"/>
      <w:bookmarkStart w:id="1731" w:name="_Toc243968661"/>
      <w:bookmarkStart w:id="1732" w:name="_Toc473905483"/>
      <w:bookmarkStart w:id="1733" w:name="_Toc480532777"/>
      <w:bookmarkStart w:id="1734" w:name="_Toc1697301216"/>
      <w:bookmarkStart w:id="1735" w:name="_Toc206758241"/>
      <w:r>
        <w:rPr>
          <w:rFonts w:hint="eastAsia"/>
          <w:b/>
          <w:bCs/>
          <w:kern w:val="0"/>
          <w:sz w:val="28"/>
          <w:szCs w:val="44"/>
        </w:rPr>
        <w:t>培训监督</w:t>
      </w:r>
      <w:bookmarkEnd w:id="1723"/>
      <w:bookmarkEnd w:id="1724"/>
      <w:bookmarkEnd w:id="1725"/>
      <w:bookmarkEnd w:id="1726"/>
      <w:bookmarkEnd w:id="1727"/>
      <w:bookmarkEnd w:id="1728"/>
      <w:bookmarkEnd w:id="1729"/>
      <w:bookmarkEnd w:id="1730"/>
      <w:bookmarkEnd w:id="1731"/>
      <w:bookmarkEnd w:id="1732"/>
      <w:bookmarkEnd w:id="1733"/>
      <w:bookmarkEnd w:id="1734"/>
      <w:bookmarkEnd w:id="1735"/>
    </w:p>
    <w:p>
      <w:pPr>
        <w:ind w:left="0" w:firstLine="420" w:firstLineChars="200"/>
        <w:rPr>
          <w:sz w:val="21"/>
        </w:rPr>
      </w:pPr>
      <w:r>
        <w:rPr>
          <w:rFonts w:hint="eastAsia"/>
          <w:sz w:val="21"/>
        </w:rPr>
        <w:t>招标人将委派</w:t>
      </w:r>
      <w:r>
        <w:rPr>
          <w:sz w:val="21"/>
        </w:rPr>
        <w:t>1</w:t>
      </w:r>
      <w:r>
        <w:rPr>
          <w:rFonts w:hint="eastAsia"/>
          <w:sz w:val="21"/>
        </w:rPr>
        <w:t>名建设方代表对整个培训质量进行监督，投标人应提供条件及相应的便利。相关费用含在培训报价中。</w:t>
      </w:r>
    </w:p>
    <w:p>
      <w:pPr>
        <w:widowControl/>
        <w:numPr>
          <w:ilvl w:val="1"/>
          <w:numId w:val="62"/>
        </w:numPr>
        <w:tabs>
          <w:tab w:val="left" w:pos="432"/>
        </w:tabs>
        <w:ind w:firstLineChars="0"/>
        <w:jc w:val="left"/>
        <w:outlineLvl w:val="0"/>
        <w:rPr>
          <w:b/>
          <w:bCs/>
          <w:kern w:val="0"/>
          <w:sz w:val="28"/>
          <w:szCs w:val="44"/>
        </w:rPr>
      </w:pPr>
      <w:bookmarkStart w:id="1736" w:name="_Toc235865353"/>
      <w:bookmarkStart w:id="1737" w:name="_Toc290035494"/>
      <w:bookmarkStart w:id="1738" w:name="_Toc235785753"/>
      <w:bookmarkStart w:id="1739" w:name="_Toc243968662"/>
      <w:bookmarkStart w:id="1740" w:name="_Toc333563412"/>
      <w:bookmarkStart w:id="1741" w:name="_Toc334799770"/>
      <w:bookmarkStart w:id="1742" w:name="_Toc396119047"/>
      <w:bookmarkStart w:id="1743" w:name="_Toc333564025"/>
      <w:bookmarkStart w:id="1744" w:name="_Toc334703061"/>
      <w:bookmarkStart w:id="1745" w:name="_Toc473905484"/>
      <w:bookmarkStart w:id="1746" w:name="_Toc480532778"/>
      <w:bookmarkStart w:id="1747" w:name="_Toc1516254211"/>
      <w:bookmarkStart w:id="1748" w:name="_Toc357215641"/>
      <w:r>
        <w:rPr>
          <w:rFonts w:hint="eastAsia"/>
          <w:b/>
          <w:bCs/>
          <w:kern w:val="0"/>
          <w:sz w:val="28"/>
          <w:szCs w:val="44"/>
        </w:rPr>
        <w:t>培训员工及数量</w:t>
      </w:r>
      <w:bookmarkEnd w:id="1736"/>
      <w:bookmarkEnd w:id="1737"/>
      <w:bookmarkEnd w:id="1738"/>
      <w:bookmarkEnd w:id="1739"/>
      <w:bookmarkEnd w:id="1740"/>
      <w:bookmarkEnd w:id="1741"/>
      <w:bookmarkEnd w:id="1742"/>
      <w:bookmarkEnd w:id="1743"/>
      <w:bookmarkEnd w:id="1744"/>
      <w:bookmarkEnd w:id="1745"/>
      <w:bookmarkEnd w:id="1746"/>
      <w:bookmarkEnd w:id="1747"/>
      <w:bookmarkEnd w:id="1748"/>
    </w:p>
    <w:tbl>
      <w:tblPr>
        <w:tblStyle w:val="105"/>
        <w:tblW w:w="9070"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57" w:type="dxa"/>
          <w:bottom w:w="0" w:type="dxa"/>
          <w:right w:w="57" w:type="dxa"/>
        </w:tblCellMar>
      </w:tblPr>
      <w:tblGrid>
        <w:gridCol w:w="868"/>
        <w:gridCol w:w="2268"/>
        <w:gridCol w:w="4615"/>
        <w:gridCol w:w="131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PrEx>
        <w:trPr>
          <w:trHeight w:val="567" w:hRule="atLeast"/>
          <w:tblHeader/>
          <w:jc w:val="center"/>
        </w:trPr>
        <w:tc>
          <w:tcPr>
            <w:tcW w:w="868" w:type="dxa"/>
            <w:vAlign w:val="center"/>
          </w:tcPr>
          <w:p>
            <w:pPr>
              <w:snapToGrid w:val="0"/>
              <w:spacing w:line="240" w:lineRule="auto"/>
              <w:ind w:left="0" w:firstLine="0" w:firstLineChars="0"/>
              <w:jc w:val="center"/>
              <w:rPr>
                <w:sz w:val="18"/>
              </w:rPr>
            </w:pPr>
            <w:r>
              <w:rPr>
                <w:rFonts w:hint="eastAsia"/>
                <w:sz w:val="18"/>
              </w:rPr>
              <w:t>序号</w:t>
            </w:r>
          </w:p>
        </w:tc>
        <w:tc>
          <w:tcPr>
            <w:tcW w:w="2268" w:type="dxa"/>
            <w:vAlign w:val="center"/>
          </w:tcPr>
          <w:p>
            <w:pPr>
              <w:snapToGrid w:val="0"/>
              <w:spacing w:line="240" w:lineRule="auto"/>
              <w:ind w:left="0" w:firstLine="0" w:firstLineChars="0"/>
              <w:jc w:val="center"/>
              <w:rPr>
                <w:sz w:val="18"/>
              </w:rPr>
            </w:pPr>
            <w:r>
              <w:rPr>
                <w:rFonts w:hint="eastAsia"/>
                <w:sz w:val="18"/>
              </w:rPr>
              <w:t>名</w:t>
            </w:r>
            <w:r>
              <w:rPr>
                <w:sz w:val="18"/>
              </w:rPr>
              <w:t xml:space="preserve">    </w:t>
            </w:r>
            <w:r>
              <w:rPr>
                <w:rFonts w:hint="eastAsia"/>
                <w:sz w:val="18"/>
              </w:rPr>
              <w:t>称</w:t>
            </w:r>
          </w:p>
        </w:tc>
        <w:tc>
          <w:tcPr>
            <w:tcW w:w="4615" w:type="dxa"/>
            <w:vAlign w:val="center"/>
          </w:tcPr>
          <w:p>
            <w:pPr>
              <w:snapToGrid w:val="0"/>
              <w:spacing w:line="240" w:lineRule="auto"/>
              <w:ind w:left="0" w:firstLine="0" w:firstLineChars="0"/>
              <w:jc w:val="center"/>
              <w:rPr>
                <w:sz w:val="18"/>
              </w:rPr>
            </w:pPr>
            <w:r>
              <w:rPr>
                <w:rFonts w:hint="eastAsia"/>
                <w:sz w:val="18"/>
              </w:rPr>
              <w:t>内</w:t>
            </w:r>
            <w:r>
              <w:rPr>
                <w:sz w:val="18"/>
              </w:rPr>
              <w:t xml:space="preserve">        </w:t>
            </w:r>
            <w:r>
              <w:rPr>
                <w:rFonts w:hint="eastAsia"/>
                <w:sz w:val="18"/>
              </w:rPr>
              <w:t>容</w:t>
            </w:r>
          </w:p>
        </w:tc>
        <w:tc>
          <w:tcPr>
            <w:tcW w:w="1319" w:type="dxa"/>
            <w:vAlign w:val="center"/>
          </w:tcPr>
          <w:p>
            <w:pPr>
              <w:snapToGrid w:val="0"/>
              <w:spacing w:line="240" w:lineRule="auto"/>
              <w:ind w:left="0" w:firstLine="0" w:firstLineChars="0"/>
              <w:jc w:val="center"/>
              <w:rPr>
                <w:sz w:val="18"/>
              </w:rPr>
            </w:pPr>
            <w:r>
              <w:rPr>
                <w:rFonts w:hint="eastAsia"/>
                <w:sz w:val="18"/>
              </w:rPr>
              <w:t>暂定人数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PrEx>
        <w:trPr>
          <w:trHeight w:val="397" w:hRule="atLeast"/>
          <w:jc w:val="center"/>
        </w:trPr>
        <w:tc>
          <w:tcPr>
            <w:tcW w:w="868" w:type="dxa"/>
            <w:vAlign w:val="center"/>
          </w:tcPr>
          <w:p>
            <w:pPr>
              <w:snapToGrid w:val="0"/>
              <w:spacing w:line="240" w:lineRule="auto"/>
              <w:ind w:left="0" w:firstLine="0" w:firstLineChars="0"/>
              <w:jc w:val="center"/>
              <w:rPr>
                <w:sz w:val="18"/>
              </w:rPr>
            </w:pPr>
            <w:r>
              <w:rPr>
                <w:sz w:val="18"/>
              </w:rPr>
              <w:t>1</w:t>
            </w:r>
          </w:p>
        </w:tc>
        <w:tc>
          <w:tcPr>
            <w:tcW w:w="2268" w:type="dxa"/>
            <w:vAlign w:val="center"/>
          </w:tcPr>
          <w:p>
            <w:pPr>
              <w:snapToGrid w:val="0"/>
              <w:spacing w:line="240" w:lineRule="auto"/>
              <w:ind w:left="0" w:firstLine="0" w:firstLineChars="0"/>
              <w:rPr>
                <w:sz w:val="18"/>
              </w:rPr>
            </w:pPr>
            <w:r>
              <w:rPr>
                <w:rFonts w:hint="eastAsia"/>
                <w:sz w:val="18"/>
              </w:rPr>
              <w:t>系统管理员</w:t>
            </w:r>
          </w:p>
        </w:tc>
        <w:tc>
          <w:tcPr>
            <w:tcW w:w="4615" w:type="dxa"/>
            <w:vAlign w:val="center"/>
          </w:tcPr>
          <w:p>
            <w:pPr>
              <w:snapToGrid w:val="0"/>
              <w:spacing w:line="240" w:lineRule="auto"/>
              <w:ind w:left="0" w:firstLine="0" w:firstLineChars="0"/>
              <w:rPr>
                <w:sz w:val="18"/>
              </w:rPr>
            </w:pPr>
            <w:r>
              <w:rPr>
                <w:rFonts w:hint="default"/>
                <w:sz w:val="18"/>
              </w:rPr>
              <w:t>系统各功能管理及配置</w:t>
            </w:r>
          </w:p>
        </w:tc>
        <w:tc>
          <w:tcPr>
            <w:tcW w:w="1319" w:type="dxa"/>
            <w:vAlign w:val="center"/>
          </w:tcPr>
          <w:p>
            <w:pPr>
              <w:snapToGrid w:val="0"/>
              <w:spacing w:line="240" w:lineRule="auto"/>
              <w:ind w:left="0" w:firstLine="0" w:firstLineChars="0"/>
              <w:jc w:val="center"/>
              <w:rPr>
                <w:sz w:val="18"/>
              </w:rPr>
            </w:pPr>
            <w:r>
              <w:rPr>
                <w:rFonts w:hint="eastAsia"/>
                <w:sz w:val="18"/>
              </w:rPr>
              <w:t>10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PrEx>
        <w:trPr>
          <w:trHeight w:val="397" w:hRule="atLeast"/>
          <w:jc w:val="center"/>
        </w:trPr>
        <w:tc>
          <w:tcPr>
            <w:tcW w:w="868" w:type="dxa"/>
            <w:vAlign w:val="center"/>
          </w:tcPr>
          <w:p>
            <w:pPr>
              <w:snapToGrid w:val="0"/>
              <w:spacing w:line="240" w:lineRule="auto"/>
              <w:ind w:left="0" w:firstLine="0" w:firstLineChars="0"/>
              <w:jc w:val="center"/>
              <w:rPr>
                <w:sz w:val="18"/>
              </w:rPr>
            </w:pPr>
            <w:r>
              <w:rPr>
                <w:sz w:val="18"/>
              </w:rPr>
              <w:t>2</w:t>
            </w:r>
          </w:p>
        </w:tc>
        <w:tc>
          <w:tcPr>
            <w:tcW w:w="2268" w:type="dxa"/>
            <w:vAlign w:val="center"/>
          </w:tcPr>
          <w:p>
            <w:pPr>
              <w:snapToGrid w:val="0"/>
              <w:spacing w:line="240" w:lineRule="auto"/>
              <w:ind w:left="0" w:firstLine="0" w:firstLineChars="0"/>
              <w:rPr>
                <w:sz w:val="18"/>
              </w:rPr>
            </w:pPr>
            <w:r>
              <w:rPr>
                <w:rFonts w:hint="eastAsia"/>
                <w:sz w:val="18"/>
              </w:rPr>
              <w:t>软件维护人员</w:t>
            </w:r>
          </w:p>
        </w:tc>
        <w:tc>
          <w:tcPr>
            <w:tcW w:w="4615" w:type="dxa"/>
            <w:vAlign w:val="center"/>
          </w:tcPr>
          <w:p>
            <w:pPr>
              <w:snapToGrid w:val="0"/>
              <w:spacing w:line="240" w:lineRule="auto"/>
              <w:ind w:left="0" w:firstLine="0" w:firstLineChars="0"/>
              <w:rPr>
                <w:sz w:val="18"/>
              </w:rPr>
            </w:pPr>
            <w:r>
              <w:rPr>
                <w:rFonts w:hint="eastAsia"/>
                <w:sz w:val="18"/>
              </w:rPr>
              <w:t>系统软件与设备软件的维护</w:t>
            </w:r>
          </w:p>
        </w:tc>
        <w:tc>
          <w:tcPr>
            <w:tcW w:w="1319" w:type="dxa"/>
            <w:vAlign w:val="center"/>
          </w:tcPr>
          <w:p>
            <w:pPr>
              <w:snapToGrid w:val="0"/>
              <w:spacing w:line="240" w:lineRule="auto"/>
              <w:ind w:left="0" w:firstLine="0" w:firstLineChars="0"/>
              <w:jc w:val="center"/>
              <w:rPr>
                <w:sz w:val="18"/>
              </w:rPr>
            </w:pPr>
            <w:r>
              <w:rPr>
                <w:sz w:val="18"/>
              </w:rPr>
              <w:t>20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PrEx>
        <w:trPr>
          <w:trHeight w:val="397" w:hRule="atLeast"/>
          <w:jc w:val="center"/>
        </w:trPr>
        <w:tc>
          <w:tcPr>
            <w:tcW w:w="868" w:type="dxa"/>
            <w:vAlign w:val="center"/>
          </w:tcPr>
          <w:p>
            <w:pPr>
              <w:snapToGrid w:val="0"/>
              <w:spacing w:line="240" w:lineRule="auto"/>
              <w:ind w:left="0" w:firstLine="0" w:firstLineChars="0"/>
              <w:jc w:val="center"/>
              <w:rPr>
                <w:sz w:val="18"/>
              </w:rPr>
            </w:pPr>
            <w:r>
              <w:rPr>
                <w:sz w:val="18"/>
              </w:rPr>
              <w:t>3</w:t>
            </w:r>
          </w:p>
        </w:tc>
        <w:tc>
          <w:tcPr>
            <w:tcW w:w="2268" w:type="dxa"/>
            <w:vAlign w:val="center"/>
          </w:tcPr>
          <w:p>
            <w:pPr>
              <w:snapToGrid w:val="0"/>
              <w:spacing w:line="240" w:lineRule="auto"/>
              <w:ind w:left="0" w:firstLine="0" w:firstLineChars="0"/>
              <w:rPr>
                <w:sz w:val="18"/>
              </w:rPr>
            </w:pPr>
            <w:r>
              <w:rPr>
                <w:rFonts w:hint="eastAsia"/>
                <w:sz w:val="18"/>
              </w:rPr>
              <w:t>硬件维护人员</w:t>
            </w:r>
          </w:p>
        </w:tc>
        <w:tc>
          <w:tcPr>
            <w:tcW w:w="4615" w:type="dxa"/>
            <w:vAlign w:val="center"/>
          </w:tcPr>
          <w:p>
            <w:pPr>
              <w:snapToGrid w:val="0"/>
              <w:spacing w:line="240" w:lineRule="auto"/>
              <w:ind w:left="0" w:firstLine="0" w:firstLineChars="0"/>
              <w:rPr>
                <w:sz w:val="18"/>
              </w:rPr>
            </w:pPr>
            <w:r>
              <w:rPr>
                <w:rFonts w:hint="eastAsia"/>
                <w:sz w:val="18"/>
              </w:rPr>
              <w:t>系统的硬件、通信接口设备的维护</w:t>
            </w:r>
          </w:p>
        </w:tc>
        <w:tc>
          <w:tcPr>
            <w:tcW w:w="1319" w:type="dxa"/>
            <w:vAlign w:val="center"/>
          </w:tcPr>
          <w:p>
            <w:pPr>
              <w:snapToGrid w:val="0"/>
              <w:spacing w:line="240" w:lineRule="auto"/>
              <w:ind w:left="0" w:firstLine="0" w:firstLineChars="0"/>
              <w:jc w:val="center"/>
              <w:rPr>
                <w:sz w:val="18"/>
              </w:rPr>
            </w:pPr>
            <w:r>
              <w:rPr>
                <w:sz w:val="18"/>
              </w:rPr>
              <w:t>10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PrEx>
        <w:trPr>
          <w:trHeight w:val="397" w:hRule="atLeast"/>
          <w:jc w:val="center"/>
        </w:trPr>
        <w:tc>
          <w:tcPr>
            <w:tcW w:w="868" w:type="dxa"/>
            <w:vAlign w:val="center"/>
          </w:tcPr>
          <w:p>
            <w:pPr>
              <w:snapToGrid w:val="0"/>
              <w:spacing w:line="240" w:lineRule="auto"/>
              <w:ind w:left="0" w:firstLine="0" w:firstLineChars="0"/>
              <w:jc w:val="center"/>
              <w:rPr>
                <w:sz w:val="18"/>
              </w:rPr>
            </w:pPr>
            <w:r>
              <w:rPr>
                <w:sz w:val="18"/>
              </w:rPr>
              <w:t>4</w:t>
            </w:r>
          </w:p>
        </w:tc>
        <w:tc>
          <w:tcPr>
            <w:tcW w:w="2268" w:type="dxa"/>
            <w:vAlign w:val="center"/>
          </w:tcPr>
          <w:p>
            <w:pPr>
              <w:snapToGrid w:val="0"/>
              <w:spacing w:line="240" w:lineRule="auto"/>
              <w:ind w:left="0" w:firstLine="0" w:firstLineChars="0"/>
              <w:rPr>
                <w:sz w:val="18"/>
              </w:rPr>
            </w:pPr>
            <w:r>
              <w:rPr>
                <w:rFonts w:hint="eastAsia"/>
                <w:sz w:val="18"/>
              </w:rPr>
              <w:t>操作员</w:t>
            </w:r>
          </w:p>
        </w:tc>
        <w:tc>
          <w:tcPr>
            <w:tcW w:w="4615" w:type="dxa"/>
            <w:vAlign w:val="center"/>
          </w:tcPr>
          <w:p>
            <w:pPr>
              <w:snapToGrid w:val="0"/>
              <w:spacing w:line="240" w:lineRule="auto"/>
              <w:ind w:left="0" w:firstLine="0" w:firstLineChars="0"/>
              <w:rPr>
                <w:sz w:val="18"/>
              </w:rPr>
            </w:pPr>
            <w:r>
              <w:rPr>
                <w:rFonts w:hint="eastAsia"/>
                <w:sz w:val="18"/>
              </w:rPr>
              <w:t>对设备的操作与使用</w:t>
            </w:r>
          </w:p>
        </w:tc>
        <w:tc>
          <w:tcPr>
            <w:tcW w:w="1319" w:type="dxa"/>
            <w:vAlign w:val="center"/>
          </w:tcPr>
          <w:p>
            <w:pPr>
              <w:snapToGrid w:val="0"/>
              <w:spacing w:line="240" w:lineRule="auto"/>
              <w:ind w:left="0" w:firstLine="0" w:firstLineChars="0"/>
              <w:jc w:val="center"/>
              <w:rPr>
                <w:sz w:val="18"/>
              </w:rPr>
            </w:pPr>
            <w:r>
              <w:rPr>
                <w:rFonts w:hint="eastAsia"/>
                <w:sz w:val="18"/>
              </w:rPr>
              <w:t>500</w:t>
            </w:r>
          </w:p>
        </w:tc>
      </w:tr>
    </w:tbl>
    <w:p>
      <w:pPr>
        <w:ind w:left="0" w:firstLine="420" w:firstLineChars="200"/>
        <w:rPr>
          <w:sz w:val="21"/>
        </w:rPr>
      </w:pPr>
      <w:r>
        <w:rPr>
          <w:rFonts w:hint="eastAsia"/>
          <w:sz w:val="21"/>
        </w:rPr>
        <w:t>在保持总人次不变的情况下，招标人可根据运营需求调整培训内容。</w:t>
      </w:r>
    </w:p>
    <w:p>
      <w:pPr>
        <w:widowControl/>
        <w:numPr>
          <w:ilvl w:val="0"/>
          <w:numId w:val="63"/>
        </w:numPr>
        <w:ind w:firstLineChars="0"/>
        <w:jc w:val="left"/>
        <w:outlineLvl w:val="0"/>
        <w:rPr>
          <w:b/>
          <w:bCs/>
          <w:kern w:val="0"/>
          <w:sz w:val="28"/>
          <w:szCs w:val="44"/>
        </w:rPr>
        <w:sectPr>
          <w:pgSz w:w="11906" w:h="16838"/>
          <w:pgMar w:top="1871" w:right="1134" w:bottom="1230" w:left="1701" w:header="1247" w:footer="1021" w:gutter="0"/>
          <w:cols w:space="720" w:num="1"/>
          <w:titlePg/>
          <w:docGrid w:type="lines" w:linePitch="312" w:charSpace="0"/>
        </w:sectPr>
      </w:pPr>
      <w:bookmarkStart w:id="1749" w:name="_Toc235785754"/>
      <w:bookmarkEnd w:id="1749"/>
      <w:bookmarkStart w:id="1750" w:name="_Toc235865354"/>
      <w:bookmarkStart w:id="1751" w:name="_Toc243968663"/>
    </w:p>
    <w:p>
      <w:pPr>
        <w:widowControl/>
        <w:numPr>
          <w:ilvl w:val="0"/>
          <w:numId w:val="58"/>
        </w:numPr>
        <w:ind w:firstLineChars="0"/>
        <w:jc w:val="left"/>
        <w:outlineLvl w:val="0"/>
        <w:rPr>
          <w:b/>
          <w:bCs/>
          <w:kern w:val="0"/>
          <w:sz w:val="28"/>
          <w:szCs w:val="44"/>
        </w:rPr>
      </w:pPr>
      <w:bookmarkStart w:id="1752" w:name="_Toc333564026"/>
      <w:bookmarkStart w:id="1753" w:name="_Toc334799771"/>
      <w:bookmarkStart w:id="1754" w:name="_Toc473905485"/>
      <w:bookmarkStart w:id="1755" w:name="_Toc480532779"/>
      <w:bookmarkStart w:id="1756" w:name="_Toc333563413"/>
      <w:bookmarkStart w:id="1757" w:name="_Toc334703062"/>
      <w:bookmarkStart w:id="1758" w:name="_Toc290035495"/>
      <w:bookmarkStart w:id="1759" w:name="_Toc396119048"/>
      <w:bookmarkStart w:id="1760" w:name="_Toc381611464"/>
      <w:bookmarkStart w:id="1761" w:name="_Toc659885924"/>
      <w:r>
        <w:rPr>
          <w:rFonts w:hint="eastAsia"/>
          <w:b/>
          <w:bCs/>
          <w:kern w:val="0"/>
          <w:sz w:val="28"/>
          <w:szCs w:val="44"/>
        </w:rPr>
        <w:t>文件和技术资料</w:t>
      </w:r>
      <w:bookmarkEnd w:id="1750"/>
      <w:bookmarkEnd w:id="1751"/>
      <w:bookmarkEnd w:id="1752"/>
      <w:bookmarkEnd w:id="1753"/>
      <w:bookmarkEnd w:id="1754"/>
      <w:bookmarkEnd w:id="1755"/>
      <w:bookmarkEnd w:id="1756"/>
      <w:bookmarkEnd w:id="1757"/>
      <w:bookmarkEnd w:id="1758"/>
      <w:bookmarkEnd w:id="1759"/>
      <w:bookmarkEnd w:id="1760"/>
      <w:bookmarkEnd w:id="1761"/>
    </w:p>
    <w:p>
      <w:pPr>
        <w:ind w:left="0" w:firstLine="420" w:firstLineChars="200"/>
        <w:rPr>
          <w:sz w:val="21"/>
        </w:rPr>
      </w:pPr>
      <w:r>
        <w:rPr>
          <w:rFonts w:hint="eastAsia"/>
          <w:sz w:val="21"/>
        </w:rPr>
        <w:t>合同任。</w:t>
      </w:r>
    </w:p>
    <w:p>
      <w:pPr>
        <w:widowControl/>
        <w:numPr>
          <w:ilvl w:val="1"/>
          <w:numId w:val="64"/>
        </w:numPr>
        <w:tabs>
          <w:tab w:val="left" w:pos="432"/>
        </w:tabs>
        <w:ind w:firstLineChars="0"/>
        <w:jc w:val="left"/>
        <w:outlineLvl w:val="0"/>
        <w:rPr>
          <w:b/>
          <w:bCs/>
          <w:kern w:val="0"/>
          <w:sz w:val="28"/>
          <w:szCs w:val="44"/>
        </w:rPr>
      </w:pPr>
      <w:bookmarkStart w:id="1762" w:name="_Toc396119049"/>
      <w:bookmarkStart w:id="1763" w:name="_Toc290035496"/>
      <w:bookmarkStart w:id="1764" w:name="_Toc333564027"/>
      <w:bookmarkStart w:id="1765" w:name="_Toc333563414"/>
      <w:bookmarkStart w:id="1766" w:name="_Toc334703063"/>
      <w:bookmarkStart w:id="1767" w:name="_Toc235785755"/>
      <w:bookmarkStart w:id="1768" w:name="_Toc334799772"/>
      <w:bookmarkStart w:id="1769" w:name="_Toc473905486"/>
      <w:bookmarkStart w:id="1770" w:name="_Toc243968664"/>
      <w:bookmarkStart w:id="1771" w:name="_Toc235865355"/>
      <w:bookmarkStart w:id="1772" w:name="_Toc480532780"/>
      <w:bookmarkStart w:id="1773" w:name="_Toc1357705506"/>
      <w:bookmarkStart w:id="1774" w:name="_Toc1097171560"/>
      <w:r>
        <w:rPr>
          <w:rFonts w:hint="eastAsia"/>
          <w:b/>
          <w:bCs/>
          <w:kern w:val="0"/>
          <w:sz w:val="28"/>
          <w:szCs w:val="44"/>
        </w:rPr>
        <w:t>项目文件交接与确认</w:t>
      </w:r>
      <w:bookmarkEnd w:id="1762"/>
      <w:bookmarkEnd w:id="1763"/>
      <w:bookmarkEnd w:id="1764"/>
      <w:bookmarkEnd w:id="1765"/>
      <w:bookmarkEnd w:id="1766"/>
      <w:bookmarkEnd w:id="1767"/>
      <w:bookmarkEnd w:id="1768"/>
      <w:bookmarkEnd w:id="1769"/>
      <w:bookmarkEnd w:id="1770"/>
      <w:bookmarkEnd w:id="1771"/>
      <w:bookmarkEnd w:id="1772"/>
      <w:bookmarkEnd w:id="1773"/>
      <w:bookmarkEnd w:id="1774"/>
    </w:p>
    <w:p>
      <w:pPr>
        <w:ind w:left="0" w:firstLine="420" w:firstLineChars="200"/>
        <w:rPr>
          <w:sz w:val="21"/>
        </w:rPr>
      </w:pPr>
      <w:r>
        <w:rPr>
          <w:rFonts w:hint="eastAsia"/>
          <w:sz w:val="21"/>
        </w:rPr>
        <w:t>招标人对文件的接收及确认在任何情况下都不能减轻或解除投标人在本用户需求的义务和责任，投标人仍应对其所提供的系统功能和安全负责。</w:t>
      </w:r>
    </w:p>
    <w:p>
      <w:pPr>
        <w:ind w:left="0" w:firstLine="420" w:firstLineChars="200"/>
        <w:rPr>
          <w:sz w:val="21"/>
        </w:rPr>
      </w:pPr>
      <w:r>
        <w:rPr>
          <w:rFonts w:hint="eastAsia"/>
          <w:sz w:val="21"/>
        </w:rPr>
        <w:t>投标人发送给招标人的文件要在发送单上列出目录，文件形式应同时包括纸张文件和电子文件。</w:t>
      </w:r>
    </w:p>
    <w:p>
      <w:pPr>
        <w:ind w:left="0" w:firstLine="420" w:firstLineChars="200"/>
        <w:rPr>
          <w:sz w:val="21"/>
        </w:rPr>
      </w:pPr>
      <w:r>
        <w:rPr>
          <w:rFonts w:hint="eastAsia"/>
          <w:sz w:val="21"/>
        </w:rPr>
        <w:t>对于投标人提交的文件，招标人将在自签收后的</w:t>
      </w:r>
      <w:r>
        <w:rPr>
          <w:sz w:val="21"/>
        </w:rPr>
        <w:t>1</w:t>
      </w:r>
      <w:r>
        <w:rPr>
          <w:rFonts w:hint="eastAsia"/>
          <w:sz w:val="21"/>
        </w:rPr>
        <w:t>个月的时间内进行确认，对于期限内未确认的文件，投标人将不能以此为依据开展后续工作。</w:t>
      </w:r>
    </w:p>
    <w:p>
      <w:pPr>
        <w:widowControl/>
        <w:numPr>
          <w:ilvl w:val="1"/>
          <w:numId w:val="64"/>
        </w:numPr>
        <w:tabs>
          <w:tab w:val="left" w:pos="432"/>
        </w:tabs>
        <w:ind w:firstLineChars="0"/>
        <w:jc w:val="left"/>
        <w:outlineLvl w:val="0"/>
        <w:rPr>
          <w:b/>
          <w:bCs/>
          <w:kern w:val="0"/>
          <w:sz w:val="28"/>
          <w:szCs w:val="44"/>
        </w:rPr>
      </w:pPr>
      <w:bookmarkStart w:id="1775" w:name="_Toc473905487"/>
      <w:bookmarkStart w:id="1776" w:name="_Toc1867815778"/>
      <w:bookmarkStart w:id="1777" w:name="_Toc1942689967"/>
      <w:bookmarkStart w:id="1778" w:name="_Toc480532781"/>
      <w:r>
        <w:rPr>
          <w:rFonts w:hint="eastAsia"/>
          <w:b/>
          <w:bCs/>
          <w:kern w:val="0"/>
          <w:sz w:val="28"/>
          <w:szCs w:val="44"/>
        </w:rPr>
        <w:t>投标人提交的文件</w:t>
      </w:r>
      <w:bookmarkEnd w:id="1775"/>
      <w:bookmarkEnd w:id="1776"/>
      <w:bookmarkEnd w:id="1777"/>
      <w:bookmarkEnd w:id="1778"/>
    </w:p>
    <w:p>
      <w:pPr>
        <w:widowControl/>
        <w:numPr>
          <w:ilvl w:val="2"/>
          <w:numId w:val="65"/>
        </w:numPr>
        <w:tabs>
          <w:tab w:val="left" w:pos="432"/>
        </w:tabs>
        <w:ind w:firstLineChars="0"/>
        <w:jc w:val="left"/>
        <w:outlineLvl w:val="0"/>
        <w:rPr>
          <w:b/>
          <w:bCs/>
          <w:kern w:val="0"/>
          <w:sz w:val="28"/>
          <w:szCs w:val="44"/>
        </w:rPr>
      </w:pPr>
      <w:bookmarkStart w:id="1779" w:name="_Toc473905488"/>
      <w:bookmarkStart w:id="1780" w:name="_Toc463829000"/>
      <w:bookmarkStart w:id="1781" w:name="_Toc448906381"/>
      <w:bookmarkStart w:id="1782" w:name="_Toc480532782"/>
      <w:r>
        <w:rPr>
          <w:rFonts w:hint="eastAsia"/>
          <w:b/>
          <w:bCs/>
          <w:kern w:val="0"/>
          <w:sz w:val="28"/>
          <w:szCs w:val="44"/>
        </w:rPr>
        <w:t>管理文件</w:t>
      </w:r>
      <w:bookmarkEnd w:id="1779"/>
      <w:bookmarkEnd w:id="1780"/>
      <w:bookmarkEnd w:id="1781"/>
      <w:bookmarkEnd w:id="1782"/>
    </w:p>
    <w:p>
      <w:pPr>
        <w:ind w:left="0" w:firstLine="420" w:firstLineChars="200"/>
        <w:rPr>
          <w:sz w:val="21"/>
        </w:rPr>
      </w:pPr>
      <w:r>
        <w:rPr>
          <w:rFonts w:hint="eastAsia"/>
          <w:sz w:val="21"/>
        </w:rPr>
        <w:t>（</w:t>
      </w:r>
      <w:r>
        <w:rPr>
          <w:sz w:val="21"/>
        </w:rPr>
        <w:t>1</w:t>
      </w:r>
      <w:r>
        <w:rPr>
          <w:rFonts w:hint="eastAsia"/>
          <w:sz w:val="21"/>
        </w:rPr>
        <w:t>）控制进度表</w:t>
      </w:r>
    </w:p>
    <w:p>
      <w:pPr>
        <w:ind w:left="0" w:firstLine="420" w:firstLineChars="200"/>
        <w:rPr>
          <w:sz w:val="21"/>
        </w:rPr>
      </w:pPr>
      <w:r>
        <w:rPr>
          <w:rFonts w:hint="eastAsia"/>
          <w:sz w:val="21"/>
        </w:rPr>
        <w:t>按依据。</w:t>
      </w:r>
    </w:p>
    <w:p>
      <w:pPr>
        <w:widowControl/>
        <w:numPr>
          <w:ilvl w:val="2"/>
          <w:numId w:val="65"/>
        </w:numPr>
        <w:tabs>
          <w:tab w:val="left" w:pos="432"/>
        </w:tabs>
        <w:ind w:firstLineChars="0"/>
        <w:jc w:val="left"/>
        <w:outlineLvl w:val="0"/>
        <w:rPr>
          <w:b/>
          <w:bCs/>
          <w:kern w:val="0"/>
          <w:sz w:val="28"/>
          <w:szCs w:val="44"/>
        </w:rPr>
      </w:pPr>
      <w:bookmarkStart w:id="1783" w:name="_Toc473905489"/>
      <w:bookmarkStart w:id="1784" w:name="_Toc480532783"/>
      <w:bookmarkStart w:id="1785" w:name="_Toc659493556"/>
      <w:bookmarkStart w:id="1786" w:name="_Toc208364390"/>
      <w:r>
        <w:rPr>
          <w:rFonts w:hint="eastAsia"/>
          <w:b/>
          <w:bCs/>
          <w:kern w:val="0"/>
          <w:sz w:val="28"/>
          <w:szCs w:val="44"/>
        </w:rPr>
        <w:t>设计文件</w:t>
      </w:r>
      <w:bookmarkEnd w:id="1783"/>
      <w:bookmarkEnd w:id="1784"/>
      <w:bookmarkEnd w:id="1785"/>
      <w:bookmarkEnd w:id="1786"/>
    </w:p>
    <w:p>
      <w:pPr>
        <w:numPr>
          <w:ilvl w:val="0"/>
          <w:numId w:val="66"/>
        </w:numPr>
        <w:ind w:firstLineChars="0"/>
        <w:rPr>
          <w:sz w:val="21"/>
        </w:rPr>
      </w:pPr>
      <w:r>
        <w:rPr>
          <w:rFonts w:hint="eastAsia"/>
          <w:sz w:val="21"/>
        </w:rPr>
        <w:t>（</w:t>
      </w:r>
      <w:r>
        <w:rPr>
          <w:sz w:val="21"/>
        </w:rPr>
        <w:t>1</w:t>
      </w:r>
      <w:r>
        <w:rPr>
          <w:rFonts w:hint="eastAsia"/>
          <w:sz w:val="21"/>
        </w:rPr>
        <w:t>）软模块。</w:t>
      </w:r>
    </w:p>
    <w:p>
      <w:pPr>
        <w:widowControl/>
        <w:numPr>
          <w:ilvl w:val="2"/>
          <w:numId w:val="65"/>
        </w:numPr>
        <w:tabs>
          <w:tab w:val="left" w:pos="432"/>
        </w:tabs>
        <w:ind w:firstLineChars="0"/>
        <w:jc w:val="left"/>
        <w:outlineLvl w:val="0"/>
        <w:rPr>
          <w:b/>
          <w:bCs/>
          <w:kern w:val="0"/>
          <w:sz w:val="28"/>
          <w:szCs w:val="44"/>
        </w:rPr>
      </w:pPr>
      <w:bookmarkStart w:id="1787" w:name="_Toc396119054"/>
      <w:bookmarkStart w:id="1788" w:name="_Toc334799777"/>
      <w:bookmarkStart w:id="1789" w:name="_Toc235785760"/>
      <w:bookmarkStart w:id="1790" w:name="_Toc235865360"/>
      <w:bookmarkStart w:id="1791" w:name="_Toc333563419"/>
      <w:bookmarkStart w:id="1792" w:name="_Toc333564032"/>
      <w:bookmarkStart w:id="1793" w:name="_Toc334703068"/>
      <w:bookmarkStart w:id="1794" w:name="_Toc290035501"/>
      <w:bookmarkStart w:id="1795" w:name="_Toc243968669"/>
      <w:bookmarkStart w:id="1796" w:name="_Toc473905490"/>
      <w:bookmarkStart w:id="1797" w:name="_Toc480532784"/>
      <w:bookmarkStart w:id="1798" w:name="_Toc945093525"/>
      <w:bookmarkStart w:id="1799" w:name="_Toc1581958120"/>
      <w:r>
        <w:rPr>
          <w:rFonts w:hint="eastAsia"/>
          <w:b/>
          <w:bCs/>
          <w:kern w:val="0"/>
          <w:sz w:val="28"/>
          <w:szCs w:val="44"/>
        </w:rPr>
        <w:t>安装手册</w:t>
      </w:r>
      <w:bookmarkEnd w:id="1787"/>
      <w:bookmarkEnd w:id="1788"/>
      <w:bookmarkEnd w:id="1789"/>
      <w:bookmarkEnd w:id="1790"/>
      <w:bookmarkEnd w:id="1791"/>
      <w:bookmarkEnd w:id="1792"/>
      <w:bookmarkEnd w:id="1793"/>
      <w:bookmarkEnd w:id="1794"/>
      <w:bookmarkEnd w:id="1795"/>
      <w:bookmarkEnd w:id="1796"/>
      <w:bookmarkEnd w:id="1797"/>
      <w:bookmarkEnd w:id="1798"/>
      <w:bookmarkEnd w:id="1799"/>
    </w:p>
    <w:p>
      <w:pPr>
        <w:ind w:left="0" w:firstLine="420" w:firstLineChars="200"/>
        <w:rPr>
          <w:sz w:val="21"/>
        </w:rPr>
      </w:pPr>
      <w:r>
        <w:rPr>
          <w:rFonts w:hint="eastAsia"/>
          <w:sz w:val="21"/>
        </w:rPr>
        <w:t>除非文件。</w:t>
      </w:r>
    </w:p>
    <w:p>
      <w:pPr>
        <w:widowControl/>
        <w:numPr>
          <w:ilvl w:val="2"/>
          <w:numId w:val="65"/>
        </w:numPr>
        <w:tabs>
          <w:tab w:val="left" w:pos="432"/>
        </w:tabs>
        <w:ind w:firstLineChars="0"/>
        <w:jc w:val="left"/>
        <w:outlineLvl w:val="0"/>
        <w:rPr>
          <w:b/>
          <w:bCs/>
          <w:kern w:val="0"/>
          <w:sz w:val="28"/>
          <w:szCs w:val="44"/>
        </w:rPr>
      </w:pPr>
      <w:bookmarkStart w:id="1800" w:name="_Toc473905491"/>
      <w:bookmarkStart w:id="1801" w:name="_Toc480532785"/>
      <w:bookmarkStart w:id="1802" w:name="_Toc1397821463"/>
      <w:bookmarkStart w:id="1803" w:name="_Toc2122572980"/>
      <w:r>
        <w:rPr>
          <w:rFonts w:hint="eastAsia"/>
          <w:b/>
          <w:bCs/>
          <w:kern w:val="0"/>
          <w:sz w:val="28"/>
          <w:szCs w:val="44"/>
        </w:rPr>
        <w:t>操作手册</w:t>
      </w:r>
      <w:bookmarkEnd w:id="1800"/>
      <w:bookmarkEnd w:id="1801"/>
      <w:bookmarkEnd w:id="1802"/>
      <w:bookmarkEnd w:id="1803"/>
    </w:p>
    <w:p>
      <w:pPr>
        <w:ind w:left="0" w:firstLine="420" w:firstLineChars="200"/>
        <w:rPr>
          <w:sz w:val="21"/>
        </w:rPr>
      </w:pPr>
      <w:r>
        <w:rPr>
          <w:rFonts w:hint="eastAsia"/>
          <w:sz w:val="21"/>
        </w:rPr>
        <w:t>投件。</w:t>
      </w:r>
    </w:p>
    <w:p>
      <w:pPr>
        <w:widowControl/>
        <w:numPr>
          <w:ilvl w:val="2"/>
          <w:numId w:val="65"/>
        </w:numPr>
        <w:tabs>
          <w:tab w:val="left" w:pos="432"/>
        </w:tabs>
        <w:ind w:firstLineChars="0"/>
        <w:jc w:val="left"/>
        <w:outlineLvl w:val="0"/>
        <w:rPr>
          <w:b/>
          <w:bCs/>
          <w:kern w:val="0"/>
          <w:sz w:val="28"/>
          <w:szCs w:val="44"/>
        </w:rPr>
      </w:pPr>
      <w:bookmarkStart w:id="1804" w:name="_Toc85730896"/>
      <w:bookmarkStart w:id="1805" w:name="_Toc1861714108"/>
      <w:bookmarkStart w:id="1806" w:name="_Toc333563421"/>
      <w:bookmarkStart w:id="1807" w:name="_Toc333564034"/>
      <w:bookmarkStart w:id="1808" w:name="_Toc243968671"/>
      <w:bookmarkStart w:id="1809" w:name="_Toc334799779"/>
      <w:bookmarkStart w:id="1810" w:name="_Toc290035503"/>
      <w:bookmarkStart w:id="1811" w:name="_Toc334703070"/>
      <w:bookmarkStart w:id="1812" w:name="_Toc396119056"/>
      <w:bookmarkStart w:id="1813" w:name="_Toc235865362"/>
      <w:bookmarkStart w:id="1814" w:name="_Toc235785762"/>
      <w:bookmarkStart w:id="1815" w:name="_Toc473905492"/>
      <w:bookmarkStart w:id="1816" w:name="_Toc480532786"/>
      <w:r>
        <w:rPr>
          <w:rFonts w:hint="eastAsia"/>
          <w:b/>
          <w:bCs/>
          <w:kern w:val="0"/>
          <w:sz w:val="28"/>
          <w:szCs w:val="44"/>
        </w:rPr>
        <w:t>维护手册</w:t>
      </w:r>
      <w:bookmarkEnd w:id="1804"/>
      <w:bookmarkEnd w:id="1805"/>
      <w:bookmarkEnd w:id="1806"/>
      <w:bookmarkEnd w:id="1807"/>
      <w:bookmarkEnd w:id="1808"/>
      <w:bookmarkEnd w:id="1809"/>
      <w:bookmarkEnd w:id="1810"/>
      <w:bookmarkEnd w:id="1811"/>
      <w:bookmarkEnd w:id="1812"/>
      <w:bookmarkEnd w:id="1813"/>
      <w:bookmarkEnd w:id="1814"/>
      <w:bookmarkEnd w:id="1815"/>
      <w:bookmarkEnd w:id="1816"/>
    </w:p>
    <w:p>
      <w:pPr>
        <w:ind w:left="0" w:firstLine="420" w:firstLineChars="200"/>
        <w:rPr>
          <w:sz w:val="21"/>
        </w:rPr>
      </w:pPr>
      <w:r>
        <w:rPr>
          <w:rFonts w:hint="eastAsia"/>
          <w:sz w:val="21"/>
        </w:rPr>
        <w:t>投件。</w:t>
      </w:r>
    </w:p>
    <w:p>
      <w:pPr>
        <w:widowControl/>
        <w:numPr>
          <w:ilvl w:val="2"/>
          <w:numId w:val="65"/>
        </w:numPr>
        <w:tabs>
          <w:tab w:val="left" w:pos="432"/>
        </w:tabs>
        <w:ind w:firstLineChars="0"/>
        <w:jc w:val="left"/>
        <w:outlineLvl w:val="0"/>
        <w:rPr>
          <w:b/>
          <w:bCs/>
          <w:kern w:val="0"/>
          <w:sz w:val="28"/>
          <w:szCs w:val="44"/>
        </w:rPr>
      </w:pPr>
      <w:bookmarkStart w:id="1817" w:name="_Toc290035504"/>
      <w:bookmarkStart w:id="1818" w:name="_Toc2065125582"/>
      <w:bookmarkStart w:id="1819" w:name="_Toc480532787"/>
      <w:bookmarkStart w:id="1820" w:name="_Toc473905493"/>
      <w:bookmarkStart w:id="1821" w:name="_Toc396119057"/>
      <w:bookmarkStart w:id="1822" w:name="_Toc992276366"/>
      <w:bookmarkStart w:id="1823" w:name="_Toc333564035"/>
      <w:bookmarkStart w:id="1824" w:name="_Toc334799780"/>
      <w:bookmarkStart w:id="1825" w:name="_Toc333563422"/>
      <w:bookmarkStart w:id="1826" w:name="_Toc334703071"/>
      <w:bookmarkStart w:id="1827" w:name="_Toc235865364"/>
      <w:bookmarkStart w:id="1828" w:name="_Toc235785764"/>
      <w:bookmarkStart w:id="1829" w:name="_Toc243968673"/>
      <w:r>
        <w:rPr>
          <w:rFonts w:hint="eastAsia"/>
          <w:b/>
          <w:bCs/>
          <w:kern w:val="0"/>
          <w:sz w:val="28"/>
          <w:szCs w:val="44"/>
        </w:rPr>
        <w:t>文件清单</w:t>
      </w:r>
      <w:bookmarkEnd w:id="1817"/>
      <w:bookmarkEnd w:id="1818"/>
      <w:bookmarkEnd w:id="1819"/>
      <w:bookmarkEnd w:id="1820"/>
      <w:bookmarkEnd w:id="1821"/>
      <w:bookmarkEnd w:id="1822"/>
      <w:bookmarkEnd w:id="1823"/>
      <w:bookmarkEnd w:id="1824"/>
      <w:bookmarkEnd w:id="1825"/>
      <w:bookmarkEnd w:id="1826"/>
      <w:bookmarkEnd w:id="1827"/>
      <w:bookmarkEnd w:id="1828"/>
      <w:bookmarkEnd w:id="1829"/>
    </w:p>
    <w:p>
      <w:pPr>
        <w:ind w:left="0" w:firstLine="420" w:firstLineChars="200"/>
        <w:rPr>
          <w:sz w:val="21"/>
        </w:rPr>
      </w:pPr>
      <w:r>
        <w:rPr>
          <w:rFonts w:hint="eastAsia"/>
          <w:sz w:val="21"/>
        </w:rPr>
        <w:t>合同双方提供文件清单、提交文件责任方、提交的时间要求、及份数要求见供货清单——技术资料和文件清单。</w:t>
      </w:r>
    </w:p>
    <w:p>
      <w:pPr>
        <w:widowControl/>
        <w:numPr>
          <w:ilvl w:val="0"/>
          <w:numId w:val="63"/>
        </w:numPr>
        <w:ind w:firstLineChars="0"/>
        <w:jc w:val="left"/>
        <w:outlineLvl w:val="0"/>
        <w:rPr>
          <w:b/>
          <w:bCs/>
          <w:kern w:val="0"/>
          <w:sz w:val="28"/>
          <w:szCs w:val="44"/>
        </w:rPr>
        <w:sectPr>
          <w:pgSz w:w="11906" w:h="16838"/>
          <w:pgMar w:top="1871" w:right="1134" w:bottom="1230" w:left="1701" w:header="1247" w:footer="1021" w:gutter="0"/>
          <w:cols w:space="720" w:num="1"/>
          <w:titlePg/>
          <w:docGrid w:type="lines" w:linePitch="312" w:charSpace="0"/>
        </w:sectPr>
      </w:pPr>
      <w:bookmarkStart w:id="1830" w:name="_Toc243968674"/>
      <w:bookmarkStart w:id="1831" w:name="_Toc235785765"/>
      <w:bookmarkStart w:id="1832" w:name="_Toc235865365"/>
    </w:p>
    <w:p>
      <w:pPr>
        <w:widowControl/>
        <w:numPr>
          <w:ilvl w:val="0"/>
          <w:numId w:val="58"/>
        </w:numPr>
        <w:ind w:firstLineChars="0"/>
        <w:jc w:val="left"/>
        <w:outlineLvl w:val="0"/>
        <w:rPr>
          <w:b/>
          <w:bCs/>
          <w:kern w:val="0"/>
          <w:sz w:val="28"/>
          <w:szCs w:val="44"/>
        </w:rPr>
      </w:pPr>
      <w:bookmarkStart w:id="1833" w:name="_Toc480532788"/>
      <w:bookmarkStart w:id="1834" w:name="_Toc631679921"/>
      <w:bookmarkStart w:id="1835" w:name="_Toc881281948"/>
      <w:bookmarkStart w:id="1836" w:name="_Toc473905494"/>
      <w:bookmarkStart w:id="1837" w:name="_Toc290035505"/>
      <w:bookmarkStart w:id="1838" w:name="_Toc334703072"/>
      <w:bookmarkStart w:id="1839" w:name="_Toc333563423"/>
      <w:bookmarkStart w:id="1840" w:name="_Toc334799781"/>
      <w:bookmarkStart w:id="1841" w:name="_Toc333564036"/>
      <w:bookmarkStart w:id="1842" w:name="_Toc396119058"/>
      <w:r>
        <w:rPr>
          <w:rFonts w:hint="eastAsia"/>
          <w:b/>
          <w:bCs/>
          <w:kern w:val="0"/>
          <w:sz w:val="28"/>
          <w:szCs w:val="44"/>
        </w:rPr>
        <w:t>集成服务</w:t>
      </w:r>
      <w:bookmarkEnd w:id="1830"/>
      <w:bookmarkEnd w:id="1831"/>
      <w:bookmarkEnd w:id="1832"/>
      <w:bookmarkEnd w:id="1833"/>
      <w:bookmarkEnd w:id="1834"/>
      <w:bookmarkEnd w:id="1835"/>
      <w:bookmarkEnd w:id="1836"/>
      <w:bookmarkEnd w:id="1837"/>
      <w:bookmarkEnd w:id="1838"/>
      <w:bookmarkEnd w:id="1839"/>
      <w:bookmarkEnd w:id="1840"/>
      <w:bookmarkEnd w:id="1841"/>
      <w:bookmarkEnd w:id="1842"/>
    </w:p>
    <w:p>
      <w:pPr>
        <w:ind w:left="0" w:firstLine="420" w:firstLineChars="200"/>
        <w:rPr>
          <w:sz w:val="21"/>
        </w:rPr>
      </w:pPr>
      <w:r>
        <w:rPr>
          <w:rFonts w:hint="eastAsia"/>
          <w:sz w:val="21"/>
        </w:rPr>
        <w:t>投标人应提供包括但不限于以下集成服务。</w:t>
      </w:r>
    </w:p>
    <w:p>
      <w:pPr>
        <w:widowControl/>
        <w:numPr>
          <w:ilvl w:val="1"/>
          <w:numId w:val="67"/>
        </w:numPr>
        <w:tabs>
          <w:tab w:val="left" w:pos="432"/>
        </w:tabs>
        <w:ind w:firstLineChars="0"/>
        <w:jc w:val="left"/>
        <w:outlineLvl w:val="0"/>
        <w:rPr>
          <w:b/>
          <w:bCs/>
          <w:kern w:val="0"/>
          <w:sz w:val="28"/>
          <w:szCs w:val="44"/>
        </w:rPr>
      </w:pPr>
      <w:bookmarkStart w:id="1843" w:name="_Toc396119059"/>
      <w:bookmarkStart w:id="1844" w:name="_Toc333564037"/>
      <w:bookmarkStart w:id="1845" w:name="_Toc333563424"/>
      <w:bookmarkStart w:id="1846" w:name="_Toc243968675"/>
      <w:bookmarkStart w:id="1847" w:name="_Toc235865366"/>
      <w:bookmarkStart w:id="1848" w:name="_Toc235785766"/>
      <w:bookmarkStart w:id="1849" w:name="_Toc334703073"/>
      <w:bookmarkStart w:id="1850" w:name="_Toc290035506"/>
      <w:bookmarkStart w:id="1851" w:name="_Toc334799782"/>
      <w:bookmarkStart w:id="1852" w:name="_Toc1632765126"/>
      <w:bookmarkStart w:id="1853" w:name="_Toc510986677"/>
      <w:bookmarkStart w:id="1854" w:name="_Toc480532789"/>
      <w:bookmarkStart w:id="1855" w:name="_Toc473905495"/>
      <w:r>
        <w:rPr>
          <w:rFonts w:hint="eastAsia"/>
          <w:b/>
          <w:bCs/>
          <w:kern w:val="0"/>
          <w:sz w:val="28"/>
          <w:szCs w:val="44"/>
        </w:rPr>
        <w:t>集成服务范围</w:t>
      </w:r>
      <w:bookmarkEnd w:id="1843"/>
      <w:bookmarkEnd w:id="1844"/>
      <w:bookmarkEnd w:id="1845"/>
      <w:bookmarkEnd w:id="1846"/>
      <w:bookmarkEnd w:id="1847"/>
      <w:bookmarkEnd w:id="1848"/>
      <w:bookmarkEnd w:id="1849"/>
      <w:bookmarkEnd w:id="1850"/>
      <w:bookmarkEnd w:id="1851"/>
      <w:bookmarkEnd w:id="1852"/>
      <w:bookmarkEnd w:id="1853"/>
      <w:bookmarkEnd w:id="1854"/>
      <w:bookmarkEnd w:id="1855"/>
    </w:p>
    <w:p>
      <w:pPr>
        <w:ind w:left="0" w:firstLine="420" w:firstLineChars="200"/>
        <w:rPr>
          <w:sz w:val="21"/>
        </w:rPr>
      </w:pPr>
      <w:r>
        <w:rPr>
          <w:rFonts w:hint="eastAsia"/>
          <w:sz w:val="21"/>
        </w:rPr>
        <w:t>工程投标人承担成都地铁合同约定范围系统的接入集成服务，且应对线网后续线路的接入集成服务报价，其后续服务报价不得高于前面线路的集成服务报价。</w:t>
      </w:r>
    </w:p>
    <w:p>
      <w:pPr>
        <w:widowControl/>
        <w:numPr>
          <w:ilvl w:val="1"/>
          <w:numId w:val="67"/>
        </w:numPr>
        <w:tabs>
          <w:tab w:val="left" w:pos="432"/>
        </w:tabs>
        <w:ind w:firstLineChars="0"/>
        <w:jc w:val="left"/>
        <w:outlineLvl w:val="0"/>
        <w:rPr>
          <w:b/>
          <w:bCs/>
          <w:kern w:val="0"/>
          <w:sz w:val="28"/>
          <w:szCs w:val="44"/>
        </w:rPr>
      </w:pPr>
      <w:bookmarkStart w:id="1856" w:name="_Toc333563425"/>
      <w:bookmarkEnd w:id="1856"/>
      <w:bookmarkStart w:id="1857" w:name="_Toc333564038"/>
      <w:bookmarkEnd w:id="1857"/>
      <w:bookmarkStart w:id="1858" w:name="_Toc1337431316"/>
      <w:bookmarkStart w:id="1859" w:name="_Toc473905496"/>
      <w:bookmarkStart w:id="1860" w:name="_Toc480532790"/>
      <w:bookmarkStart w:id="1861" w:name="_Toc365975986"/>
      <w:bookmarkStart w:id="1862" w:name="_Toc333563426"/>
      <w:bookmarkStart w:id="1863" w:name="_Toc334703074"/>
      <w:bookmarkStart w:id="1864" w:name="_Toc235785767"/>
      <w:bookmarkStart w:id="1865" w:name="_Toc333564039"/>
      <w:bookmarkStart w:id="1866" w:name="_Toc243968676"/>
      <w:bookmarkStart w:id="1867" w:name="_Toc290035507"/>
      <w:bookmarkStart w:id="1868" w:name="_Toc334799783"/>
      <w:bookmarkStart w:id="1869" w:name="_Toc235865367"/>
      <w:bookmarkStart w:id="1870" w:name="_Toc396119060"/>
      <w:r>
        <w:rPr>
          <w:rFonts w:hint="eastAsia"/>
          <w:b/>
          <w:bCs/>
          <w:kern w:val="0"/>
          <w:sz w:val="28"/>
          <w:szCs w:val="44"/>
        </w:rPr>
        <w:t>互联互通集成服务责任</w:t>
      </w:r>
      <w:bookmarkEnd w:id="1858"/>
      <w:bookmarkEnd w:id="1859"/>
      <w:bookmarkEnd w:id="1860"/>
      <w:bookmarkEnd w:id="1861"/>
      <w:bookmarkEnd w:id="1862"/>
      <w:bookmarkEnd w:id="1863"/>
      <w:bookmarkEnd w:id="1864"/>
      <w:bookmarkEnd w:id="1865"/>
      <w:bookmarkEnd w:id="1866"/>
      <w:bookmarkEnd w:id="1867"/>
      <w:bookmarkEnd w:id="1868"/>
      <w:bookmarkEnd w:id="1869"/>
      <w:bookmarkEnd w:id="1870"/>
    </w:p>
    <w:p>
      <w:pPr>
        <w:ind w:left="0" w:firstLine="420" w:firstLineChars="200"/>
        <w:rPr>
          <w:sz w:val="21"/>
        </w:rPr>
      </w:pPr>
      <w:r>
        <w:rPr>
          <w:rFonts w:hint="eastAsia"/>
          <w:sz w:val="21"/>
        </w:rPr>
        <w:t>（</w:t>
      </w:r>
      <w:r>
        <w:rPr>
          <w:sz w:val="21"/>
        </w:rPr>
        <w:t>1</w:t>
      </w:r>
      <w:r>
        <w:rPr>
          <w:rFonts w:hint="eastAsia"/>
          <w:sz w:val="21"/>
        </w:rPr>
        <w:t>）本项目招标确定的投标人，承担系统集成服务责任，对项目所辖工程负全责，实现轨道交通网络化运营，实现对项目实施的全权管理。</w:t>
      </w:r>
    </w:p>
    <w:p>
      <w:pPr>
        <w:ind w:left="0" w:firstLine="420" w:firstLineChars="200"/>
        <w:rPr>
          <w:sz w:val="21"/>
        </w:rPr>
      </w:pPr>
      <w:r>
        <w:rPr>
          <w:rFonts w:hint="eastAsia"/>
          <w:sz w:val="21"/>
        </w:rPr>
        <w:t>（</w:t>
      </w:r>
      <w:r>
        <w:rPr>
          <w:sz w:val="21"/>
        </w:rPr>
        <w:t>2</w:t>
      </w:r>
      <w:r>
        <w:rPr>
          <w:rFonts w:hint="eastAsia"/>
          <w:sz w:val="21"/>
        </w:rPr>
        <w:t>）投标人对线网系统互联互通具有集成责任：应负责对成都地铁本项目合同约定范围的集成服务，包括（但不限于）接口技术协调、技术规定贯彻、实现并网运行等。</w:t>
      </w:r>
    </w:p>
    <w:p>
      <w:pPr>
        <w:ind w:left="0" w:firstLine="420" w:firstLineChars="200"/>
        <w:rPr>
          <w:sz w:val="21"/>
        </w:rPr>
      </w:pPr>
      <w:r>
        <w:rPr>
          <w:rFonts w:hint="eastAsia"/>
          <w:sz w:val="21"/>
        </w:rPr>
        <w:t>（</w:t>
      </w:r>
      <w:r>
        <w:rPr>
          <w:sz w:val="21"/>
        </w:rPr>
        <w:t>3</w:t>
      </w:r>
      <w:r>
        <w:rPr>
          <w:rFonts w:hint="eastAsia"/>
          <w:sz w:val="21"/>
        </w:rPr>
        <w:t>）线路接入工作责任范围包括（但不限于）：</w:t>
      </w:r>
    </w:p>
    <w:p>
      <w:pPr>
        <w:numPr>
          <w:ilvl w:val="0"/>
          <w:numId w:val="66"/>
        </w:numPr>
        <w:ind w:firstLineChars="0"/>
        <w:rPr>
          <w:sz w:val="21"/>
        </w:rPr>
      </w:pPr>
      <w:r>
        <w:rPr>
          <w:rFonts w:hint="eastAsia"/>
          <w:sz w:val="21"/>
        </w:rPr>
        <w:t>各线路运营生产管理系统接入；</w:t>
      </w:r>
    </w:p>
    <w:p>
      <w:pPr>
        <w:numPr>
          <w:ilvl w:val="0"/>
          <w:numId w:val="66"/>
        </w:numPr>
        <w:ind w:firstLineChars="0"/>
        <w:rPr>
          <w:sz w:val="21"/>
        </w:rPr>
      </w:pPr>
      <w:r>
        <w:rPr>
          <w:rFonts w:hint="eastAsia"/>
          <w:sz w:val="21"/>
        </w:rPr>
        <w:t>各线路资产管理系统接入；</w:t>
      </w:r>
    </w:p>
    <w:p>
      <w:pPr>
        <w:numPr>
          <w:ilvl w:val="0"/>
          <w:numId w:val="66"/>
        </w:numPr>
        <w:ind w:firstLineChars="0"/>
        <w:rPr>
          <w:sz w:val="21"/>
        </w:rPr>
      </w:pPr>
      <w:r>
        <w:rPr>
          <w:rFonts w:hint="eastAsia"/>
          <w:sz w:val="21"/>
        </w:rPr>
        <w:t>既有、在建及规划相关系统接入。</w:t>
      </w:r>
    </w:p>
    <w:p>
      <w:pPr>
        <w:ind w:left="0" w:firstLine="420" w:firstLineChars="200"/>
        <w:rPr>
          <w:sz w:val="21"/>
        </w:rPr>
      </w:pPr>
      <w:r>
        <w:rPr>
          <w:rFonts w:hint="eastAsia"/>
          <w:sz w:val="21"/>
        </w:rPr>
        <w:t>（</w:t>
      </w:r>
      <w:r>
        <w:rPr>
          <w:sz w:val="21"/>
        </w:rPr>
        <w:t>4</w:t>
      </w:r>
      <w:r>
        <w:rPr>
          <w:rFonts w:hint="eastAsia"/>
          <w:sz w:val="21"/>
        </w:rPr>
        <w:t>）投标人必须与其它相关线路、外部相关部门及其它系统投标人联络、协调、共同决定及完成并实现与各线及相关部门系统接口文件的要求，参与招标人组织的与外部系统间的技术协调，提供解决方案，并配合招标人完成相关工作。</w:t>
      </w:r>
    </w:p>
    <w:p>
      <w:pPr>
        <w:ind w:left="0" w:firstLine="420" w:firstLineChars="200"/>
        <w:rPr>
          <w:sz w:val="21"/>
        </w:rPr>
      </w:pPr>
      <w:r>
        <w:rPr>
          <w:rFonts w:hint="eastAsia"/>
          <w:sz w:val="21"/>
        </w:rPr>
        <w:t>（</w:t>
      </w:r>
      <w:r>
        <w:rPr>
          <w:sz w:val="21"/>
        </w:rPr>
        <w:t>5</w:t>
      </w:r>
      <w:r>
        <w:rPr>
          <w:rFonts w:hint="eastAsia"/>
          <w:sz w:val="21"/>
        </w:rPr>
        <w:t>）投标人必须充分考虑由于不同接口单位引起的工期延误对本项目的影响，如土建的完成时间、各线路的建设与系统接入时间等不确定因素，做好项目风险管理控制工作，在本招标文件规定的时间内完成和完善系统所有软硬件的投入使用，否则视为投标人违约，将按照合同规定违约的相关条款进行处罚。</w:t>
      </w:r>
    </w:p>
    <w:p>
      <w:pPr>
        <w:widowControl/>
        <w:numPr>
          <w:ilvl w:val="1"/>
          <w:numId w:val="63"/>
        </w:numPr>
        <w:ind w:firstLineChars="0"/>
        <w:jc w:val="left"/>
        <w:outlineLvl w:val="1"/>
        <w:rPr>
          <w:b/>
          <w:bCs/>
          <w:kern w:val="0"/>
          <w:szCs w:val="32"/>
        </w:rPr>
        <w:sectPr>
          <w:pgSz w:w="11906" w:h="16838"/>
          <w:pgMar w:top="1871" w:right="1134" w:bottom="1230" w:left="1701" w:header="1247" w:footer="1021" w:gutter="0"/>
          <w:cols w:space="720" w:num="1"/>
          <w:titlePg/>
          <w:docGrid w:type="lines" w:linePitch="312" w:charSpace="0"/>
        </w:sectPr>
      </w:pPr>
      <w:bookmarkStart w:id="1871" w:name="_Toc235865370"/>
      <w:bookmarkStart w:id="1872" w:name="_Toc235785770"/>
      <w:bookmarkStart w:id="1873" w:name="_Toc243968679"/>
    </w:p>
    <w:p>
      <w:pPr>
        <w:widowControl/>
        <w:numPr>
          <w:ilvl w:val="1"/>
          <w:numId w:val="67"/>
        </w:numPr>
        <w:tabs>
          <w:tab w:val="left" w:pos="432"/>
        </w:tabs>
        <w:ind w:firstLineChars="0"/>
        <w:jc w:val="left"/>
        <w:outlineLvl w:val="0"/>
        <w:rPr>
          <w:b/>
          <w:bCs/>
          <w:kern w:val="0"/>
          <w:sz w:val="28"/>
          <w:szCs w:val="44"/>
        </w:rPr>
      </w:pPr>
      <w:bookmarkStart w:id="1874" w:name="_Toc333563429"/>
      <w:bookmarkStart w:id="1875" w:name="_Toc396119061"/>
      <w:bookmarkStart w:id="1876" w:name="_Toc214842905"/>
      <w:bookmarkStart w:id="1877" w:name="_Toc1528910377"/>
      <w:bookmarkStart w:id="1878" w:name="_Toc480532791"/>
      <w:bookmarkStart w:id="1879" w:name="_Toc473905497"/>
      <w:bookmarkStart w:id="1880" w:name="_Toc333564042"/>
      <w:bookmarkStart w:id="1881" w:name="_Toc334799786"/>
      <w:bookmarkStart w:id="1882" w:name="_Toc290035510"/>
      <w:bookmarkStart w:id="1883" w:name="_Toc334703077"/>
      <w:r>
        <w:rPr>
          <w:rFonts w:hint="eastAsia"/>
          <w:b/>
          <w:bCs/>
          <w:kern w:val="0"/>
          <w:sz w:val="28"/>
          <w:szCs w:val="44"/>
        </w:rPr>
        <w:t>集成服务内容</w:t>
      </w:r>
      <w:bookmarkEnd w:id="1871"/>
      <w:bookmarkEnd w:id="1872"/>
      <w:bookmarkEnd w:id="1873"/>
      <w:bookmarkEnd w:id="1874"/>
      <w:bookmarkEnd w:id="1875"/>
      <w:bookmarkEnd w:id="1876"/>
      <w:bookmarkEnd w:id="1877"/>
      <w:bookmarkEnd w:id="1878"/>
      <w:bookmarkEnd w:id="1879"/>
      <w:bookmarkEnd w:id="1880"/>
      <w:bookmarkEnd w:id="1881"/>
      <w:bookmarkEnd w:id="1882"/>
      <w:bookmarkEnd w:id="1883"/>
    </w:p>
    <w:p>
      <w:pPr>
        <w:widowControl/>
        <w:numPr>
          <w:ilvl w:val="2"/>
          <w:numId w:val="68"/>
        </w:numPr>
        <w:tabs>
          <w:tab w:val="left" w:pos="432"/>
        </w:tabs>
        <w:ind w:firstLineChars="0"/>
        <w:jc w:val="left"/>
        <w:outlineLvl w:val="0"/>
        <w:rPr>
          <w:b/>
          <w:bCs/>
          <w:kern w:val="0"/>
          <w:sz w:val="28"/>
          <w:szCs w:val="44"/>
        </w:rPr>
      </w:pPr>
      <w:bookmarkStart w:id="1884" w:name="_Toc944693728"/>
      <w:bookmarkStart w:id="1885" w:name="_Toc1754869884"/>
      <w:bookmarkStart w:id="1886" w:name="_Toc480532792"/>
      <w:bookmarkStart w:id="1887" w:name="_Toc235865371"/>
      <w:bookmarkStart w:id="1888" w:name="_Toc473905498"/>
      <w:bookmarkStart w:id="1889" w:name="_Toc334703078"/>
      <w:bookmarkStart w:id="1890" w:name="_Toc333563430"/>
      <w:bookmarkStart w:id="1891" w:name="_Toc235785771"/>
      <w:bookmarkStart w:id="1892" w:name="_Toc243968680"/>
      <w:bookmarkStart w:id="1893" w:name="_Toc396119062"/>
      <w:bookmarkStart w:id="1894" w:name="_Toc333564043"/>
      <w:bookmarkStart w:id="1895" w:name="_Toc290035511"/>
      <w:bookmarkStart w:id="1896" w:name="_Toc334799787"/>
      <w:r>
        <w:rPr>
          <w:rFonts w:hint="eastAsia"/>
          <w:b/>
          <w:bCs/>
          <w:kern w:val="0"/>
          <w:sz w:val="28"/>
          <w:szCs w:val="44"/>
        </w:rPr>
        <w:t>概述</w:t>
      </w:r>
      <w:bookmarkEnd w:id="1884"/>
      <w:bookmarkEnd w:id="1885"/>
      <w:bookmarkEnd w:id="1886"/>
      <w:bookmarkEnd w:id="1887"/>
      <w:bookmarkEnd w:id="1888"/>
      <w:bookmarkEnd w:id="1889"/>
      <w:bookmarkEnd w:id="1890"/>
      <w:bookmarkEnd w:id="1891"/>
      <w:bookmarkEnd w:id="1892"/>
      <w:bookmarkEnd w:id="1893"/>
      <w:bookmarkEnd w:id="1894"/>
      <w:bookmarkEnd w:id="1895"/>
      <w:bookmarkEnd w:id="1896"/>
    </w:p>
    <w:p>
      <w:pPr>
        <w:ind w:left="0" w:firstLine="420" w:firstLineChars="200"/>
        <w:rPr>
          <w:sz w:val="21"/>
        </w:rPr>
      </w:pPr>
      <w:r>
        <w:rPr>
          <w:rFonts w:hint="eastAsia"/>
          <w:sz w:val="21"/>
        </w:rPr>
        <w:t>投标人应按照本标书中的要求提供相关集成服务，投标人的相关集成服务内容包括但不限于如下：</w:t>
      </w:r>
    </w:p>
    <w:p>
      <w:pPr>
        <w:ind w:left="0" w:firstLine="420" w:firstLineChars="200"/>
        <w:rPr>
          <w:sz w:val="21"/>
        </w:rPr>
      </w:pPr>
      <w:r>
        <w:rPr>
          <w:rFonts w:hint="eastAsia"/>
          <w:sz w:val="21"/>
        </w:rPr>
        <w:t>（</w:t>
      </w:r>
      <w:r>
        <w:rPr>
          <w:sz w:val="21"/>
        </w:rPr>
        <w:t>1</w:t>
      </w:r>
      <w:r>
        <w:rPr>
          <w:rFonts w:hint="eastAsia"/>
          <w:sz w:val="21"/>
        </w:rPr>
        <w:t>）协助招标人确认各线路相关系统接口部分；</w:t>
      </w:r>
    </w:p>
    <w:p>
      <w:pPr>
        <w:ind w:left="0" w:firstLine="420" w:firstLineChars="200"/>
        <w:rPr>
          <w:sz w:val="21"/>
        </w:rPr>
      </w:pPr>
      <w:r>
        <w:rPr>
          <w:rFonts w:hint="eastAsia"/>
          <w:sz w:val="21"/>
        </w:rPr>
        <w:t>（</w:t>
      </w:r>
      <w:r>
        <w:rPr>
          <w:sz w:val="21"/>
        </w:rPr>
        <w:t>2</w:t>
      </w:r>
      <w:r>
        <w:rPr>
          <w:rFonts w:hint="eastAsia"/>
          <w:sz w:val="21"/>
        </w:rPr>
        <w:t>）与各相关投标人协商并制定项目计划，包括设计联络计划、接口协调计划（包括接口原则）、设备生产进度计划、图纸文件提交计划、设备出厂试验控制计划、设备运输计划、设备安装调试计划，提交招标人确认；</w:t>
      </w:r>
    </w:p>
    <w:p>
      <w:pPr>
        <w:ind w:left="0" w:firstLine="420" w:firstLineChars="200"/>
        <w:rPr>
          <w:sz w:val="21"/>
        </w:rPr>
      </w:pPr>
      <w:r>
        <w:rPr>
          <w:rFonts w:hint="eastAsia"/>
          <w:sz w:val="21"/>
        </w:rPr>
        <w:t>（</w:t>
      </w:r>
      <w:r>
        <w:rPr>
          <w:sz w:val="21"/>
        </w:rPr>
        <w:t>3</w:t>
      </w:r>
      <w:r>
        <w:rPr>
          <w:rFonts w:hint="eastAsia"/>
          <w:sz w:val="21"/>
        </w:rPr>
        <w:t>）对线路各系统的质量进行管理，包括计划、组织、检查；</w:t>
      </w:r>
    </w:p>
    <w:p>
      <w:pPr>
        <w:ind w:left="0" w:firstLine="420" w:firstLineChars="200"/>
        <w:rPr>
          <w:sz w:val="21"/>
        </w:rPr>
      </w:pPr>
      <w:r>
        <w:rPr>
          <w:rFonts w:hint="eastAsia"/>
          <w:sz w:val="21"/>
        </w:rPr>
        <w:t>（</w:t>
      </w:r>
      <w:r>
        <w:rPr>
          <w:sz w:val="21"/>
        </w:rPr>
        <w:t>4</w:t>
      </w:r>
      <w:r>
        <w:rPr>
          <w:rFonts w:hint="eastAsia"/>
          <w:sz w:val="21"/>
        </w:rPr>
        <w:t>）审核各系统设计文件相关部分；</w:t>
      </w:r>
    </w:p>
    <w:p>
      <w:pPr>
        <w:ind w:left="0" w:firstLine="420" w:firstLineChars="200"/>
        <w:rPr>
          <w:sz w:val="21"/>
        </w:rPr>
      </w:pPr>
      <w:r>
        <w:rPr>
          <w:rFonts w:hint="eastAsia"/>
          <w:sz w:val="21"/>
        </w:rPr>
        <w:t>（</w:t>
      </w:r>
      <w:r>
        <w:rPr>
          <w:sz w:val="21"/>
        </w:rPr>
        <w:t>5</w:t>
      </w:r>
      <w:r>
        <w:rPr>
          <w:rFonts w:hint="eastAsia"/>
          <w:sz w:val="21"/>
        </w:rPr>
        <w:t>）负责组织各系统接口联合设计设计联络；</w:t>
      </w:r>
    </w:p>
    <w:p>
      <w:pPr>
        <w:ind w:left="0" w:firstLine="420" w:firstLineChars="200"/>
        <w:rPr>
          <w:sz w:val="21"/>
        </w:rPr>
      </w:pPr>
      <w:r>
        <w:rPr>
          <w:rFonts w:hint="eastAsia"/>
          <w:sz w:val="21"/>
        </w:rPr>
        <w:t>（</w:t>
      </w:r>
      <w:r>
        <w:rPr>
          <w:sz w:val="21"/>
        </w:rPr>
        <w:t>6</w:t>
      </w:r>
      <w:r>
        <w:rPr>
          <w:rFonts w:hint="eastAsia"/>
          <w:sz w:val="21"/>
        </w:rPr>
        <w:t>）负责制定和实施系统的接口计划；</w:t>
      </w:r>
    </w:p>
    <w:p>
      <w:pPr>
        <w:ind w:left="0" w:firstLine="420" w:firstLineChars="200"/>
        <w:rPr>
          <w:sz w:val="21"/>
        </w:rPr>
      </w:pPr>
      <w:r>
        <w:rPr>
          <w:rFonts w:hint="eastAsia"/>
          <w:sz w:val="21"/>
        </w:rPr>
        <w:t>（</w:t>
      </w:r>
      <w:r>
        <w:rPr>
          <w:sz w:val="21"/>
        </w:rPr>
        <w:t>7</w:t>
      </w:r>
      <w:r>
        <w:rPr>
          <w:rFonts w:hint="eastAsia"/>
          <w:sz w:val="21"/>
        </w:rPr>
        <w:t>）组织进行对系统的接口测试和集成测试；</w:t>
      </w:r>
    </w:p>
    <w:p>
      <w:pPr>
        <w:ind w:left="0" w:firstLine="420" w:firstLineChars="200"/>
        <w:rPr>
          <w:sz w:val="21"/>
        </w:rPr>
      </w:pPr>
      <w:r>
        <w:rPr>
          <w:rFonts w:hint="eastAsia"/>
          <w:sz w:val="21"/>
        </w:rPr>
        <w:t>（</w:t>
      </w:r>
      <w:r>
        <w:rPr>
          <w:sz w:val="21"/>
        </w:rPr>
        <w:t>8</w:t>
      </w:r>
      <w:r>
        <w:rPr>
          <w:rFonts w:hint="eastAsia"/>
          <w:sz w:val="21"/>
        </w:rPr>
        <w:t>）协助招标人进行系统综合联调；</w:t>
      </w:r>
    </w:p>
    <w:p>
      <w:pPr>
        <w:ind w:left="0" w:firstLine="420" w:firstLineChars="200"/>
        <w:rPr>
          <w:sz w:val="21"/>
        </w:rPr>
      </w:pPr>
      <w:r>
        <w:rPr>
          <w:rFonts w:hint="eastAsia"/>
          <w:sz w:val="21"/>
        </w:rPr>
        <w:t>（</w:t>
      </w:r>
      <w:r>
        <w:rPr>
          <w:sz w:val="21"/>
        </w:rPr>
        <w:t>9</w:t>
      </w:r>
      <w:r>
        <w:rPr>
          <w:rFonts w:hint="eastAsia"/>
          <w:sz w:val="21"/>
        </w:rPr>
        <w:t>）配合招标人进行试运营；</w:t>
      </w:r>
    </w:p>
    <w:p>
      <w:pPr>
        <w:ind w:left="0" w:firstLine="420" w:firstLineChars="200"/>
        <w:rPr>
          <w:sz w:val="21"/>
        </w:rPr>
      </w:pPr>
      <w:r>
        <w:rPr>
          <w:rFonts w:hint="eastAsia"/>
          <w:sz w:val="21"/>
        </w:rPr>
        <w:t>（</w:t>
      </w:r>
      <w:r>
        <w:rPr>
          <w:sz w:val="21"/>
        </w:rPr>
        <w:t>10</w:t>
      </w:r>
      <w:r>
        <w:rPr>
          <w:rFonts w:hint="eastAsia"/>
          <w:sz w:val="21"/>
        </w:rPr>
        <w:t>）配合招标人进行系统验收；</w:t>
      </w:r>
    </w:p>
    <w:p>
      <w:pPr>
        <w:ind w:left="0" w:firstLine="420" w:firstLineChars="200"/>
        <w:rPr>
          <w:sz w:val="21"/>
        </w:rPr>
      </w:pPr>
      <w:r>
        <w:rPr>
          <w:rFonts w:hint="eastAsia"/>
          <w:sz w:val="21"/>
        </w:rPr>
        <w:t>（</w:t>
      </w:r>
      <w:r>
        <w:rPr>
          <w:sz w:val="21"/>
        </w:rPr>
        <w:t>12</w:t>
      </w:r>
      <w:r>
        <w:rPr>
          <w:rFonts w:hint="eastAsia"/>
          <w:sz w:val="21"/>
        </w:rPr>
        <w:t>）协助招标人进行工程竣工验收。</w:t>
      </w:r>
    </w:p>
    <w:p>
      <w:pPr>
        <w:widowControl/>
        <w:numPr>
          <w:ilvl w:val="2"/>
          <w:numId w:val="68"/>
        </w:numPr>
        <w:tabs>
          <w:tab w:val="left" w:pos="432"/>
        </w:tabs>
        <w:ind w:firstLineChars="0"/>
        <w:jc w:val="left"/>
        <w:outlineLvl w:val="0"/>
        <w:rPr>
          <w:b/>
          <w:bCs/>
          <w:kern w:val="0"/>
          <w:sz w:val="28"/>
          <w:szCs w:val="44"/>
        </w:rPr>
      </w:pPr>
      <w:bookmarkStart w:id="1897" w:name="_Toc290035512"/>
      <w:bookmarkStart w:id="1898" w:name="_Toc1120884225"/>
      <w:bookmarkStart w:id="1899" w:name="_Toc480532793"/>
      <w:bookmarkStart w:id="1900" w:name="_Toc557732490"/>
      <w:bookmarkStart w:id="1901" w:name="_Toc333563431"/>
      <w:bookmarkStart w:id="1902" w:name="_Toc473905499"/>
      <w:bookmarkStart w:id="1903" w:name="_Toc243968681"/>
      <w:bookmarkStart w:id="1904" w:name="_Toc334799788"/>
      <w:bookmarkStart w:id="1905" w:name="_Toc396119063"/>
      <w:bookmarkStart w:id="1906" w:name="_Toc235865372"/>
      <w:bookmarkStart w:id="1907" w:name="_Toc235785772"/>
      <w:bookmarkStart w:id="1908" w:name="_Toc333564044"/>
      <w:bookmarkStart w:id="1909" w:name="_Toc334703079"/>
      <w:r>
        <w:rPr>
          <w:rFonts w:hint="eastAsia"/>
          <w:b/>
          <w:bCs/>
          <w:kern w:val="0"/>
          <w:sz w:val="28"/>
          <w:szCs w:val="44"/>
        </w:rPr>
        <w:t>设计和设计联络阶段</w:t>
      </w:r>
      <w:bookmarkEnd w:id="1897"/>
      <w:bookmarkEnd w:id="1898"/>
      <w:bookmarkEnd w:id="1899"/>
      <w:bookmarkEnd w:id="1900"/>
      <w:bookmarkEnd w:id="1901"/>
      <w:bookmarkEnd w:id="1902"/>
      <w:bookmarkEnd w:id="1903"/>
      <w:bookmarkEnd w:id="1904"/>
      <w:bookmarkEnd w:id="1905"/>
      <w:bookmarkEnd w:id="1906"/>
      <w:bookmarkEnd w:id="1907"/>
      <w:bookmarkEnd w:id="1908"/>
      <w:bookmarkEnd w:id="1909"/>
    </w:p>
    <w:p>
      <w:pPr>
        <w:ind w:left="0" w:firstLine="420" w:firstLineChars="200"/>
        <w:rPr>
          <w:sz w:val="21"/>
        </w:rPr>
      </w:pPr>
      <w:r>
        <w:rPr>
          <w:rFonts w:hint="eastAsia"/>
          <w:sz w:val="21"/>
        </w:rPr>
        <w:t>包括但不限于：</w:t>
      </w:r>
    </w:p>
    <w:p>
      <w:pPr>
        <w:ind w:left="0" w:firstLine="420" w:firstLineChars="200"/>
        <w:rPr>
          <w:sz w:val="21"/>
        </w:rPr>
      </w:pPr>
      <w:r>
        <w:rPr>
          <w:rFonts w:hint="eastAsia"/>
          <w:sz w:val="21"/>
        </w:rPr>
        <w:t>（</w:t>
      </w:r>
      <w:r>
        <w:rPr>
          <w:sz w:val="21"/>
        </w:rPr>
        <w:t>1</w:t>
      </w:r>
      <w:r>
        <w:rPr>
          <w:rFonts w:hint="eastAsia"/>
          <w:sz w:val="21"/>
        </w:rPr>
        <w:t>）负责组织设计联络，编制设计联络计划和相关内容，协调解决接口问题；</w:t>
      </w:r>
    </w:p>
    <w:p>
      <w:pPr>
        <w:ind w:left="0" w:firstLine="420" w:firstLineChars="200"/>
        <w:rPr>
          <w:sz w:val="21"/>
        </w:rPr>
      </w:pPr>
      <w:r>
        <w:rPr>
          <w:rFonts w:hint="eastAsia"/>
          <w:sz w:val="21"/>
        </w:rPr>
        <w:t>（</w:t>
      </w:r>
      <w:r>
        <w:rPr>
          <w:sz w:val="21"/>
        </w:rPr>
        <w:t>2</w:t>
      </w:r>
      <w:r>
        <w:rPr>
          <w:rFonts w:hint="eastAsia"/>
          <w:sz w:val="21"/>
        </w:rPr>
        <w:t>）督促、检查线路系统供货商的互提文件、图纸资料的正确性和完整性；</w:t>
      </w:r>
    </w:p>
    <w:p>
      <w:pPr>
        <w:ind w:left="0" w:firstLine="420" w:firstLineChars="200"/>
        <w:rPr>
          <w:sz w:val="21"/>
        </w:rPr>
      </w:pPr>
      <w:r>
        <w:rPr>
          <w:rFonts w:hint="eastAsia"/>
          <w:sz w:val="21"/>
        </w:rPr>
        <w:t>（</w:t>
      </w:r>
      <w:r>
        <w:rPr>
          <w:sz w:val="21"/>
        </w:rPr>
        <w:t>3</w:t>
      </w:r>
      <w:r>
        <w:rPr>
          <w:rFonts w:hint="eastAsia"/>
          <w:sz w:val="21"/>
        </w:rPr>
        <w:t>）及时组织各系统供货商之间的硬、软件接口设计联络会议，澄清接口标准、接口形式、通信规约、双方职责；</w:t>
      </w:r>
    </w:p>
    <w:p>
      <w:pPr>
        <w:ind w:left="0" w:firstLine="420" w:firstLineChars="200"/>
        <w:rPr>
          <w:sz w:val="21"/>
        </w:rPr>
      </w:pPr>
      <w:r>
        <w:rPr>
          <w:rFonts w:hint="eastAsia"/>
          <w:sz w:val="21"/>
        </w:rPr>
        <w:t>（</w:t>
      </w:r>
      <w:r>
        <w:rPr>
          <w:sz w:val="21"/>
        </w:rPr>
        <w:t>4</w:t>
      </w:r>
      <w:r>
        <w:rPr>
          <w:rFonts w:hint="eastAsia"/>
          <w:sz w:val="21"/>
        </w:rPr>
        <w:t>）检查审核系统供货商的特殊要求，并及时进行跟踪、提醒、检查是否已落实解决；</w:t>
      </w:r>
    </w:p>
    <w:p>
      <w:pPr>
        <w:ind w:left="0" w:firstLine="420" w:firstLineChars="200"/>
        <w:rPr>
          <w:sz w:val="21"/>
        </w:rPr>
      </w:pPr>
      <w:r>
        <w:rPr>
          <w:rFonts w:hint="eastAsia"/>
          <w:sz w:val="21"/>
        </w:rPr>
        <w:t>（</w:t>
      </w:r>
      <w:r>
        <w:rPr>
          <w:sz w:val="21"/>
        </w:rPr>
        <w:t>5</w:t>
      </w:r>
      <w:r>
        <w:rPr>
          <w:rFonts w:hint="eastAsia"/>
          <w:sz w:val="21"/>
        </w:rPr>
        <w:t>）对多方案技术问题，结合当前国内外技术发展趋势，进行技术经济比较，寻找最佳方案；</w:t>
      </w:r>
    </w:p>
    <w:p>
      <w:pPr>
        <w:ind w:left="0" w:firstLine="420" w:firstLineChars="200"/>
        <w:rPr>
          <w:sz w:val="21"/>
        </w:rPr>
      </w:pPr>
      <w:r>
        <w:rPr>
          <w:rFonts w:hint="eastAsia"/>
          <w:sz w:val="21"/>
        </w:rPr>
        <w:t>（</w:t>
      </w:r>
      <w:r>
        <w:rPr>
          <w:sz w:val="21"/>
        </w:rPr>
        <w:t>6</w:t>
      </w:r>
      <w:r>
        <w:rPr>
          <w:rFonts w:hint="eastAsia"/>
          <w:sz w:val="21"/>
        </w:rPr>
        <w:t>）审核设计文件是否符合设计标准、设计原则的要求；</w:t>
      </w:r>
    </w:p>
    <w:p>
      <w:pPr>
        <w:ind w:left="0" w:firstLine="420" w:firstLineChars="200"/>
        <w:rPr>
          <w:sz w:val="21"/>
        </w:rPr>
      </w:pPr>
      <w:r>
        <w:rPr>
          <w:rFonts w:hint="eastAsia"/>
          <w:sz w:val="21"/>
        </w:rPr>
        <w:t>（</w:t>
      </w:r>
      <w:r>
        <w:rPr>
          <w:sz w:val="21"/>
        </w:rPr>
        <w:t>7</w:t>
      </w:r>
      <w:r>
        <w:rPr>
          <w:rFonts w:hint="eastAsia"/>
          <w:sz w:val="21"/>
        </w:rPr>
        <w:t>）检查系统内外部接口设计是否落实、全面，有无漏项；</w:t>
      </w:r>
    </w:p>
    <w:p>
      <w:pPr>
        <w:ind w:left="0" w:firstLine="420" w:firstLineChars="200"/>
        <w:rPr>
          <w:sz w:val="21"/>
        </w:rPr>
      </w:pPr>
      <w:r>
        <w:rPr>
          <w:rFonts w:hint="eastAsia"/>
          <w:sz w:val="21"/>
        </w:rPr>
        <w:t>（</w:t>
      </w:r>
      <w:r>
        <w:rPr>
          <w:sz w:val="21"/>
        </w:rPr>
        <w:t>8</w:t>
      </w:r>
      <w:r>
        <w:rPr>
          <w:rFonts w:hint="eastAsia"/>
          <w:sz w:val="21"/>
        </w:rPr>
        <w:t>）审评系统文件图纸是否满足合同要求；</w:t>
      </w:r>
    </w:p>
    <w:p>
      <w:pPr>
        <w:ind w:left="0" w:firstLine="420" w:firstLineChars="200"/>
        <w:rPr>
          <w:sz w:val="21"/>
        </w:rPr>
      </w:pPr>
      <w:r>
        <w:rPr>
          <w:rFonts w:hint="eastAsia"/>
          <w:sz w:val="21"/>
        </w:rPr>
        <w:t>（</w:t>
      </w:r>
      <w:r>
        <w:rPr>
          <w:sz w:val="21"/>
        </w:rPr>
        <w:t>9</w:t>
      </w:r>
      <w:r>
        <w:rPr>
          <w:rFonts w:hint="eastAsia"/>
          <w:sz w:val="21"/>
        </w:rPr>
        <w:t>）审评线路供货商的系统接口设计文件；</w:t>
      </w:r>
    </w:p>
    <w:p>
      <w:pPr>
        <w:ind w:left="0" w:firstLine="420" w:firstLineChars="200"/>
        <w:rPr>
          <w:sz w:val="21"/>
        </w:rPr>
      </w:pPr>
      <w:r>
        <w:rPr>
          <w:rFonts w:hint="eastAsia"/>
          <w:sz w:val="21"/>
        </w:rPr>
        <w:t>（</w:t>
      </w:r>
      <w:r>
        <w:rPr>
          <w:sz w:val="21"/>
        </w:rPr>
        <w:t>10</w:t>
      </w:r>
      <w:r>
        <w:rPr>
          <w:rFonts w:hint="eastAsia"/>
          <w:sz w:val="21"/>
        </w:rPr>
        <w:t>）评审系统供货商试验程序和各种试验报告。</w:t>
      </w:r>
    </w:p>
    <w:p>
      <w:pPr>
        <w:widowControl/>
        <w:numPr>
          <w:ilvl w:val="2"/>
          <w:numId w:val="68"/>
        </w:numPr>
        <w:tabs>
          <w:tab w:val="left" w:pos="432"/>
        </w:tabs>
        <w:ind w:firstLineChars="0"/>
        <w:jc w:val="left"/>
        <w:outlineLvl w:val="0"/>
        <w:rPr>
          <w:b/>
          <w:bCs/>
          <w:kern w:val="0"/>
          <w:sz w:val="28"/>
          <w:szCs w:val="44"/>
        </w:rPr>
      </w:pPr>
      <w:bookmarkStart w:id="1910" w:name="_Toc334799789"/>
      <w:bookmarkStart w:id="1911" w:name="_Toc333564045"/>
      <w:bookmarkStart w:id="1912" w:name="_Toc334703080"/>
      <w:bookmarkStart w:id="1913" w:name="_Toc235865373"/>
      <w:bookmarkStart w:id="1914" w:name="_Toc333563432"/>
      <w:bookmarkStart w:id="1915" w:name="_Toc243968682"/>
      <w:bookmarkStart w:id="1916" w:name="_Toc235785773"/>
      <w:bookmarkStart w:id="1917" w:name="_Toc290035513"/>
      <w:bookmarkStart w:id="1918" w:name="_Toc974618091"/>
      <w:bookmarkStart w:id="1919" w:name="_Toc43840275"/>
      <w:bookmarkStart w:id="1920" w:name="_Toc480532794"/>
      <w:bookmarkStart w:id="1921" w:name="_Toc473905500"/>
      <w:bookmarkStart w:id="1922" w:name="_Toc396119064"/>
      <w:r>
        <w:rPr>
          <w:rFonts w:hint="eastAsia"/>
          <w:b/>
          <w:bCs/>
          <w:kern w:val="0"/>
          <w:sz w:val="28"/>
          <w:szCs w:val="44"/>
        </w:rPr>
        <w:t>系统内外部接口设计阶段</w:t>
      </w:r>
      <w:bookmarkEnd w:id="1910"/>
      <w:bookmarkEnd w:id="1911"/>
      <w:bookmarkEnd w:id="1912"/>
      <w:bookmarkEnd w:id="1913"/>
      <w:bookmarkEnd w:id="1914"/>
      <w:bookmarkEnd w:id="1915"/>
      <w:bookmarkEnd w:id="1916"/>
      <w:bookmarkEnd w:id="1917"/>
      <w:bookmarkEnd w:id="1918"/>
      <w:bookmarkEnd w:id="1919"/>
      <w:bookmarkEnd w:id="1920"/>
      <w:bookmarkEnd w:id="1921"/>
      <w:bookmarkEnd w:id="1922"/>
    </w:p>
    <w:p>
      <w:pPr>
        <w:ind w:left="0" w:firstLine="420" w:firstLineChars="200"/>
        <w:rPr>
          <w:sz w:val="21"/>
        </w:rPr>
      </w:pPr>
      <w:r>
        <w:rPr>
          <w:rFonts w:hint="eastAsia"/>
          <w:sz w:val="21"/>
        </w:rPr>
        <w:t>包括但不限于：</w:t>
      </w:r>
    </w:p>
    <w:p>
      <w:pPr>
        <w:ind w:left="0" w:firstLine="420" w:firstLineChars="200"/>
        <w:rPr>
          <w:sz w:val="21"/>
        </w:rPr>
      </w:pPr>
      <w:r>
        <w:rPr>
          <w:rFonts w:hint="eastAsia"/>
          <w:sz w:val="21"/>
        </w:rPr>
        <w:t>（</w:t>
      </w:r>
      <w:r>
        <w:rPr>
          <w:sz w:val="21"/>
        </w:rPr>
        <w:t>1</w:t>
      </w:r>
      <w:r>
        <w:rPr>
          <w:rFonts w:hint="eastAsia"/>
          <w:sz w:val="21"/>
        </w:rPr>
        <w:t>）修订线路系统内部、外部接口内容和实施准则，通过接口计划及接口实施细则，选择各设备的最佳配置，确保系统整体功能；</w:t>
      </w:r>
    </w:p>
    <w:p>
      <w:pPr>
        <w:ind w:left="0" w:firstLine="420" w:firstLineChars="200"/>
        <w:rPr>
          <w:sz w:val="21"/>
        </w:rPr>
      </w:pPr>
      <w:r>
        <w:rPr>
          <w:rFonts w:hint="eastAsia"/>
          <w:sz w:val="21"/>
        </w:rPr>
        <w:t>（</w:t>
      </w:r>
      <w:r>
        <w:rPr>
          <w:sz w:val="21"/>
        </w:rPr>
        <w:t>2</w:t>
      </w:r>
      <w:r>
        <w:rPr>
          <w:rFonts w:hint="eastAsia"/>
          <w:sz w:val="21"/>
        </w:rPr>
        <w:t>）制定满足工期要求、可操作的接口计划；</w:t>
      </w:r>
    </w:p>
    <w:p>
      <w:pPr>
        <w:ind w:left="0" w:firstLine="420" w:firstLineChars="200"/>
        <w:rPr>
          <w:sz w:val="21"/>
        </w:rPr>
      </w:pPr>
      <w:r>
        <w:rPr>
          <w:rFonts w:hint="eastAsia"/>
          <w:sz w:val="21"/>
        </w:rPr>
        <w:t>（</w:t>
      </w:r>
      <w:r>
        <w:rPr>
          <w:sz w:val="21"/>
        </w:rPr>
        <w:t>3</w:t>
      </w:r>
      <w:r>
        <w:rPr>
          <w:rFonts w:hint="eastAsia"/>
          <w:sz w:val="21"/>
        </w:rPr>
        <w:t>）确定详细的接口方案，确保满足系统功能的要求，并组织实施；</w:t>
      </w:r>
    </w:p>
    <w:p>
      <w:pPr>
        <w:ind w:left="0" w:firstLine="420" w:firstLineChars="200"/>
        <w:rPr>
          <w:sz w:val="21"/>
        </w:rPr>
      </w:pPr>
      <w:r>
        <w:rPr>
          <w:rFonts w:hint="eastAsia"/>
          <w:sz w:val="21"/>
        </w:rPr>
        <w:t>（</w:t>
      </w:r>
      <w:r>
        <w:rPr>
          <w:sz w:val="21"/>
        </w:rPr>
        <w:t>4</w:t>
      </w:r>
      <w:r>
        <w:rPr>
          <w:rFonts w:hint="eastAsia"/>
          <w:sz w:val="21"/>
        </w:rPr>
        <w:t>）实时监督、检查接口计划的执行情况，及时协调、解决有关接口问题。</w:t>
      </w:r>
    </w:p>
    <w:p>
      <w:pPr>
        <w:ind w:left="0" w:firstLine="420" w:firstLineChars="200"/>
        <w:rPr>
          <w:sz w:val="21"/>
        </w:rPr>
      </w:pPr>
      <w:r>
        <w:rPr>
          <w:rFonts w:hint="eastAsia"/>
          <w:sz w:val="21"/>
        </w:rPr>
        <w:t>（</w:t>
      </w:r>
      <w:r>
        <w:rPr>
          <w:sz w:val="21"/>
        </w:rPr>
        <w:t>5</w:t>
      </w:r>
      <w:r>
        <w:rPr>
          <w:rFonts w:hint="eastAsia"/>
          <w:sz w:val="21"/>
        </w:rPr>
        <w:t>）协助招标人完成对外部系统接口的技术和商务部分的协商、谈判，并制定相应的技术方案和商务条款。</w:t>
      </w:r>
    </w:p>
    <w:p>
      <w:pPr>
        <w:widowControl/>
        <w:numPr>
          <w:ilvl w:val="2"/>
          <w:numId w:val="68"/>
        </w:numPr>
        <w:tabs>
          <w:tab w:val="left" w:pos="432"/>
        </w:tabs>
        <w:ind w:firstLineChars="0"/>
        <w:jc w:val="left"/>
        <w:outlineLvl w:val="0"/>
        <w:rPr>
          <w:b/>
          <w:bCs/>
          <w:kern w:val="0"/>
          <w:sz w:val="28"/>
          <w:szCs w:val="44"/>
        </w:rPr>
      </w:pPr>
      <w:bookmarkStart w:id="1923" w:name="_Toc235865374"/>
      <w:bookmarkStart w:id="1924" w:name="_Toc480532795"/>
      <w:bookmarkStart w:id="1925" w:name="_Toc1548479768"/>
      <w:bookmarkStart w:id="1926" w:name="_Toc236611004"/>
      <w:bookmarkStart w:id="1927" w:name="_Toc473905501"/>
      <w:bookmarkStart w:id="1928" w:name="_Toc243968683"/>
      <w:bookmarkStart w:id="1929" w:name="_Toc333564046"/>
      <w:bookmarkStart w:id="1930" w:name="_Toc396119065"/>
      <w:bookmarkStart w:id="1931" w:name="_Toc334703081"/>
      <w:bookmarkStart w:id="1932" w:name="_Toc333563433"/>
      <w:bookmarkStart w:id="1933" w:name="_Toc290035514"/>
      <w:bookmarkStart w:id="1934" w:name="_Toc235785774"/>
      <w:bookmarkStart w:id="1935" w:name="_Toc334799790"/>
      <w:r>
        <w:rPr>
          <w:rFonts w:hint="eastAsia"/>
          <w:b/>
          <w:bCs/>
          <w:kern w:val="0"/>
          <w:sz w:val="28"/>
          <w:szCs w:val="44"/>
        </w:rPr>
        <w:t>调试阶段</w:t>
      </w:r>
      <w:bookmarkEnd w:id="1923"/>
      <w:bookmarkEnd w:id="1924"/>
      <w:bookmarkEnd w:id="1925"/>
      <w:bookmarkEnd w:id="1926"/>
      <w:bookmarkEnd w:id="1927"/>
      <w:bookmarkEnd w:id="1928"/>
      <w:bookmarkEnd w:id="1929"/>
      <w:bookmarkEnd w:id="1930"/>
      <w:bookmarkEnd w:id="1931"/>
      <w:bookmarkEnd w:id="1932"/>
      <w:bookmarkEnd w:id="1933"/>
      <w:bookmarkEnd w:id="1934"/>
      <w:bookmarkEnd w:id="1935"/>
    </w:p>
    <w:p>
      <w:pPr>
        <w:ind w:left="0" w:firstLine="420" w:firstLineChars="200"/>
        <w:rPr>
          <w:sz w:val="21"/>
        </w:rPr>
      </w:pPr>
      <w:r>
        <w:rPr>
          <w:rFonts w:hint="eastAsia"/>
          <w:sz w:val="21"/>
        </w:rPr>
        <w:t>包括但不限于：</w:t>
      </w:r>
    </w:p>
    <w:p>
      <w:pPr>
        <w:ind w:left="0" w:firstLine="420" w:firstLineChars="200"/>
        <w:rPr>
          <w:sz w:val="21"/>
        </w:rPr>
      </w:pPr>
      <w:r>
        <w:rPr>
          <w:rFonts w:hint="eastAsia"/>
          <w:sz w:val="21"/>
        </w:rPr>
        <w:t>（</w:t>
      </w:r>
      <w:r>
        <w:rPr>
          <w:sz w:val="21"/>
        </w:rPr>
        <w:t>1</w:t>
      </w:r>
      <w:r>
        <w:rPr>
          <w:rFonts w:hint="eastAsia"/>
          <w:sz w:val="21"/>
        </w:rPr>
        <w:t>）检查系统投标人试验仪器的配备及是否满足调试要求；</w:t>
      </w:r>
    </w:p>
    <w:p>
      <w:pPr>
        <w:ind w:left="0" w:firstLine="420" w:firstLineChars="200"/>
        <w:rPr>
          <w:sz w:val="21"/>
        </w:rPr>
      </w:pPr>
      <w:r>
        <w:rPr>
          <w:rFonts w:hint="eastAsia"/>
          <w:sz w:val="21"/>
        </w:rPr>
        <w:t>（</w:t>
      </w:r>
      <w:r>
        <w:rPr>
          <w:sz w:val="21"/>
        </w:rPr>
        <w:t>2</w:t>
      </w:r>
      <w:r>
        <w:rPr>
          <w:rFonts w:hint="eastAsia"/>
          <w:sz w:val="21"/>
        </w:rPr>
        <w:t>）检查系统投标人现场调试内容、试验方法和试验步骤是否满足要求；</w:t>
      </w:r>
    </w:p>
    <w:p>
      <w:pPr>
        <w:ind w:left="0" w:firstLine="420" w:firstLineChars="200"/>
        <w:rPr>
          <w:sz w:val="21"/>
        </w:rPr>
      </w:pPr>
      <w:r>
        <w:rPr>
          <w:rFonts w:hint="eastAsia"/>
          <w:sz w:val="21"/>
        </w:rPr>
        <w:t>（</w:t>
      </w:r>
      <w:r>
        <w:rPr>
          <w:sz w:val="21"/>
        </w:rPr>
        <w:t>3</w:t>
      </w:r>
      <w:r>
        <w:rPr>
          <w:rFonts w:hint="eastAsia"/>
          <w:sz w:val="21"/>
        </w:rPr>
        <w:t>）协助系统解决调试过程中出现的技术问题，重点检查各设备间的接口调试，以保证系统的整体性能和功能要求；</w:t>
      </w:r>
    </w:p>
    <w:p>
      <w:pPr>
        <w:ind w:left="0" w:firstLine="420" w:firstLineChars="200"/>
        <w:rPr>
          <w:sz w:val="21"/>
        </w:rPr>
      </w:pPr>
      <w:r>
        <w:rPr>
          <w:rFonts w:hint="eastAsia"/>
          <w:sz w:val="21"/>
        </w:rPr>
        <w:t>（</w:t>
      </w:r>
      <w:r>
        <w:rPr>
          <w:sz w:val="21"/>
        </w:rPr>
        <w:t>4</w:t>
      </w:r>
      <w:r>
        <w:rPr>
          <w:rFonts w:hint="eastAsia"/>
          <w:sz w:val="21"/>
        </w:rPr>
        <w:t>）监督系统的调试人员配置，保证调试工作的顺利进行；</w:t>
      </w:r>
    </w:p>
    <w:p>
      <w:pPr>
        <w:ind w:left="0" w:firstLine="420" w:firstLineChars="200"/>
        <w:rPr>
          <w:sz w:val="21"/>
        </w:rPr>
      </w:pPr>
      <w:r>
        <w:rPr>
          <w:rFonts w:hint="eastAsia"/>
          <w:sz w:val="21"/>
        </w:rPr>
        <w:t>（</w:t>
      </w:r>
      <w:r>
        <w:rPr>
          <w:sz w:val="21"/>
        </w:rPr>
        <w:t>5</w:t>
      </w:r>
      <w:r>
        <w:rPr>
          <w:rFonts w:hint="eastAsia"/>
          <w:sz w:val="21"/>
        </w:rPr>
        <w:t>）实时监督系统调试进展情况；</w:t>
      </w:r>
    </w:p>
    <w:p>
      <w:pPr>
        <w:ind w:left="0" w:firstLine="420" w:firstLineChars="200"/>
        <w:rPr>
          <w:sz w:val="21"/>
        </w:rPr>
      </w:pPr>
      <w:r>
        <w:rPr>
          <w:rFonts w:hint="eastAsia"/>
          <w:sz w:val="21"/>
        </w:rPr>
        <w:t>（</w:t>
      </w:r>
      <w:r>
        <w:rPr>
          <w:sz w:val="21"/>
        </w:rPr>
        <w:t>6</w:t>
      </w:r>
      <w:r>
        <w:rPr>
          <w:rFonts w:hint="eastAsia"/>
          <w:sz w:val="21"/>
        </w:rPr>
        <w:t>）检查调试报告是否完整、有效；</w:t>
      </w:r>
    </w:p>
    <w:p>
      <w:pPr>
        <w:ind w:left="0" w:firstLine="420" w:firstLineChars="200"/>
        <w:rPr>
          <w:sz w:val="21"/>
        </w:rPr>
      </w:pPr>
      <w:r>
        <w:rPr>
          <w:rFonts w:hint="eastAsia"/>
          <w:sz w:val="21"/>
        </w:rPr>
        <w:t>（</w:t>
      </w:r>
      <w:r>
        <w:rPr>
          <w:sz w:val="21"/>
        </w:rPr>
        <w:t>7</w:t>
      </w:r>
      <w:r>
        <w:rPr>
          <w:rFonts w:hint="eastAsia"/>
          <w:sz w:val="21"/>
        </w:rPr>
        <w:t>）根据系统的实施情况，制定线路接入联调计划；</w:t>
      </w:r>
    </w:p>
    <w:p>
      <w:pPr>
        <w:ind w:left="0" w:firstLine="420" w:firstLineChars="200"/>
        <w:rPr>
          <w:sz w:val="21"/>
        </w:rPr>
      </w:pPr>
      <w:r>
        <w:rPr>
          <w:rFonts w:hint="eastAsia"/>
          <w:sz w:val="21"/>
        </w:rPr>
        <w:t>（</w:t>
      </w:r>
      <w:r>
        <w:rPr>
          <w:sz w:val="21"/>
        </w:rPr>
        <w:t>8</w:t>
      </w:r>
      <w:r>
        <w:rPr>
          <w:rFonts w:hint="eastAsia"/>
          <w:sz w:val="21"/>
        </w:rPr>
        <w:t>）审核系统接入的联调方案及联调内容；</w:t>
      </w:r>
    </w:p>
    <w:p>
      <w:pPr>
        <w:ind w:left="0" w:firstLine="420" w:firstLineChars="200"/>
        <w:rPr>
          <w:sz w:val="21"/>
        </w:rPr>
      </w:pPr>
      <w:r>
        <w:rPr>
          <w:rFonts w:hint="eastAsia"/>
          <w:sz w:val="21"/>
        </w:rPr>
        <w:t>（</w:t>
      </w:r>
      <w:r>
        <w:rPr>
          <w:sz w:val="21"/>
        </w:rPr>
        <w:t>9</w:t>
      </w:r>
      <w:r>
        <w:rPr>
          <w:rFonts w:hint="eastAsia"/>
          <w:sz w:val="21"/>
        </w:rPr>
        <w:t>）解决系统接入联调过程中的技术和接口各种问题；</w:t>
      </w:r>
    </w:p>
    <w:p>
      <w:pPr>
        <w:ind w:left="0" w:firstLine="420" w:firstLineChars="200"/>
        <w:rPr>
          <w:sz w:val="21"/>
        </w:rPr>
      </w:pPr>
      <w:r>
        <w:rPr>
          <w:rFonts w:hint="eastAsia"/>
          <w:sz w:val="21"/>
        </w:rPr>
        <w:t>（</w:t>
      </w:r>
      <w:r>
        <w:rPr>
          <w:sz w:val="21"/>
        </w:rPr>
        <w:t>10</w:t>
      </w:r>
      <w:r>
        <w:rPr>
          <w:rFonts w:hint="eastAsia"/>
          <w:sz w:val="21"/>
        </w:rPr>
        <w:t>）监督检查系统接入联调执行过程；</w:t>
      </w:r>
    </w:p>
    <w:p>
      <w:pPr>
        <w:ind w:left="0" w:firstLine="420" w:firstLineChars="200"/>
        <w:rPr>
          <w:sz w:val="21"/>
        </w:rPr>
      </w:pPr>
      <w:r>
        <w:rPr>
          <w:rFonts w:hint="eastAsia"/>
          <w:sz w:val="21"/>
        </w:rPr>
        <w:t>（</w:t>
      </w:r>
      <w:r>
        <w:rPr>
          <w:sz w:val="21"/>
        </w:rPr>
        <w:t>11</w:t>
      </w:r>
      <w:r>
        <w:rPr>
          <w:rFonts w:hint="eastAsia"/>
          <w:sz w:val="21"/>
        </w:rPr>
        <w:t>）保证线路系统与接口的正确性，确保全网并入安全运行。</w:t>
      </w:r>
    </w:p>
    <w:p>
      <w:pPr>
        <w:widowControl/>
        <w:numPr>
          <w:ilvl w:val="2"/>
          <w:numId w:val="68"/>
        </w:numPr>
        <w:tabs>
          <w:tab w:val="left" w:pos="432"/>
        </w:tabs>
        <w:ind w:firstLineChars="0"/>
        <w:jc w:val="left"/>
        <w:outlineLvl w:val="0"/>
        <w:rPr>
          <w:b/>
          <w:bCs/>
          <w:kern w:val="0"/>
          <w:sz w:val="28"/>
          <w:szCs w:val="44"/>
        </w:rPr>
      </w:pPr>
      <w:bookmarkStart w:id="1936" w:name="_Toc2092626430"/>
      <w:bookmarkStart w:id="1937" w:name="_Toc1728913631"/>
      <w:bookmarkStart w:id="1938" w:name="_Toc480532796"/>
      <w:bookmarkStart w:id="1939" w:name="_Toc473905502"/>
      <w:bookmarkStart w:id="1940" w:name="_Toc235785775"/>
      <w:bookmarkStart w:id="1941" w:name="_Toc396119066"/>
      <w:bookmarkStart w:id="1942" w:name="_Toc334703082"/>
      <w:bookmarkStart w:id="1943" w:name="_Toc333563434"/>
      <w:bookmarkStart w:id="1944" w:name="_Toc334799791"/>
      <w:bookmarkStart w:id="1945" w:name="_Toc235865375"/>
      <w:bookmarkStart w:id="1946" w:name="_Toc243968684"/>
      <w:bookmarkStart w:id="1947" w:name="_Toc290035515"/>
      <w:bookmarkStart w:id="1948" w:name="_Toc333564047"/>
      <w:r>
        <w:rPr>
          <w:rFonts w:hint="eastAsia"/>
          <w:b/>
          <w:bCs/>
          <w:kern w:val="0"/>
          <w:sz w:val="28"/>
          <w:szCs w:val="44"/>
        </w:rPr>
        <w:t>试运营及工程验收阶段</w:t>
      </w:r>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pPr>
        <w:ind w:left="0" w:firstLine="420" w:firstLineChars="200"/>
        <w:rPr>
          <w:sz w:val="21"/>
        </w:rPr>
      </w:pPr>
      <w:r>
        <w:rPr>
          <w:rFonts w:hint="eastAsia"/>
          <w:sz w:val="21"/>
        </w:rPr>
        <w:t>包括但不限于：</w:t>
      </w:r>
    </w:p>
    <w:p>
      <w:pPr>
        <w:ind w:left="0" w:firstLine="420" w:firstLineChars="200"/>
        <w:rPr>
          <w:sz w:val="21"/>
        </w:rPr>
      </w:pPr>
      <w:r>
        <w:rPr>
          <w:rFonts w:hint="eastAsia"/>
          <w:sz w:val="21"/>
        </w:rPr>
        <w:t>（</w:t>
      </w:r>
      <w:r>
        <w:rPr>
          <w:sz w:val="21"/>
        </w:rPr>
        <w:t>1</w:t>
      </w:r>
      <w:r>
        <w:rPr>
          <w:rFonts w:hint="eastAsia"/>
          <w:sz w:val="21"/>
        </w:rPr>
        <w:t>）协调、解决试运营工作中出现的设备或系统的技术问题，督促投标人进行缺陷修补工作；</w:t>
      </w:r>
    </w:p>
    <w:p>
      <w:pPr>
        <w:ind w:left="0" w:firstLine="420" w:firstLineChars="200"/>
        <w:rPr>
          <w:sz w:val="21"/>
        </w:rPr>
      </w:pPr>
      <w:r>
        <w:rPr>
          <w:rFonts w:hint="eastAsia"/>
          <w:sz w:val="21"/>
        </w:rPr>
        <w:t>（</w:t>
      </w:r>
      <w:r>
        <w:rPr>
          <w:sz w:val="21"/>
        </w:rPr>
        <w:t>2</w:t>
      </w:r>
      <w:r>
        <w:rPr>
          <w:rFonts w:hint="eastAsia"/>
          <w:sz w:val="21"/>
        </w:rPr>
        <w:t>）审核验收文件；</w:t>
      </w:r>
    </w:p>
    <w:p>
      <w:pPr>
        <w:ind w:left="0" w:firstLine="420" w:firstLineChars="200"/>
        <w:rPr>
          <w:sz w:val="21"/>
        </w:rPr>
      </w:pPr>
      <w:r>
        <w:rPr>
          <w:rFonts w:hint="eastAsia"/>
          <w:sz w:val="21"/>
        </w:rPr>
        <w:t>（</w:t>
      </w:r>
      <w:r>
        <w:rPr>
          <w:sz w:val="21"/>
        </w:rPr>
        <w:t>3</w:t>
      </w:r>
      <w:r>
        <w:rPr>
          <w:rFonts w:hint="eastAsia"/>
          <w:sz w:val="21"/>
        </w:rPr>
        <w:t>）根据验收过程中的问题，监督投标人进行整改。</w:t>
      </w:r>
    </w:p>
    <w:p>
      <w:pPr>
        <w:widowControl/>
        <w:numPr>
          <w:ilvl w:val="2"/>
          <w:numId w:val="68"/>
        </w:numPr>
        <w:tabs>
          <w:tab w:val="left" w:pos="432"/>
        </w:tabs>
        <w:ind w:firstLineChars="0"/>
        <w:jc w:val="left"/>
        <w:outlineLvl w:val="0"/>
        <w:rPr>
          <w:b/>
          <w:bCs/>
          <w:kern w:val="0"/>
          <w:sz w:val="28"/>
          <w:szCs w:val="44"/>
        </w:rPr>
      </w:pPr>
      <w:bookmarkStart w:id="1949" w:name="_Toc235865376"/>
      <w:bookmarkStart w:id="1950" w:name="_Toc1432722091"/>
      <w:bookmarkStart w:id="1951" w:name="_Toc250168660"/>
      <w:bookmarkStart w:id="1952" w:name="_Toc235785776"/>
      <w:bookmarkStart w:id="1953" w:name="_Toc473905503"/>
      <w:bookmarkStart w:id="1954" w:name="_Toc396119067"/>
      <w:bookmarkStart w:id="1955" w:name="_Toc334703083"/>
      <w:bookmarkStart w:id="1956" w:name="_Toc334799792"/>
      <w:bookmarkStart w:id="1957" w:name="_Toc243968685"/>
      <w:bookmarkStart w:id="1958" w:name="_Toc333563435"/>
      <w:bookmarkStart w:id="1959" w:name="_Toc480532797"/>
      <w:bookmarkStart w:id="1960" w:name="_Toc333564048"/>
      <w:bookmarkStart w:id="1961" w:name="_Toc290035516"/>
      <w:r>
        <w:rPr>
          <w:rFonts w:hint="eastAsia"/>
          <w:b/>
          <w:bCs/>
          <w:kern w:val="0"/>
          <w:sz w:val="28"/>
          <w:szCs w:val="44"/>
        </w:rPr>
        <w:t>集成文档</w:t>
      </w:r>
      <w:bookmarkEnd w:id="1949"/>
      <w:bookmarkEnd w:id="1950"/>
      <w:bookmarkEnd w:id="1951"/>
      <w:bookmarkEnd w:id="1952"/>
      <w:bookmarkEnd w:id="1953"/>
      <w:bookmarkEnd w:id="1954"/>
      <w:bookmarkEnd w:id="1955"/>
      <w:bookmarkEnd w:id="1956"/>
      <w:bookmarkEnd w:id="1957"/>
      <w:bookmarkEnd w:id="1958"/>
      <w:bookmarkEnd w:id="1959"/>
      <w:bookmarkEnd w:id="1960"/>
      <w:bookmarkEnd w:id="1961"/>
    </w:p>
    <w:p>
      <w:pPr>
        <w:ind w:left="0" w:firstLine="420" w:firstLineChars="200"/>
        <w:rPr>
          <w:sz w:val="21"/>
        </w:rPr>
      </w:pPr>
      <w:r>
        <w:rPr>
          <w:rFonts w:hint="eastAsia"/>
          <w:sz w:val="21"/>
        </w:rPr>
        <w:t>包括但不限于：</w:t>
      </w:r>
    </w:p>
    <w:p>
      <w:pPr>
        <w:ind w:left="0" w:firstLine="420" w:firstLineChars="200"/>
        <w:rPr>
          <w:sz w:val="21"/>
        </w:rPr>
      </w:pPr>
      <w:r>
        <w:rPr>
          <w:rFonts w:hint="eastAsia"/>
          <w:sz w:val="21"/>
        </w:rPr>
        <w:t>（</w:t>
      </w:r>
      <w:r>
        <w:rPr>
          <w:sz w:val="21"/>
        </w:rPr>
        <w:t>1</w:t>
      </w:r>
      <w:r>
        <w:rPr>
          <w:rFonts w:hint="eastAsia"/>
          <w:sz w:val="21"/>
        </w:rPr>
        <w:t>）投标人应协助招标人修订、完善、维护系统相关技术规定。</w:t>
      </w:r>
    </w:p>
    <w:p>
      <w:pPr>
        <w:ind w:left="0" w:firstLine="420" w:firstLineChars="200"/>
        <w:rPr>
          <w:sz w:val="21"/>
        </w:rPr>
      </w:pPr>
      <w:r>
        <w:rPr>
          <w:rFonts w:hint="eastAsia"/>
          <w:sz w:val="21"/>
        </w:rPr>
        <w:t>（</w:t>
      </w:r>
      <w:r>
        <w:rPr>
          <w:sz w:val="21"/>
        </w:rPr>
        <w:t>2</w:t>
      </w:r>
      <w:r>
        <w:rPr>
          <w:rFonts w:hint="eastAsia"/>
          <w:sz w:val="21"/>
        </w:rPr>
        <w:t>）在本项目集成服务过程中，负责贯彻系统建设及接口标准和规范。</w:t>
      </w:r>
    </w:p>
    <w:p>
      <w:pPr>
        <w:ind w:left="0" w:firstLine="420" w:firstLineChars="200"/>
        <w:rPr>
          <w:sz w:val="21"/>
        </w:rPr>
      </w:pPr>
      <w:r>
        <w:rPr>
          <w:rFonts w:hint="eastAsia"/>
          <w:sz w:val="21"/>
        </w:rPr>
        <w:t>（</w:t>
      </w:r>
      <w:r>
        <w:rPr>
          <w:sz w:val="21"/>
        </w:rPr>
        <w:t>3</w:t>
      </w:r>
      <w:r>
        <w:rPr>
          <w:rFonts w:hint="eastAsia"/>
          <w:sz w:val="21"/>
        </w:rPr>
        <w:t>）在本工程结束时，投标人应提交一份完整、明确、详细的集成服务过程和管理文档。</w:t>
      </w:r>
    </w:p>
    <w:p>
      <w:pPr>
        <w:widowControl/>
        <w:numPr>
          <w:ilvl w:val="2"/>
          <w:numId w:val="68"/>
        </w:numPr>
        <w:tabs>
          <w:tab w:val="left" w:pos="432"/>
        </w:tabs>
        <w:ind w:firstLineChars="0"/>
        <w:jc w:val="left"/>
        <w:outlineLvl w:val="0"/>
        <w:rPr>
          <w:b/>
          <w:bCs/>
          <w:kern w:val="0"/>
          <w:sz w:val="28"/>
          <w:szCs w:val="44"/>
        </w:rPr>
      </w:pPr>
      <w:bookmarkStart w:id="1962" w:name="_Toc235785777"/>
      <w:bookmarkStart w:id="1963" w:name="_Toc26049626"/>
      <w:bookmarkStart w:id="1964" w:name="_Toc1959171441"/>
      <w:bookmarkStart w:id="1965" w:name="_Toc480532798"/>
      <w:bookmarkStart w:id="1966" w:name="_Toc473905504"/>
      <w:bookmarkStart w:id="1967" w:name="_Toc290035517"/>
      <w:bookmarkStart w:id="1968" w:name="_Toc333564049"/>
      <w:bookmarkStart w:id="1969" w:name="_Toc334703084"/>
      <w:bookmarkStart w:id="1970" w:name="_Toc235865377"/>
      <w:bookmarkStart w:id="1971" w:name="_Toc243968686"/>
      <w:bookmarkStart w:id="1972" w:name="_Toc334799793"/>
      <w:bookmarkStart w:id="1973" w:name="_Toc396119068"/>
      <w:bookmarkStart w:id="1974" w:name="_Toc333563436"/>
      <w:r>
        <w:rPr>
          <w:rFonts w:hint="eastAsia"/>
          <w:b/>
          <w:bCs/>
          <w:kern w:val="0"/>
          <w:sz w:val="28"/>
          <w:szCs w:val="44"/>
        </w:rPr>
        <w:t>集成服务管理</w:t>
      </w:r>
      <w:bookmarkEnd w:id="1962"/>
      <w:bookmarkEnd w:id="1963"/>
      <w:bookmarkEnd w:id="1964"/>
      <w:bookmarkEnd w:id="1965"/>
      <w:bookmarkEnd w:id="1966"/>
      <w:bookmarkEnd w:id="1967"/>
      <w:bookmarkEnd w:id="1968"/>
      <w:bookmarkEnd w:id="1969"/>
      <w:bookmarkEnd w:id="1970"/>
      <w:bookmarkEnd w:id="1971"/>
      <w:bookmarkEnd w:id="1972"/>
      <w:bookmarkEnd w:id="1973"/>
      <w:bookmarkEnd w:id="1974"/>
    </w:p>
    <w:p>
      <w:pPr>
        <w:ind w:left="0" w:firstLine="420" w:firstLineChars="200"/>
        <w:rPr>
          <w:sz w:val="21"/>
        </w:rPr>
      </w:pPr>
      <w:r>
        <w:rPr>
          <w:rFonts w:hint="eastAsia"/>
          <w:sz w:val="21"/>
        </w:rPr>
        <w:t>包括但不限于：</w:t>
      </w:r>
    </w:p>
    <w:p>
      <w:pPr>
        <w:ind w:left="0" w:firstLine="420" w:firstLineChars="200"/>
        <w:rPr>
          <w:sz w:val="21"/>
        </w:rPr>
      </w:pPr>
      <w:r>
        <w:rPr>
          <w:rFonts w:hint="eastAsia"/>
          <w:sz w:val="21"/>
        </w:rPr>
        <w:t>（</w:t>
      </w:r>
      <w:r>
        <w:rPr>
          <w:sz w:val="21"/>
        </w:rPr>
        <w:t>1</w:t>
      </w:r>
      <w:r>
        <w:rPr>
          <w:rFonts w:hint="eastAsia"/>
          <w:sz w:val="21"/>
        </w:rPr>
        <w:t>）投标人应直接或通过招标人与第三方就接口问题进行联络和协调，第三方包括本项目接口附件中指定与接口有关的投标人、其它线路、外部单位或机构。投标人应负责与接口有关的投标人（包括其各层级分包商）进行工程协调工作。</w:t>
      </w:r>
    </w:p>
    <w:p>
      <w:pPr>
        <w:ind w:left="0" w:firstLine="420" w:firstLineChars="200"/>
        <w:rPr>
          <w:sz w:val="21"/>
        </w:rPr>
      </w:pPr>
      <w:r>
        <w:rPr>
          <w:rFonts w:hint="eastAsia"/>
          <w:sz w:val="21"/>
        </w:rPr>
        <w:t>（</w:t>
      </w:r>
      <w:r>
        <w:rPr>
          <w:sz w:val="21"/>
        </w:rPr>
        <w:t>2</w:t>
      </w:r>
      <w:r>
        <w:rPr>
          <w:rFonts w:hint="eastAsia"/>
          <w:sz w:val="21"/>
        </w:rPr>
        <w:t>）投标人应建立一支集成管理团队，负责联系其设计和及其它接口有关的投标人所建立的团队。投标人应任命一位集成管理联络人，负责与其它接口有关的投标人和招标人的联络和协调。投标人应提供经批准的有资历的、有经验的专业协调人员从事集成管理工作。</w:t>
      </w:r>
    </w:p>
    <w:p>
      <w:pPr>
        <w:ind w:left="0" w:firstLine="420" w:firstLineChars="200"/>
        <w:rPr>
          <w:sz w:val="21"/>
        </w:rPr>
      </w:pPr>
      <w:r>
        <w:rPr>
          <w:rFonts w:hint="eastAsia"/>
          <w:sz w:val="21"/>
        </w:rPr>
        <w:t>（</w:t>
      </w:r>
      <w:r>
        <w:rPr>
          <w:sz w:val="21"/>
        </w:rPr>
        <w:t>3</w:t>
      </w:r>
      <w:r>
        <w:rPr>
          <w:rFonts w:hint="eastAsia"/>
          <w:sz w:val="21"/>
        </w:rPr>
        <w:t>）所有联络、协调、接口计划与设计都应得到招标人的审批。</w:t>
      </w:r>
    </w:p>
    <w:p>
      <w:pPr>
        <w:widowControl/>
        <w:ind w:left="0" w:firstLine="0" w:firstLineChars="0"/>
        <w:jc w:val="center"/>
        <w:outlineLvl w:val="0"/>
        <w:rPr>
          <w:rFonts w:cs="Arial"/>
          <w:b/>
          <w:bCs/>
          <w:kern w:val="0"/>
          <w:sz w:val="32"/>
          <w:szCs w:val="32"/>
        </w:rPr>
      </w:pPr>
      <w:r>
        <w:rPr>
          <w:rFonts w:cs="Arial"/>
          <w:b/>
          <w:bCs/>
          <w:kern w:val="0"/>
          <w:sz w:val="32"/>
          <w:szCs w:val="32"/>
        </w:rPr>
        <w:br w:type="page"/>
      </w:r>
      <w:bookmarkStart w:id="1975" w:name="_Hlt238552963"/>
      <w:bookmarkEnd w:id="1975"/>
      <w:bookmarkStart w:id="1976" w:name="_Hlt238552958"/>
      <w:bookmarkEnd w:id="1976"/>
      <w:bookmarkStart w:id="1977" w:name="_Toc334703090"/>
      <w:bookmarkStart w:id="1978" w:name="_Toc235865388"/>
      <w:bookmarkStart w:id="1979" w:name="_Toc243968697"/>
      <w:bookmarkStart w:id="1980" w:name="_Toc333563437"/>
      <w:bookmarkStart w:id="1981" w:name="_Toc290035518"/>
      <w:bookmarkStart w:id="1982" w:name="_Toc396119069"/>
      <w:bookmarkStart w:id="1983" w:name="_Toc333564050"/>
      <w:bookmarkStart w:id="1984" w:name="_Toc334799794"/>
      <w:bookmarkStart w:id="1985" w:name="_Toc1876883841"/>
      <w:bookmarkStart w:id="1986" w:name="_Toc427649436"/>
      <w:bookmarkStart w:id="1987" w:name="_Toc480532799"/>
      <w:bookmarkStart w:id="1988" w:name="_Toc473905505"/>
      <w:r>
        <w:rPr>
          <w:rFonts w:hint="eastAsia" w:cs="Arial"/>
          <w:b/>
          <w:bCs/>
          <w:kern w:val="0"/>
          <w:sz w:val="32"/>
          <w:szCs w:val="32"/>
        </w:rPr>
        <w:t>第十章</w:t>
      </w:r>
      <w:r>
        <w:rPr>
          <w:rFonts w:cs="Arial"/>
          <w:b/>
          <w:bCs/>
          <w:kern w:val="0"/>
          <w:sz w:val="32"/>
          <w:szCs w:val="32"/>
        </w:rPr>
        <w:t xml:space="preserve">   </w:t>
      </w:r>
      <w:r>
        <w:rPr>
          <w:rFonts w:cs="Arial"/>
          <w:b/>
          <w:bCs/>
          <w:kern w:val="0"/>
          <w:sz w:val="32"/>
          <w:szCs w:val="32"/>
        </w:rPr>
        <w:tab/>
      </w:r>
      <w:r>
        <w:rPr>
          <w:rFonts w:hint="eastAsia" w:cs="Arial"/>
          <w:b/>
          <w:bCs/>
          <w:kern w:val="0"/>
          <w:sz w:val="32"/>
          <w:szCs w:val="32"/>
        </w:rPr>
        <w:t>供货</w:t>
      </w:r>
      <w:bookmarkEnd w:id="1977"/>
      <w:bookmarkEnd w:id="1978"/>
      <w:bookmarkEnd w:id="1979"/>
      <w:bookmarkEnd w:id="1980"/>
      <w:bookmarkEnd w:id="1981"/>
      <w:bookmarkEnd w:id="1982"/>
      <w:bookmarkEnd w:id="1983"/>
      <w:bookmarkEnd w:id="1984"/>
      <w:r>
        <w:rPr>
          <w:rFonts w:hint="eastAsia" w:cs="Arial"/>
          <w:b/>
          <w:bCs/>
          <w:kern w:val="0"/>
          <w:sz w:val="32"/>
          <w:szCs w:val="32"/>
        </w:rPr>
        <w:t>及服务要求</w:t>
      </w:r>
      <w:bookmarkEnd w:id="1985"/>
      <w:bookmarkEnd w:id="1986"/>
      <w:bookmarkEnd w:id="1987"/>
      <w:bookmarkEnd w:id="1988"/>
    </w:p>
    <w:p>
      <w:pPr>
        <w:widowControl/>
        <w:numPr>
          <w:ilvl w:val="0"/>
          <w:numId w:val="69"/>
        </w:numPr>
        <w:ind w:firstLineChars="0"/>
        <w:jc w:val="left"/>
        <w:outlineLvl w:val="0"/>
        <w:rPr>
          <w:b/>
          <w:bCs/>
          <w:kern w:val="0"/>
          <w:sz w:val="28"/>
          <w:szCs w:val="44"/>
        </w:rPr>
      </w:pPr>
      <w:bookmarkStart w:id="1989" w:name="_Toc290035519"/>
      <w:bookmarkStart w:id="1990" w:name="_Toc334703091"/>
      <w:bookmarkStart w:id="1991" w:name="_Toc243968698"/>
      <w:bookmarkStart w:id="1992" w:name="_Toc235785787"/>
      <w:bookmarkStart w:id="1993" w:name="_Toc235865389"/>
      <w:bookmarkStart w:id="1994" w:name="_Toc333564051"/>
      <w:bookmarkStart w:id="1995" w:name="_Toc333563438"/>
      <w:bookmarkStart w:id="1996" w:name="_Toc334799795"/>
      <w:bookmarkStart w:id="1997" w:name="_Toc396119070"/>
      <w:bookmarkStart w:id="1998" w:name="_Toc473905506"/>
      <w:bookmarkStart w:id="1999" w:name="_Toc480532800"/>
      <w:bookmarkStart w:id="2000" w:name="_Toc2023787990"/>
      <w:bookmarkStart w:id="2001" w:name="_Toc399424904"/>
      <w:r>
        <w:rPr>
          <w:rFonts w:hint="eastAsia"/>
          <w:b/>
          <w:bCs/>
          <w:kern w:val="0"/>
          <w:sz w:val="28"/>
          <w:szCs w:val="44"/>
        </w:rPr>
        <w:t>概述</w:t>
      </w:r>
      <w:bookmarkEnd w:id="1989"/>
      <w:bookmarkEnd w:id="1990"/>
      <w:bookmarkEnd w:id="1991"/>
      <w:bookmarkEnd w:id="1992"/>
      <w:bookmarkEnd w:id="1993"/>
      <w:bookmarkEnd w:id="1994"/>
      <w:bookmarkEnd w:id="1995"/>
      <w:bookmarkEnd w:id="1996"/>
      <w:bookmarkEnd w:id="1997"/>
      <w:bookmarkEnd w:id="1998"/>
      <w:bookmarkEnd w:id="1999"/>
      <w:bookmarkEnd w:id="2000"/>
      <w:bookmarkEnd w:id="2001"/>
    </w:p>
    <w:p>
      <w:pPr>
        <w:numPr>
          <w:ilvl w:val="0"/>
          <w:numId w:val="70"/>
        </w:numPr>
        <w:ind w:firstLineChars="0"/>
        <w:rPr>
          <w:sz w:val="21"/>
        </w:rPr>
      </w:pPr>
      <w:r>
        <w:rPr>
          <w:rFonts w:hint="eastAsia"/>
          <w:sz w:val="21"/>
        </w:rPr>
        <w:t>投标单。</w:t>
      </w:r>
    </w:p>
    <w:p>
      <w:pPr>
        <w:widowControl/>
        <w:numPr>
          <w:ilvl w:val="0"/>
          <w:numId w:val="69"/>
        </w:numPr>
        <w:ind w:firstLineChars="0"/>
        <w:jc w:val="left"/>
        <w:outlineLvl w:val="0"/>
        <w:rPr>
          <w:b/>
          <w:bCs/>
          <w:kern w:val="0"/>
          <w:sz w:val="28"/>
          <w:szCs w:val="44"/>
        </w:rPr>
      </w:pPr>
      <w:bookmarkStart w:id="2002" w:name="_Toc243968699"/>
      <w:bookmarkStart w:id="2003" w:name="_Toc235865390"/>
      <w:bookmarkStart w:id="2004" w:name="_Toc334799796"/>
      <w:bookmarkStart w:id="2005" w:name="_Toc290035520"/>
      <w:bookmarkStart w:id="2006" w:name="_Toc333563439"/>
      <w:bookmarkStart w:id="2007" w:name="_Toc235785788"/>
      <w:bookmarkStart w:id="2008" w:name="_Toc334703092"/>
      <w:bookmarkStart w:id="2009" w:name="_Toc333564052"/>
      <w:r>
        <w:rPr>
          <w:b/>
          <w:bCs/>
          <w:kern w:val="0"/>
          <w:sz w:val="28"/>
          <w:szCs w:val="44"/>
        </w:rPr>
        <w:t xml:space="preserve"> </w:t>
      </w:r>
      <w:bookmarkStart w:id="2010" w:name="_Toc396119071"/>
      <w:bookmarkStart w:id="2011" w:name="_Toc473905507"/>
      <w:bookmarkStart w:id="2012" w:name="_Toc480532801"/>
      <w:bookmarkStart w:id="2013" w:name="_Toc1958746744"/>
      <w:bookmarkStart w:id="2014" w:name="_Toc100481006"/>
      <w:r>
        <w:rPr>
          <w:rFonts w:hint="eastAsia"/>
          <w:b/>
          <w:bCs/>
          <w:kern w:val="0"/>
          <w:sz w:val="28"/>
          <w:szCs w:val="44"/>
        </w:rPr>
        <w:t>供货与服务范围</w:t>
      </w:r>
      <w:bookmarkEnd w:id="2002"/>
      <w:bookmarkEnd w:id="2003"/>
      <w:bookmarkEnd w:id="2004"/>
      <w:bookmarkEnd w:id="2005"/>
      <w:bookmarkEnd w:id="2006"/>
      <w:bookmarkEnd w:id="2007"/>
      <w:bookmarkEnd w:id="2008"/>
      <w:bookmarkEnd w:id="2009"/>
      <w:bookmarkEnd w:id="2010"/>
      <w:bookmarkEnd w:id="2011"/>
      <w:bookmarkEnd w:id="2012"/>
      <w:bookmarkEnd w:id="2013"/>
      <w:bookmarkEnd w:id="2014"/>
    </w:p>
    <w:p>
      <w:pPr>
        <w:ind w:left="0" w:firstLine="420" w:firstLineChars="200"/>
        <w:rPr>
          <w:sz w:val="21"/>
        </w:rPr>
      </w:pPr>
      <w:r>
        <w:rPr>
          <w:rFonts w:hint="eastAsia"/>
          <w:sz w:val="21"/>
        </w:rPr>
        <w:t>本工程供货和服务范围包括但不限于：</w:t>
      </w:r>
    </w:p>
    <w:p>
      <w:pPr>
        <w:widowControl/>
        <w:numPr>
          <w:ilvl w:val="1"/>
          <w:numId w:val="71"/>
        </w:numPr>
        <w:tabs>
          <w:tab w:val="left" w:pos="432"/>
        </w:tabs>
        <w:ind w:firstLineChars="0"/>
        <w:jc w:val="left"/>
        <w:outlineLvl w:val="0"/>
        <w:rPr>
          <w:b/>
          <w:bCs/>
          <w:kern w:val="0"/>
          <w:sz w:val="28"/>
          <w:szCs w:val="44"/>
        </w:rPr>
      </w:pPr>
      <w:bookmarkStart w:id="2015" w:name="_Toc333564053"/>
      <w:bookmarkStart w:id="2016" w:name="_Toc235865391"/>
      <w:bookmarkStart w:id="2017" w:name="_Toc396119072"/>
      <w:bookmarkStart w:id="2018" w:name="_Toc235785789"/>
      <w:bookmarkStart w:id="2019" w:name="_Toc333563440"/>
      <w:bookmarkStart w:id="2020" w:name="_Toc290035521"/>
      <w:bookmarkStart w:id="2021" w:name="_Toc334799797"/>
      <w:bookmarkStart w:id="2022" w:name="_Toc334703093"/>
      <w:bookmarkStart w:id="2023" w:name="_Toc243968700"/>
      <w:bookmarkStart w:id="2024" w:name="_Toc473905508"/>
      <w:bookmarkStart w:id="2025" w:name="_Toc480532802"/>
      <w:bookmarkStart w:id="2026" w:name="_Toc1879701545"/>
      <w:bookmarkStart w:id="2027" w:name="_Toc862121300"/>
      <w:r>
        <w:rPr>
          <w:rFonts w:hint="eastAsia"/>
          <w:b/>
          <w:bCs/>
          <w:kern w:val="0"/>
          <w:sz w:val="28"/>
          <w:szCs w:val="44"/>
        </w:rPr>
        <w:t>系统与设备供货</w:t>
      </w:r>
      <w:bookmarkEnd w:id="2015"/>
      <w:bookmarkEnd w:id="2016"/>
      <w:bookmarkEnd w:id="2017"/>
      <w:bookmarkEnd w:id="2018"/>
      <w:bookmarkEnd w:id="2019"/>
      <w:bookmarkEnd w:id="2020"/>
      <w:bookmarkEnd w:id="2021"/>
      <w:bookmarkEnd w:id="2022"/>
      <w:bookmarkEnd w:id="2023"/>
      <w:bookmarkEnd w:id="2024"/>
      <w:bookmarkEnd w:id="2025"/>
      <w:bookmarkEnd w:id="2026"/>
      <w:bookmarkEnd w:id="2027"/>
    </w:p>
    <w:p>
      <w:pPr>
        <w:ind w:left="0" w:firstLine="420" w:firstLineChars="200"/>
        <w:rPr>
          <w:sz w:val="21"/>
        </w:rPr>
      </w:pPr>
      <w:r>
        <w:rPr>
          <w:rFonts w:hint="eastAsia"/>
          <w:sz w:val="21"/>
        </w:rPr>
        <w:t>（</w:t>
      </w:r>
      <w:r>
        <w:rPr>
          <w:sz w:val="21"/>
        </w:rPr>
        <w:t>1</w:t>
      </w:r>
      <w:r>
        <w:rPr>
          <w:rFonts w:hint="eastAsia"/>
          <w:sz w:val="21"/>
        </w:rPr>
        <w:t>）系统确认。</w:t>
      </w:r>
    </w:p>
    <w:p>
      <w:pPr>
        <w:widowControl/>
        <w:numPr>
          <w:ilvl w:val="1"/>
          <w:numId w:val="71"/>
        </w:numPr>
        <w:tabs>
          <w:tab w:val="left" w:pos="432"/>
        </w:tabs>
        <w:ind w:firstLineChars="0"/>
        <w:jc w:val="left"/>
        <w:outlineLvl w:val="0"/>
        <w:rPr>
          <w:b/>
          <w:bCs/>
          <w:kern w:val="0"/>
          <w:sz w:val="28"/>
          <w:szCs w:val="44"/>
        </w:rPr>
      </w:pPr>
      <w:bookmarkStart w:id="2028" w:name="_Toc473905509"/>
      <w:bookmarkStart w:id="2029" w:name="_Toc480532803"/>
      <w:bookmarkStart w:id="2030" w:name="_Toc600522791"/>
      <w:bookmarkStart w:id="2031" w:name="_Toc511935798"/>
      <w:r>
        <w:rPr>
          <w:rFonts w:hint="eastAsia"/>
          <w:b/>
          <w:bCs/>
          <w:kern w:val="0"/>
          <w:sz w:val="28"/>
          <w:szCs w:val="44"/>
        </w:rPr>
        <w:t>系统的相关服务</w:t>
      </w:r>
      <w:bookmarkEnd w:id="2028"/>
      <w:bookmarkEnd w:id="2029"/>
      <w:bookmarkEnd w:id="2030"/>
      <w:bookmarkEnd w:id="2031"/>
    </w:p>
    <w:p>
      <w:pPr>
        <w:ind w:left="0" w:firstLine="420" w:firstLineChars="200"/>
        <w:rPr>
          <w:rFonts w:ascii="宋体" w:hAnsi="宋体"/>
          <w:b/>
          <w:bCs/>
          <w:kern w:val="0"/>
          <w:sz w:val="21"/>
          <w:szCs w:val="21"/>
        </w:rPr>
      </w:pPr>
      <w:r>
        <w:rPr>
          <w:rFonts w:hint="eastAsia"/>
          <w:sz w:val="21"/>
        </w:rPr>
        <w:t>（</w:t>
      </w:r>
      <w:r>
        <w:rPr>
          <w:sz w:val="21"/>
        </w:rPr>
        <w:t>1</w:t>
      </w:r>
      <w:r>
        <w:rPr>
          <w:rFonts w:hint="eastAsia"/>
          <w:sz w:val="21"/>
        </w:rPr>
        <w:t>）系统</w:t>
      </w:r>
      <w:bookmarkStart w:id="2035" w:name="_GoBack"/>
      <w:bookmarkEnd w:id="2035"/>
      <w:r>
        <w:rPr>
          <w:rFonts w:hint="eastAsia"/>
          <w:sz w:val="21"/>
        </w:rPr>
        <w:t>件。</w:t>
      </w:r>
    </w:p>
    <w:bookmarkEnd w:id="1"/>
    <w:p>
      <w:pPr>
        <w:widowControl/>
        <w:tabs>
          <w:tab w:val="left" w:pos="432"/>
        </w:tabs>
        <w:ind w:firstLineChars="0"/>
        <w:jc w:val="left"/>
        <w:outlineLvl w:val="0"/>
        <w:rPr>
          <w:sz w:val="21"/>
        </w:rPr>
      </w:pPr>
      <w:bookmarkStart w:id="2032" w:name="_Toc334800142"/>
      <w:bookmarkEnd w:id="2032"/>
      <w:bookmarkStart w:id="2033" w:name="_Toc334799678"/>
      <w:bookmarkEnd w:id="2033"/>
      <w:bookmarkStart w:id="2034" w:name="_Toc334702969"/>
      <w:bookmarkEnd w:id="2034"/>
    </w:p>
    <w:sectPr>
      <w:headerReference r:id="rId11" w:type="first"/>
      <w:footerReference r:id="rId14" w:type="first"/>
      <w:headerReference r:id="rId9" w:type="default"/>
      <w:footerReference r:id="rId12" w:type="default"/>
      <w:headerReference r:id="rId10" w:type="even"/>
      <w:footerReference r:id="rId13"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0" w:usb1="00000000" w:usb2="00000000" w:usb3="00000000" w:csb0="0016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00000000" w:usb1="00000000" w:usb2="00000000" w:usb3="00000000" w:csb0="00000000" w:csb1="00000000"/>
  </w:font>
  <w:font w:name="Calibri">
    <w:panose1 w:val="020F0502020204030204"/>
    <w:charset w:val="00"/>
    <w:family w:val="swiss"/>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Wingdings">
    <w:panose1 w:val="05000000000000000000"/>
    <w:charset w:val="02"/>
    <w:family w:val="auto"/>
    <w:pitch w:val="default"/>
    <w:sig w:usb0="00000000" w:usb1="00000000" w:usb2="00000000" w:usb3="00000000" w:csb0="00000000" w:csb1="00000000"/>
  </w:font>
  <w:font w:name="Arial Unicode MS">
    <w:panose1 w:val="020B0604020202020204"/>
    <w:charset w:val="86"/>
    <w:family w:val="roman"/>
    <w:pitch w:val="default"/>
    <w:sig w:usb0="00000000" w:usb1="00000000" w:usb2="00000000" w:usb3="00000000" w:csb0="003E0000" w:csb1="00000000"/>
  </w:font>
  <w:font w:name="黑体">
    <w:panose1 w:val="02010609060101010101"/>
    <w:charset w:val="86"/>
    <w:family w:val="modern"/>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Courier New">
    <w:panose1 w:val="02070309020205020404"/>
    <w:charset w:val="00"/>
    <w:family w:val="moder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00000000" w:csb1="00000000"/>
  </w:font>
  <w:font w:name="华文中宋">
    <w:panose1 w:val="02010600040101010101"/>
    <w:charset w:val="86"/>
    <w:family w:val="auto"/>
    <w:pitch w:val="default"/>
    <w:sig w:usb0="00000000" w:usb1="00000000" w:usb2="00000000" w:usb3="00000000" w:csb0="00160000" w:csb1="00000000"/>
  </w:font>
  <w:font w:name="昆仑仿宋">
    <w:altName w:val="苹方-简"/>
    <w:panose1 w:val="00000000000000000000"/>
    <w:charset w:val="86"/>
    <w:family w:val="auto"/>
    <w:pitch w:val="default"/>
    <w:sig w:usb0="00000000" w:usb1="00000000" w:usb2="00000010" w:usb3="00000000" w:csb0="00040001" w:csb1="00000000"/>
  </w:font>
  <w:font w:name="仿宋">
    <w:panose1 w:val="02010609060101010101"/>
    <w:charset w:val="86"/>
    <w:family w:val="modern"/>
    <w:pitch w:val="default"/>
    <w:sig w:usb0="00000000" w:usb1="00000000" w:usb2="00000000" w:usb3="00000000" w:csb0="00160000" w:csb1="00000000"/>
  </w:font>
  <w:font w:name="Tahoma">
    <w:panose1 w:val="020B0604030504040204"/>
    <w:charset w:val="00"/>
    <w:family w:val="swiss"/>
    <w:pitch w:val="default"/>
    <w:sig w:usb0="00000000" w:usb1="00000000" w:usb2="00000000" w:usb3="00000000" w:csb0="00000000" w:csb1="00000000"/>
  </w:font>
  <w:font w:name="仿宋_GB2312">
    <w:altName w:val="仿宋"/>
    <w:panose1 w:val="02010609030101010101"/>
    <w:charset w:val="86"/>
    <w:family w:val="modern"/>
    <w:pitch w:val="default"/>
    <w:sig w:usb0="00000000" w:usb1="00000000" w:usb2="00000010" w:usb3="00000000" w:csb0="00040000" w:csb1="00000000"/>
  </w:font>
  <w:font w:name="Arial Narrow">
    <w:panose1 w:val="020B0606020202030204"/>
    <w:charset w:val="00"/>
    <w:family w:val="swiss"/>
    <w:pitch w:val="default"/>
    <w:sig w:usb0="00000000" w:usb1="00000000" w:usb2="00000000" w:usb3="00000000" w:csb0="00000000" w:csb1="00000000"/>
  </w:font>
  <w:font w:name="CommercialPi BT">
    <w:altName w:val="Thonburi"/>
    <w:panose1 w:val="00000000000000000000"/>
    <w:charset w:val="02"/>
    <w:family w:val="roman"/>
    <w:pitch w:val="default"/>
    <w:sig w:usb0="00000000" w:usb1="00000000" w:usb2="00000000" w:usb3="00000000" w:csb0="80000000" w:csb1="00000000"/>
  </w:font>
  <w:font w:name="Verdana">
    <w:panose1 w:val="020B0604030504040204"/>
    <w:charset w:val="00"/>
    <w:family w:val="swiss"/>
    <w:pitch w:val="default"/>
    <w:sig w:usb0="00000000" w:usb1="00000000" w:usb2="00000000" w:usb3="00000000" w:csb0="00000000" w:csb1="00000000"/>
  </w:font>
  <w:font w:name="楷体_GB2312">
    <w:altName w:val="楷体"/>
    <w:panose1 w:val="02010609030101010101"/>
    <w:charset w:val="86"/>
    <w:family w:val="modern"/>
    <w:pitch w:val="default"/>
    <w:sig w:usb0="00000000" w:usb1="00000000" w:usb2="00000010" w:usb3="00000000" w:csb0="00040000" w:csb1="00000000"/>
  </w:font>
  <w:font w:name="文新字海-粗楷">
    <w:altName w:val="宋体"/>
    <w:panose1 w:val="00000000000000000000"/>
    <w:charset w:val="88"/>
    <w:family w:val="auto"/>
    <w:pitch w:val="default"/>
    <w:sig w:usb0="00000000" w:usb1="00000000" w:usb2="00000010" w:usb3="00000000" w:csb0="00100000" w:csb1="00000000"/>
  </w:font>
  <w:font w:name="方正粗圆简体">
    <w:altName w:val="苹方-简"/>
    <w:panose1 w:val="00000000000000000000"/>
    <w:charset w:val="86"/>
    <w:family w:val="auto"/>
    <w:pitch w:val="default"/>
    <w:sig w:usb0="00000000" w:usb1="00000000" w:usb2="00000010" w:usb3="00000000" w:csb0="00040000" w:csb1="00000000"/>
  </w:font>
  <w:font w:name="华文黑体">
    <w:panose1 w:val="02010600040101010101"/>
    <w:charset w:val="86"/>
    <w:family w:val="auto"/>
    <w:pitch w:val="default"/>
    <w:sig w:usb0="00000000" w:usb1="00000000" w:usb2="00000000" w:usb3="00000000" w:csb0="00160000" w:csb1="00000000"/>
  </w:font>
  <w:font w:name="PMingLiU">
    <w:panose1 w:val="02020500000000000000"/>
    <w:charset w:val="88"/>
    <w:family w:val="auto"/>
    <w:pitch w:val="default"/>
    <w:sig w:usb0="00000000" w:usb1="00000000" w:usb2="00000000" w:usb3="00000000" w:csb0="00160000" w:csb1="00000000"/>
  </w:font>
  <w:font w:name="Palatino">
    <w:panose1 w:val="00000000000000000000"/>
    <w:charset w:val="00"/>
    <w:family w:val="auto"/>
    <w:pitch w:val="default"/>
    <w:sig w:usb0="00000000" w:usb1="00000000" w:usb2="00000000" w:usb3="00000000" w:csb0="00000000" w:csb1="00000000"/>
  </w:font>
  <w:font w:name="DFKai-SB">
    <w:altName w:val="宋体"/>
    <w:panose1 w:val="00000000000000000000"/>
    <w:charset w:val="88"/>
    <w:family w:val="script"/>
    <w:pitch w:val="default"/>
    <w:sig w:usb0="00000000" w:usb1="00000000" w:usb2="00000016" w:usb3="00000000" w:csb0="00100001" w:csb1="00000000"/>
  </w:font>
  <w:font w:name="Batang">
    <w:panose1 w:val="02030600000101010101"/>
    <w:charset w:val="81"/>
    <w:family w:val="auto"/>
    <w:pitch w:val="default"/>
    <w:sig w:usb0="00000000" w:usb1="00000000" w:usb2="00000000" w:usb3="00000000" w:csb0="003E0000" w:csb1="00000000"/>
  </w:font>
  <w:font w:name="MS Gothic">
    <w:panose1 w:val="020B0609070205080204"/>
    <w:charset w:val="80"/>
    <w:family w:val="modern"/>
    <w:pitch w:val="default"/>
    <w:sig w:usb0="00000000" w:usb1="00000000" w:usb2="00000000" w:usb3="00000000" w:csb0="00160000" w:csb1="00000000"/>
  </w:font>
  <w:font w:name="Tms Rmn">
    <w:altName w:val="苹方-简"/>
    <w:panose1 w:val="02020603040505020304"/>
    <w:charset w:val="00"/>
    <w:family w:val="roman"/>
    <w:pitch w:val="default"/>
    <w:sig w:usb0="00000000" w:usb1="00000000" w:usb2="00000000" w:usb3="00000000" w:csb0="00000001" w:csb1="00000000"/>
  </w:font>
  <w:font w:name="Book Antiqua">
    <w:panose1 w:val="02040602050305030304"/>
    <w:charset w:val="00"/>
    <w:family w:val="roman"/>
    <w:pitch w:val="default"/>
    <w:sig w:usb0="00000000" w:usb1="00000000" w:usb2="00000000" w:usb3="00000000" w:csb0="00000000" w:csb1="00000000"/>
  </w:font>
  <w:font w:name="Univers">
    <w:altName w:val="苹方-简"/>
    <w:panose1 w:val="00000000000000000000"/>
    <w:charset w:val="00"/>
    <w:family w:val="auto"/>
    <w:pitch w:val="default"/>
    <w:sig w:usb0="00000000" w:usb1="00000000" w:usb2="00000000" w:usb3="00000000" w:csb0="00000001" w:csb1="00000000"/>
  </w:font>
  <w:font w:name="华文行楷">
    <w:panose1 w:val="02010800040101010101"/>
    <w:charset w:val="86"/>
    <w:family w:val="auto"/>
    <w:pitch w:val="default"/>
    <w:sig w:usb0="00000000" w:usb1="00000000" w:usb2="00000000" w:usb3="00000000" w:csb0="00060000" w:csb1="00000000"/>
  </w:font>
  <w:font w:name="Trebuchet MS">
    <w:panose1 w:val="020B0603020202020204"/>
    <w:charset w:val="00"/>
    <w:family w:val="swiss"/>
    <w:pitch w:val="default"/>
    <w:sig w:usb0="00000000" w:usb1="00000000" w:usb2="00000000" w:usb3="00000000" w:csb0="00000000" w:csb1="00000000"/>
  </w:font>
  <w:font w:name=".SF NS Text">
    <w:altName w:val="苹方-简"/>
    <w:panose1 w:val="00000000000000000000"/>
    <w:charset w:val="00"/>
    <w:family w:val="auto"/>
    <w:pitch w:val="default"/>
    <w:sig w:usb0="00000000" w:usb1="00000000" w:usb2="00000000" w:usb3="00000000" w:csb0="00000000" w:csb1="00000000"/>
  </w:font>
  <w:font w:name="Thonburi">
    <w:panose1 w:val="00000400000000000000"/>
    <w:charset w:val="00"/>
    <w:family w:val="auto"/>
    <w:pitch w:val="default"/>
    <w:sig w:usb0="00000000" w:usb1="00000000" w:usb2="00000000" w:usb3="00000000" w:csb0="00000000" w:csb1="00000000"/>
  </w:font>
  <w:font w:name="楷体">
    <w:panose1 w:val="02010609060101010101"/>
    <w:charset w:val="86"/>
    <w:family w:val="auto"/>
    <w:pitch w:val="default"/>
    <w:sig w:usb0="00000000" w:usb1="00000000" w:usb2="00000000" w:usb3="00000000" w:csb0="00160000" w:csb1="00000000"/>
  </w:font>
  <w:font w:name="微软雅黑">
    <w:panose1 w:val="020B0503020204020204"/>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6"/>
      <w:ind w:left="900" w:hanging="900"/>
    </w:pPr>
    <w:r>
      <w:fldChar w:fldCharType="begin"/>
    </w:r>
    <w:r>
      <w:rPr>
        <w:rStyle w:val="90"/>
      </w:rPr>
      <w:instrText xml:space="preserve"> PAGE </w:instrText>
    </w:r>
    <w:r>
      <w:fldChar w:fldCharType="separate"/>
    </w:r>
    <w:r>
      <w:rPr>
        <w:rStyle w:val="90"/>
      </w:rPr>
      <w:t>70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6"/>
      <w:ind w:left="900" w:hanging="90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6"/>
      <w:ind w:left="900" w:hanging="900"/>
    </w:pPr>
    <w:r>
      <w:fldChar w:fldCharType="begin"/>
    </w:r>
    <w:r>
      <w:rPr>
        <w:rStyle w:val="90"/>
      </w:rPr>
      <w:instrText xml:space="preserve"> PAGE </w:instrText>
    </w:r>
    <w:r>
      <w:fldChar w:fldCharType="separate"/>
    </w:r>
    <w:r>
      <w:rPr>
        <w:rStyle w:val="90"/>
      </w:rPr>
      <w:t>71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6"/>
      <w:ind w:left="900" w:hanging="90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6"/>
      <w:ind w:left="900" w:hanging="90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6"/>
      <w:ind w:left="900" w:hanging="90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ind w:left="900" w:hanging="9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ind w:left="900" w:hanging="90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ind w:left="900" w:hanging="90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ind w:left="900" w:hanging="90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ind w:left="900" w:hanging="90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ind w:left="900" w:hanging="9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F"/>
    <w:multiLevelType w:val="multilevel"/>
    <w:tmpl w:val="0000000F"/>
    <w:lvl w:ilvl="0" w:tentative="0">
      <w:start w:val="1"/>
      <w:numFmt w:val="bullet"/>
      <w:lvlText w:val=""/>
      <w:lvlJc w:val="left"/>
      <w:pPr>
        <w:tabs>
          <w:tab w:val="left" w:pos="454"/>
        </w:tabs>
        <w:ind w:left="567" w:hanging="113"/>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
    <w:nsid w:val="00000016"/>
    <w:multiLevelType w:val="multilevel"/>
    <w:tmpl w:val="00000016"/>
    <w:lvl w:ilvl="0" w:tentative="0">
      <w:start w:val="1"/>
      <w:numFmt w:val="decimal"/>
      <w:lvlText w:val="%1"/>
      <w:lvlJc w:val="left"/>
      <w:pPr>
        <w:tabs>
          <w:tab w:val="left" w:pos="432"/>
        </w:tabs>
        <w:ind w:left="432" w:hanging="432"/>
      </w:pPr>
      <w:rPr>
        <w:rFonts w:hint="eastAsia"/>
      </w:rPr>
    </w:lvl>
    <w:lvl w:ilvl="1" w:tentative="0">
      <w:start w:val="1"/>
      <w:numFmt w:val="decimal"/>
      <w:lvlText w:val="%1.%2"/>
      <w:lvlJc w:val="left"/>
      <w:pPr>
        <w:tabs>
          <w:tab w:val="left" w:pos="756"/>
        </w:tabs>
        <w:ind w:left="756" w:hanging="756"/>
      </w:pPr>
      <w:rPr>
        <w:rFonts w:hint="eastAsia" w:ascii="Times New Roman" w:hAnsi="Times New Roman" w:cs="Times New Roman"/>
        <w:i w:val="0"/>
        <w:iCs w:val="0"/>
        <w:caps w:val="0"/>
        <w:smallCaps w:val="0"/>
        <w:strike w:val="0"/>
        <w:dstrike w:val="0"/>
        <w:spacing w:val="0"/>
        <w:kern w:val="0"/>
        <w:position w:val="0"/>
        <w:u w:val="none"/>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2088"/>
        </w:tabs>
        <w:ind w:left="208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
    <w:nsid w:val="0000002B"/>
    <w:multiLevelType w:val="multilevel"/>
    <w:tmpl w:val="0000002B"/>
    <w:lvl w:ilvl="0" w:tentative="0">
      <w:start w:val="1"/>
      <w:numFmt w:val="decimal"/>
      <w:lvlText w:val="(%1)"/>
      <w:lvlJc w:val="left"/>
      <w:pPr>
        <w:tabs>
          <w:tab w:val="left" w:pos="840"/>
        </w:tabs>
        <w:ind w:left="84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000002F"/>
    <w:multiLevelType w:val="multilevel"/>
    <w:tmpl w:val="0000002F"/>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992"/>
        </w:tabs>
        <w:ind w:left="992" w:hanging="567"/>
      </w:pPr>
    </w:lvl>
    <w:lvl w:ilvl="2" w:tentative="0">
      <w:start w:val="1"/>
      <w:numFmt w:val="decimal"/>
      <w:lvlText w:val="%3)"/>
      <w:lvlJc w:val="left"/>
      <w:pPr>
        <w:tabs>
          <w:tab w:val="left" w:pos="1271"/>
        </w:tabs>
        <w:ind w:left="1271" w:hanging="420"/>
      </w:pPr>
    </w:lvl>
    <w:lvl w:ilvl="3" w:tentative="0">
      <w:start w:val="1"/>
      <w:numFmt w:val="decimal"/>
      <w:lvlText w:val="（%4）"/>
      <w:lvlJc w:val="left"/>
      <w:pPr>
        <w:tabs>
          <w:tab w:val="left" w:pos="1996"/>
        </w:tabs>
        <w:ind w:left="1996" w:hanging="720"/>
      </w:pPr>
      <w:rPr>
        <w:rFonts w:hint="default"/>
      </w:rPr>
    </w:lvl>
    <w:lvl w:ilvl="4" w:tentative="0">
      <w:start w:val="1"/>
      <w:numFmt w:val="decimal"/>
      <w:lvlText w:val="%1.%2.%3.%4.%5"/>
      <w:lvlJc w:val="left"/>
      <w:pPr>
        <w:tabs>
          <w:tab w:val="left" w:pos="2551"/>
        </w:tabs>
        <w:ind w:left="2551" w:hanging="850"/>
      </w:pPr>
    </w:lvl>
    <w:lvl w:ilvl="5" w:tentative="0">
      <w:start w:val="1"/>
      <w:numFmt w:val="decimal"/>
      <w:lvlText w:val="%1.%2.%3.%4.%5.%6"/>
      <w:lvlJc w:val="left"/>
      <w:pPr>
        <w:tabs>
          <w:tab w:val="left" w:pos="3260"/>
        </w:tabs>
        <w:ind w:left="3260" w:hanging="1134"/>
      </w:pPr>
    </w:lvl>
    <w:lvl w:ilvl="6" w:tentative="0">
      <w:start w:val="1"/>
      <w:numFmt w:val="decimal"/>
      <w:lvlText w:val="%1.%2.%3.%4.%5.%6.%7"/>
      <w:lvlJc w:val="left"/>
      <w:pPr>
        <w:tabs>
          <w:tab w:val="left" w:pos="3827"/>
        </w:tabs>
        <w:ind w:left="3827" w:hanging="1276"/>
      </w:pPr>
    </w:lvl>
    <w:lvl w:ilvl="7" w:tentative="0">
      <w:start w:val="1"/>
      <w:numFmt w:val="decimal"/>
      <w:lvlText w:val="%1.%2.%3.%4.%5.%6.%7.%8"/>
      <w:lvlJc w:val="left"/>
      <w:pPr>
        <w:tabs>
          <w:tab w:val="left" w:pos="4394"/>
        </w:tabs>
        <w:ind w:left="4394" w:hanging="1418"/>
      </w:pPr>
    </w:lvl>
    <w:lvl w:ilvl="8" w:tentative="0">
      <w:start w:val="1"/>
      <w:numFmt w:val="decimal"/>
      <w:lvlText w:val="%1.%2.%3.%4.%5.%6.%7.%8.%9"/>
      <w:lvlJc w:val="left"/>
      <w:pPr>
        <w:tabs>
          <w:tab w:val="left" w:pos="5102"/>
        </w:tabs>
        <w:ind w:left="5102" w:hanging="1700"/>
      </w:pPr>
    </w:lvl>
  </w:abstractNum>
  <w:abstractNum w:abstractNumId="4">
    <w:nsid w:val="00000032"/>
    <w:multiLevelType w:val="multilevel"/>
    <w:tmpl w:val="00000032"/>
    <w:lvl w:ilvl="0" w:tentative="0">
      <w:start w:val="1"/>
      <w:numFmt w:val="decimal"/>
      <w:lvlText w:val="%1"/>
      <w:lvlJc w:val="left"/>
      <w:pPr>
        <w:tabs>
          <w:tab w:val="left" w:pos="432"/>
        </w:tabs>
        <w:ind w:left="432" w:hanging="432"/>
      </w:pPr>
      <w:rPr>
        <w:rFonts w:hint="eastAsia"/>
      </w:rPr>
    </w:lvl>
    <w:lvl w:ilvl="1" w:tentative="0">
      <w:start w:val="1"/>
      <w:numFmt w:val="decimal"/>
      <w:lvlText w:val="5.%2"/>
      <w:lvlJc w:val="left"/>
      <w:pPr>
        <w:tabs>
          <w:tab w:val="left" w:pos="756"/>
        </w:tabs>
        <w:ind w:left="756" w:hanging="756"/>
      </w:pPr>
      <w:rPr>
        <w:rFonts w:hint="eastAsia" w:ascii="Times New Roman" w:hAnsi="Times New Roman" w:cs="Times New Roman"/>
        <w:i w:val="0"/>
        <w:iCs w:val="0"/>
        <w:caps w:val="0"/>
        <w:smallCaps w:val="0"/>
        <w:strike w:val="0"/>
        <w:dstrike w:val="0"/>
        <w:spacing w:val="0"/>
        <w:kern w:val="0"/>
        <w:position w:val="0"/>
        <w:u w:val="none"/>
      </w:rPr>
    </w:lvl>
    <w:lvl w:ilvl="2" w:tentative="0">
      <w:start w:val="1"/>
      <w:numFmt w:val="decimal"/>
      <w:lvlText w:val="5.%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2088"/>
        </w:tabs>
        <w:ind w:left="208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5">
    <w:nsid w:val="00000036"/>
    <w:multiLevelType w:val="multilevel"/>
    <w:tmpl w:val="00000036"/>
    <w:lvl w:ilvl="0" w:tentative="0">
      <w:start w:val="1"/>
      <w:numFmt w:val="decimal"/>
      <w:lvlText w:val="(%1)"/>
      <w:lvlJc w:val="left"/>
      <w:pPr>
        <w:tabs>
          <w:tab w:val="left" w:pos="840"/>
        </w:tabs>
        <w:ind w:left="84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0000006E"/>
    <w:multiLevelType w:val="multilevel"/>
    <w:tmpl w:val="0000006E"/>
    <w:lvl w:ilvl="0" w:tentative="0">
      <w:start w:val="0"/>
      <w:numFmt w:val="decimal"/>
      <w:pStyle w:val="2"/>
      <w:lvlText w:val=""/>
      <w:lvlJc w:val="left"/>
    </w:lvl>
    <w:lvl w:ilvl="1" w:tentative="0">
      <w:start w:val="0"/>
      <w:numFmt w:val="decimal"/>
      <w:pStyle w:val="4"/>
      <w:suff w:val="nothing"/>
      <w:lvlText w:val="%1.%2"/>
      <w:lvlJc w:val="left"/>
      <w:pPr>
        <w:ind w:left="0" w:firstLine="0"/>
      </w:pPr>
      <w:rPr>
        <w:rFonts w:hint="eastAsia"/>
        <w:lang w:val="en-US"/>
      </w:rPr>
    </w:lvl>
    <w:lvl w:ilvl="2" w:tentative="0">
      <w:start w:val="1"/>
      <w:numFmt w:val="decimal"/>
      <w:pStyle w:val="5"/>
      <w:lvlText w:val=""/>
      <w:lvlJc w:val="left"/>
    </w:lvl>
    <w:lvl w:ilvl="3" w:tentative="0">
      <w:start w:val="1"/>
      <w:numFmt w:val="decimal"/>
      <w:pStyle w:val="6"/>
      <w:lvlText w:val=""/>
      <w:lvlJc w:val="left"/>
    </w:lvl>
    <w:lvl w:ilvl="4" w:tentative="0">
      <w:start w:val="1"/>
      <w:numFmt w:val="decimal"/>
      <w:pStyle w:val="7"/>
      <w:lvlText w:val=""/>
      <w:lvlJc w:val="left"/>
    </w:lvl>
    <w:lvl w:ilvl="5" w:tentative="0">
      <w:start w:val="1"/>
      <w:numFmt w:val="decimal"/>
      <w:pStyle w:val="660"/>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7">
    <w:nsid w:val="05AF3001"/>
    <w:multiLevelType w:val="multilevel"/>
    <w:tmpl w:val="05AF3001"/>
    <w:lvl w:ilvl="0" w:tentative="0">
      <w:start w:val="1"/>
      <w:numFmt w:val="upperLetter"/>
      <w:pStyle w:val="789"/>
      <w:lvlText w:val="附录 %1"/>
      <w:lvlJc w:val="left"/>
      <w:pPr>
        <w:tabs>
          <w:tab w:val="left" w:pos="432"/>
        </w:tabs>
        <w:ind w:left="432" w:hanging="432"/>
      </w:pPr>
      <w:rPr>
        <w:rFonts w:hint="eastAsia" w:ascii="Arial Unicode MS" w:hAnsi="Arial Unicode MS"/>
      </w:rPr>
    </w:lvl>
    <w:lvl w:ilvl="1" w:tentative="0">
      <w:start w:val="1"/>
      <w:numFmt w:val="decimal"/>
      <w:lvlText w:val="%1.%2"/>
      <w:lvlJc w:val="left"/>
      <w:pPr>
        <w:tabs>
          <w:tab w:val="left" w:pos="576"/>
        </w:tabs>
        <w:ind w:left="576" w:hanging="576"/>
      </w:pPr>
      <w:rPr>
        <w:rFonts w:hint="eastAsia" w:ascii="Arial Unicode MS" w:hAnsi="Arial Unicode MS"/>
      </w:rPr>
    </w:lvl>
    <w:lvl w:ilvl="2" w:tentative="0">
      <w:start w:val="1"/>
      <w:numFmt w:val="decimal"/>
      <w:lvlText w:val="%1.%2.%3"/>
      <w:lvlJc w:val="left"/>
      <w:pPr>
        <w:tabs>
          <w:tab w:val="left" w:pos="720"/>
        </w:tabs>
        <w:ind w:left="720" w:hanging="720"/>
      </w:pPr>
      <w:rPr>
        <w:rFonts w:hint="eastAsia" w:ascii="Arial Unicode MS" w:hAnsi="Arial Unicode MS"/>
      </w:rPr>
    </w:lvl>
    <w:lvl w:ilvl="3" w:tentative="0">
      <w:start w:val="1"/>
      <w:numFmt w:val="decimal"/>
      <w:lvlText w:val="%1.%2.%3.%4"/>
      <w:lvlJc w:val="left"/>
      <w:pPr>
        <w:tabs>
          <w:tab w:val="left" w:pos="864"/>
        </w:tabs>
        <w:ind w:left="864" w:hanging="864"/>
      </w:pPr>
      <w:rPr>
        <w:rFonts w:hint="eastAsia" w:ascii="Arial Unicode MS" w:hAnsi="Arial Unicode MS"/>
      </w:rPr>
    </w:lvl>
    <w:lvl w:ilvl="4" w:tentative="0">
      <w:start w:val="1"/>
      <w:numFmt w:val="decimal"/>
      <w:lvlText w:val="I-%4.%1.%2.%3.%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8">
    <w:nsid w:val="0620376E"/>
    <w:multiLevelType w:val="multilevel"/>
    <w:tmpl w:val="0620376E"/>
    <w:lvl w:ilvl="0" w:tentative="0">
      <w:start w:val="1"/>
      <w:numFmt w:val="decimal"/>
      <w:suff w:val="space"/>
      <w:lvlText w:val="%1、"/>
      <w:lvlJc w:val="left"/>
      <w:pPr>
        <w:ind w:left="480" w:firstLine="0"/>
      </w:pPr>
      <w:rPr>
        <w:rFonts w:hint="eastAsia" w:ascii="宋体" w:hAnsi="宋体" w:eastAsia="黑体" w:cs="Times New Roman"/>
        <w:b/>
        <w:bCs w:val="0"/>
        <w:i w:val="0"/>
        <w:iCs w:val="0"/>
        <w:caps w:val="0"/>
        <w:strike w:val="0"/>
        <w:dstrike w:val="0"/>
        <w:spacing w:val="0"/>
        <w:position w:val="0"/>
        <w:sz w:val="28"/>
        <w:szCs w:val="28"/>
        <w:u w:val="none"/>
      </w:rPr>
    </w:lvl>
    <w:lvl w:ilvl="1" w:tentative="0">
      <w:start w:val="1"/>
      <w:numFmt w:val="decimal"/>
      <w:isLgl/>
      <w:suff w:val="nothing"/>
      <w:lvlText w:val="%1.%2 "/>
      <w:lvlJc w:val="left"/>
      <w:pPr>
        <w:ind w:left="480" w:firstLine="0"/>
      </w:pPr>
      <w:rPr>
        <w:rFonts w:hint="default" w:ascii="Arial" w:hAnsi="Arial" w:eastAsia="宋体"/>
        <w:b/>
        <w:i w:val="0"/>
        <w:iCs w:val="0"/>
        <w:caps w:val="0"/>
        <w:strike w:val="0"/>
        <w:dstrike w:val="0"/>
        <w:color w:val="auto"/>
        <w:spacing w:val="0"/>
        <w:position w:val="0"/>
        <w:sz w:val="24"/>
        <w:szCs w:val="24"/>
        <w:u w:val="none"/>
      </w:rPr>
    </w:lvl>
    <w:lvl w:ilvl="2" w:tentative="0">
      <w:start w:val="1"/>
      <w:numFmt w:val="decimal"/>
      <w:lvlRestart w:val="0"/>
      <w:pStyle w:val="86"/>
      <w:isLgl/>
      <w:suff w:val="nothing"/>
      <w:lvlText w:val="%211.3.%3 "/>
      <w:lvlJc w:val="left"/>
      <w:pPr>
        <w:ind w:left="960" w:firstLine="0"/>
      </w:pPr>
      <w:rPr>
        <w:rFonts w:hint="default" w:ascii="Arial" w:hAnsi="Arial" w:eastAsia="宋体"/>
        <w:b/>
        <w:i w:val="0"/>
        <w:color w:val="auto"/>
        <w:sz w:val="24"/>
        <w:szCs w:val="24"/>
      </w:rPr>
    </w:lvl>
    <w:lvl w:ilvl="3" w:tentative="0">
      <w:start w:val="1"/>
      <w:numFmt w:val="none"/>
      <w:isLgl/>
      <w:lvlText w:val="5.2.5.2"/>
      <w:lvlJc w:val="left"/>
      <w:pPr>
        <w:tabs>
          <w:tab w:val="left" w:pos="960"/>
        </w:tabs>
        <w:ind w:left="960" w:firstLine="0"/>
      </w:pPr>
      <w:rPr>
        <w:rFonts w:hint="default" w:ascii="Arial" w:hAnsi="Arial" w:eastAsia="宋体"/>
        <w:b/>
        <w:i w:val="0"/>
        <w:color w:val="auto"/>
        <w:sz w:val="24"/>
        <w:szCs w:val="24"/>
      </w:rPr>
    </w:lvl>
    <w:lvl w:ilvl="4" w:tentative="0">
      <w:start w:val="1"/>
      <w:numFmt w:val="decimal"/>
      <w:lvlText w:val="（%5）"/>
      <w:lvlJc w:val="left"/>
      <w:pPr>
        <w:tabs>
          <w:tab w:val="left" w:pos="0"/>
        </w:tabs>
        <w:ind w:left="0" w:firstLine="0"/>
      </w:pPr>
      <w:rPr>
        <w:rFonts w:hint="default" w:ascii="Arial" w:hAnsi="Arial" w:eastAsia="宋体"/>
        <w:b w:val="0"/>
        <w:i w:val="0"/>
        <w:sz w:val="24"/>
        <w:szCs w:val="24"/>
      </w:rPr>
    </w:lvl>
    <w:lvl w:ilvl="5" w:tentative="0">
      <w:start w:val="1"/>
      <w:numFmt w:val="none"/>
      <w:lvlText w:val=""/>
      <w:lvlJc w:val="left"/>
      <w:pPr>
        <w:tabs>
          <w:tab w:val="left" w:pos="0"/>
        </w:tabs>
        <w:ind w:left="0" w:firstLine="0"/>
      </w:pPr>
      <w:rPr>
        <w:rFonts w:hint="eastAsia" w:ascii="宋体" w:eastAsia="宋体"/>
        <w:b w:val="0"/>
        <w:i w:val="0"/>
        <w:sz w:val="24"/>
        <w:szCs w:val="24"/>
      </w:rPr>
    </w:lvl>
    <w:lvl w:ilvl="6" w:tentative="0">
      <w:start w:val="1"/>
      <w:numFmt w:val="none"/>
      <w:lvlRestart w:val="0"/>
      <w:lvlText w:val=""/>
      <w:lvlJc w:val="left"/>
      <w:pPr>
        <w:tabs>
          <w:tab w:val="left" w:pos="1296"/>
        </w:tabs>
        <w:ind w:left="1296" w:hanging="1296"/>
      </w:pPr>
      <w:rPr>
        <w:rFonts w:hint="eastAsia"/>
      </w:rPr>
    </w:lvl>
    <w:lvl w:ilvl="7" w:tentative="0">
      <w:start w:val="1"/>
      <w:numFmt w:val="none"/>
      <w:lvlText w:val=""/>
      <w:lvlJc w:val="left"/>
      <w:pPr>
        <w:tabs>
          <w:tab w:val="left" w:pos="1440"/>
        </w:tabs>
        <w:ind w:left="1440" w:hanging="1440"/>
      </w:pPr>
      <w:rPr>
        <w:rFonts w:hint="eastAsia"/>
      </w:rPr>
    </w:lvl>
    <w:lvl w:ilvl="8" w:tentative="0">
      <w:start w:val="1"/>
      <w:numFmt w:val="decimal"/>
      <w:lvlText w:val="%9."/>
      <w:lvlJc w:val="left"/>
      <w:pPr>
        <w:tabs>
          <w:tab w:val="left" w:pos="1584"/>
        </w:tabs>
        <w:ind w:left="1584" w:hanging="1584"/>
      </w:pPr>
      <w:rPr>
        <w:rFonts w:hint="eastAsia" w:ascii="宋体" w:hAnsi="宋体" w:eastAsia="宋体"/>
      </w:rPr>
    </w:lvl>
  </w:abstractNum>
  <w:abstractNum w:abstractNumId="9">
    <w:nsid w:val="0D465ED9"/>
    <w:multiLevelType w:val="multilevel"/>
    <w:tmpl w:val="0D465ED9"/>
    <w:lvl w:ilvl="0" w:tentative="0">
      <w:start w:val="1"/>
      <w:numFmt w:val="decimal"/>
      <w:lvlText w:val="%1"/>
      <w:lvlJc w:val="left"/>
      <w:pPr>
        <w:tabs>
          <w:tab w:val="left" w:pos="432"/>
        </w:tabs>
        <w:ind w:left="432" w:hanging="432"/>
      </w:pPr>
      <w:rPr>
        <w:rFonts w:hint="eastAsia"/>
      </w:rPr>
    </w:lvl>
    <w:lvl w:ilvl="1" w:tentative="0">
      <w:start w:val="1"/>
      <w:numFmt w:val="decimal"/>
      <w:lvlText w:val="3.%2"/>
      <w:lvlJc w:val="left"/>
      <w:pPr>
        <w:tabs>
          <w:tab w:val="left" w:pos="756"/>
        </w:tabs>
        <w:ind w:left="756" w:hanging="756"/>
      </w:pPr>
      <w:rPr>
        <w:rFonts w:hint="eastAsia" w:ascii="Times New Roman" w:hAnsi="Times New Roman" w:cs="Times New Roman"/>
        <w:i w:val="0"/>
        <w:iCs w:val="0"/>
        <w:caps w:val="0"/>
        <w:smallCaps w:val="0"/>
        <w:strike w:val="0"/>
        <w:dstrike w:val="0"/>
        <w:spacing w:val="0"/>
        <w:kern w:val="0"/>
        <w:position w:val="0"/>
        <w:u w:val="none"/>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2088"/>
        </w:tabs>
        <w:ind w:left="208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0">
    <w:nsid w:val="0E453022"/>
    <w:multiLevelType w:val="multilevel"/>
    <w:tmpl w:val="0E453022"/>
    <w:lvl w:ilvl="0" w:tentative="0">
      <w:start w:val="1"/>
      <w:numFmt w:val="ideographDigital"/>
      <w:pStyle w:val="289"/>
      <w:lvlText w:val="第%1部分"/>
      <w:lvlJc w:val="left"/>
      <w:pPr>
        <w:tabs>
          <w:tab w:val="left" w:pos="2"/>
        </w:tabs>
        <w:ind w:left="1247" w:hanging="1245"/>
      </w:pPr>
      <w:rPr>
        <w:rFonts w:hint="eastAsia"/>
      </w:rPr>
    </w:lvl>
    <w:lvl w:ilvl="1" w:tentative="0">
      <w:start w:val="1"/>
      <w:numFmt w:val="decimal"/>
      <w:isLgl/>
      <w:lvlText w:val="%1.%2."/>
      <w:lvlJc w:val="left"/>
      <w:pPr>
        <w:tabs>
          <w:tab w:val="left" w:pos="2"/>
        </w:tabs>
        <w:ind w:left="966" w:hanging="964"/>
      </w:pPr>
      <w:rPr>
        <w:rFonts w:hint="eastAsia"/>
      </w:rPr>
    </w:lvl>
    <w:lvl w:ilvl="2" w:tentative="0">
      <w:start w:val="1"/>
      <w:numFmt w:val="none"/>
      <w:lvlRestart w:val="0"/>
      <w:lvlText w:val="A."/>
      <w:lvlJc w:val="left"/>
      <w:pPr>
        <w:tabs>
          <w:tab w:val="left" w:pos="2"/>
        </w:tabs>
        <w:ind w:left="966" w:hanging="2"/>
      </w:pPr>
      <w:rPr>
        <w:rFonts w:hint="eastAsia"/>
      </w:rPr>
    </w:lvl>
    <w:lvl w:ilvl="3" w:tentative="0">
      <w:start w:val="1"/>
      <w:numFmt w:val="upperLetter"/>
      <w:pStyle w:val="290"/>
      <w:lvlText w:val="%4."/>
      <w:lvlJc w:val="left"/>
      <w:pPr>
        <w:tabs>
          <w:tab w:val="left" w:pos="1574"/>
        </w:tabs>
        <w:ind w:left="1574" w:hanging="419"/>
      </w:pPr>
      <w:rPr>
        <w:rFonts w:hint="eastAsia"/>
      </w:rPr>
    </w:lvl>
    <w:lvl w:ilvl="4" w:tentative="0">
      <w:start w:val="1"/>
      <w:numFmt w:val="decimal"/>
      <w:lvlText w:val="%5."/>
      <w:lvlJc w:val="left"/>
      <w:pPr>
        <w:tabs>
          <w:tab w:val="left" w:pos="1758"/>
        </w:tabs>
        <w:ind w:left="1758" w:hanging="392"/>
      </w:pPr>
      <w:rPr>
        <w:rFonts w:hint="eastAsia"/>
      </w:rPr>
    </w:lvl>
    <w:lvl w:ilvl="5" w:tentative="0">
      <w:start w:val="1"/>
      <w:numFmt w:val="decimal"/>
      <w:lvlText w:val="%1.%2.%3.%4.%5.%6."/>
      <w:lvlJc w:val="left"/>
      <w:pPr>
        <w:tabs>
          <w:tab w:val="left" w:pos="1786"/>
        </w:tabs>
        <w:ind w:left="1786" w:hanging="1134"/>
      </w:pPr>
      <w:rPr>
        <w:rFonts w:hint="eastAsia"/>
      </w:rPr>
    </w:lvl>
    <w:lvl w:ilvl="6" w:tentative="0">
      <w:start w:val="1"/>
      <w:numFmt w:val="decimal"/>
      <w:lvlText w:val="%1.%2.%3.%4.%5.%6.%7."/>
      <w:lvlJc w:val="left"/>
      <w:pPr>
        <w:tabs>
          <w:tab w:val="left" w:pos="1928"/>
        </w:tabs>
        <w:ind w:left="1928" w:hanging="1276"/>
      </w:pPr>
      <w:rPr>
        <w:rFonts w:hint="eastAsia"/>
      </w:rPr>
    </w:lvl>
    <w:lvl w:ilvl="7" w:tentative="0">
      <w:start w:val="1"/>
      <w:numFmt w:val="decimal"/>
      <w:lvlText w:val="%1.%2.%3.%4.%5.%6.%7.%8."/>
      <w:lvlJc w:val="left"/>
      <w:pPr>
        <w:tabs>
          <w:tab w:val="left" w:pos="2070"/>
        </w:tabs>
        <w:ind w:left="2070" w:hanging="1418"/>
      </w:pPr>
      <w:rPr>
        <w:rFonts w:hint="eastAsia"/>
      </w:rPr>
    </w:lvl>
    <w:lvl w:ilvl="8" w:tentative="0">
      <w:start w:val="1"/>
      <w:numFmt w:val="decimal"/>
      <w:lvlText w:val="%1.%2.%3.%4.%5.%6.%7.%8.%9."/>
      <w:lvlJc w:val="left"/>
      <w:pPr>
        <w:tabs>
          <w:tab w:val="left" w:pos="2211"/>
        </w:tabs>
        <w:ind w:left="2211" w:hanging="1559"/>
      </w:pPr>
      <w:rPr>
        <w:rFonts w:hint="eastAsia"/>
      </w:rPr>
    </w:lvl>
  </w:abstractNum>
  <w:abstractNum w:abstractNumId="11">
    <w:nsid w:val="0F0C751A"/>
    <w:multiLevelType w:val="multilevel"/>
    <w:tmpl w:val="0F0C751A"/>
    <w:lvl w:ilvl="0" w:tentative="0">
      <w:start w:val="1"/>
      <w:numFmt w:val="decimal"/>
      <w:pStyle w:val="793"/>
      <w:lvlText w:val="[REQ_%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0FEE4ED9"/>
    <w:multiLevelType w:val="multilevel"/>
    <w:tmpl w:val="0FEE4ED9"/>
    <w:lvl w:ilvl="0" w:tentative="0">
      <w:start w:val="1"/>
      <w:numFmt w:val="decimal"/>
      <w:lvlText w:val="%1"/>
      <w:lvlJc w:val="left"/>
      <w:pPr>
        <w:tabs>
          <w:tab w:val="left" w:pos="432"/>
        </w:tabs>
        <w:ind w:left="432" w:hanging="432"/>
      </w:pPr>
      <w:rPr>
        <w:rFonts w:hint="eastAsia"/>
      </w:rPr>
    </w:lvl>
    <w:lvl w:ilvl="1" w:tentative="0">
      <w:start w:val="1"/>
      <w:numFmt w:val="decimal"/>
      <w:lvlText w:val="2.%2"/>
      <w:lvlJc w:val="left"/>
      <w:pPr>
        <w:tabs>
          <w:tab w:val="left" w:pos="756"/>
        </w:tabs>
        <w:ind w:left="756" w:hanging="756"/>
      </w:pPr>
      <w:rPr>
        <w:rFonts w:hint="eastAsia" w:ascii="Times New Roman" w:hAnsi="Times New Roman" w:cs="Times New Roman"/>
        <w:i w:val="0"/>
        <w:iCs w:val="0"/>
        <w:caps w:val="0"/>
        <w:smallCaps w:val="0"/>
        <w:strike w:val="0"/>
        <w:dstrike w:val="0"/>
        <w:spacing w:val="0"/>
        <w:kern w:val="0"/>
        <w:position w:val="0"/>
        <w:u w:val="none"/>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2088"/>
        </w:tabs>
        <w:ind w:left="208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3">
    <w:nsid w:val="11C43AB2"/>
    <w:multiLevelType w:val="multilevel"/>
    <w:tmpl w:val="11C43AB2"/>
    <w:lvl w:ilvl="0" w:tentative="0">
      <w:start w:val="1"/>
      <w:numFmt w:val="decimal"/>
      <w:lvlText w:val="%1"/>
      <w:lvlJc w:val="left"/>
      <w:pPr>
        <w:tabs>
          <w:tab w:val="left" w:pos="432"/>
        </w:tabs>
        <w:ind w:left="432" w:hanging="432"/>
      </w:pPr>
      <w:rPr>
        <w:rFonts w:hint="eastAsia"/>
      </w:rPr>
    </w:lvl>
    <w:lvl w:ilvl="1" w:tentative="0">
      <w:start w:val="1"/>
      <w:numFmt w:val="decimal"/>
      <w:lvlText w:val="3.%2"/>
      <w:lvlJc w:val="left"/>
      <w:pPr>
        <w:tabs>
          <w:tab w:val="left" w:pos="756"/>
        </w:tabs>
        <w:ind w:left="756" w:hanging="756"/>
      </w:pPr>
      <w:rPr>
        <w:rFonts w:hint="eastAsia" w:ascii="Times New Roman" w:hAnsi="Times New Roman" w:cs="Times New Roman"/>
        <w:i w:val="0"/>
        <w:iCs w:val="0"/>
        <w:caps w:val="0"/>
        <w:smallCaps w:val="0"/>
        <w:strike w:val="0"/>
        <w:dstrike w:val="0"/>
        <w:spacing w:val="0"/>
        <w:kern w:val="0"/>
        <w:position w:val="0"/>
        <w:u w:val="none"/>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2088"/>
        </w:tabs>
        <w:ind w:left="208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4">
    <w:nsid w:val="17EA3480"/>
    <w:multiLevelType w:val="multilevel"/>
    <w:tmpl w:val="17EA3480"/>
    <w:lvl w:ilvl="0" w:tentative="0">
      <w:start w:val="1"/>
      <w:numFmt w:val="decimal"/>
      <w:lvlText w:val="%1)"/>
      <w:lvlJc w:val="left"/>
      <w:pPr>
        <w:ind w:left="840" w:hanging="443"/>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1B6935B6"/>
    <w:multiLevelType w:val="multilevel"/>
    <w:tmpl w:val="1B6935B6"/>
    <w:lvl w:ilvl="0" w:tentative="0">
      <w:start w:val="1"/>
      <w:numFmt w:val="decimal"/>
      <w:lvlText w:val="%1"/>
      <w:lvlJc w:val="left"/>
      <w:pPr>
        <w:tabs>
          <w:tab w:val="left" w:pos="432"/>
        </w:tabs>
        <w:ind w:left="432" w:hanging="432"/>
      </w:pPr>
      <w:rPr>
        <w:rFonts w:hint="eastAsia"/>
      </w:rPr>
    </w:lvl>
    <w:lvl w:ilvl="1" w:tentative="0">
      <w:start w:val="1"/>
      <w:numFmt w:val="decimal"/>
      <w:lvlText w:val="%1.%2"/>
      <w:lvlJc w:val="left"/>
      <w:pPr>
        <w:tabs>
          <w:tab w:val="left" w:pos="756"/>
        </w:tabs>
        <w:ind w:left="756" w:hanging="756"/>
      </w:pPr>
      <w:rPr>
        <w:rFonts w:hint="eastAsia" w:ascii="Times New Roman" w:hAnsi="Times New Roman" w:cs="Times New Roman"/>
        <w:i w:val="0"/>
        <w:iCs w:val="0"/>
        <w:caps w:val="0"/>
        <w:smallCaps w:val="0"/>
        <w:strike w:val="0"/>
        <w:dstrike w:val="0"/>
        <w:spacing w:val="0"/>
        <w:kern w:val="0"/>
        <w:position w:val="0"/>
        <w:u w:val="none"/>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2088"/>
        </w:tabs>
        <w:ind w:left="208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6">
    <w:nsid w:val="1E3C0838"/>
    <w:multiLevelType w:val="multilevel"/>
    <w:tmpl w:val="1E3C0838"/>
    <w:lvl w:ilvl="0" w:tentative="0">
      <w:start w:val="1"/>
      <w:numFmt w:val="bullet"/>
      <w:pStyle w:val="652"/>
      <w:lvlText w:val=""/>
      <w:lvlJc w:val="left"/>
      <w:pPr>
        <w:tabs>
          <w:tab w:val="left" w:pos="560"/>
        </w:tabs>
        <w:ind w:left="200" w:firstLine="0"/>
      </w:pPr>
      <w:rPr>
        <w:rFonts w:hint="default" w:ascii="Wingdings" w:hAnsi="Wingdings" w:eastAsia="宋体"/>
        <w:b w:val="0"/>
        <w:i w:val="0"/>
        <w:color w:val="auto"/>
        <w:spacing w:val="10"/>
        <w:w w:val="95"/>
        <w:kern w:val="0"/>
        <w:position w:val="0"/>
        <w:sz w:val="24"/>
      </w:rPr>
    </w:lvl>
    <w:lvl w:ilvl="1" w:tentative="0">
      <w:start w:val="1"/>
      <w:numFmt w:val="decimal"/>
      <w:isLgl/>
      <w:lvlText w:val="20.8.%2"/>
      <w:lvlJc w:val="left"/>
      <w:pPr>
        <w:tabs>
          <w:tab w:val="left" w:pos="1340"/>
        </w:tabs>
        <w:ind w:left="1340" w:hanging="720"/>
      </w:pPr>
      <w:rPr>
        <w:rFonts w:hint="eastAsia"/>
        <w:b w:val="0"/>
        <w:i w:val="0"/>
        <w:color w:val="auto"/>
        <w:spacing w:val="10"/>
        <w:w w:val="95"/>
        <w:kern w:val="0"/>
        <w:position w:val="0"/>
        <w:sz w:val="21"/>
      </w:rPr>
    </w:lvl>
    <w:lvl w:ilvl="2" w:tentative="0">
      <w:start w:val="1"/>
      <w:numFmt w:val="bullet"/>
      <w:lvlText w:val=""/>
      <w:lvlJc w:val="left"/>
      <w:pPr>
        <w:tabs>
          <w:tab w:val="left" w:pos="1460"/>
        </w:tabs>
        <w:ind w:left="1460" w:hanging="420"/>
      </w:pPr>
      <w:rPr>
        <w:rFonts w:hint="default" w:ascii="Wingdings" w:hAnsi="Wingdings"/>
      </w:rPr>
    </w:lvl>
    <w:lvl w:ilvl="3" w:tentative="0">
      <w:start w:val="1"/>
      <w:numFmt w:val="bullet"/>
      <w:lvlText w:val=""/>
      <w:lvlJc w:val="left"/>
      <w:pPr>
        <w:tabs>
          <w:tab w:val="left" w:pos="1880"/>
        </w:tabs>
        <w:ind w:left="1880" w:hanging="420"/>
      </w:pPr>
      <w:rPr>
        <w:rFonts w:hint="default" w:ascii="Wingdings" w:hAnsi="Wingdings"/>
      </w:rPr>
    </w:lvl>
    <w:lvl w:ilvl="4" w:tentative="0">
      <w:start w:val="1"/>
      <w:numFmt w:val="bullet"/>
      <w:lvlText w:val=""/>
      <w:lvlJc w:val="left"/>
      <w:pPr>
        <w:tabs>
          <w:tab w:val="left" w:pos="2300"/>
        </w:tabs>
        <w:ind w:left="2300" w:hanging="420"/>
      </w:pPr>
      <w:rPr>
        <w:rFonts w:hint="default" w:ascii="Wingdings" w:hAnsi="Wingdings"/>
      </w:rPr>
    </w:lvl>
    <w:lvl w:ilvl="5" w:tentative="0">
      <w:start w:val="1"/>
      <w:numFmt w:val="bullet"/>
      <w:lvlText w:val=""/>
      <w:lvlJc w:val="left"/>
      <w:pPr>
        <w:tabs>
          <w:tab w:val="left" w:pos="2720"/>
        </w:tabs>
        <w:ind w:left="2720" w:hanging="420"/>
      </w:pPr>
      <w:rPr>
        <w:rFonts w:hint="default" w:ascii="Wingdings" w:hAnsi="Wingdings"/>
      </w:rPr>
    </w:lvl>
    <w:lvl w:ilvl="6" w:tentative="0">
      <w:start w:val="1"/>
      <w:numFmt w:val="bullet"/>
      <w:lvlText w:val=""/>
      <w:lvlJc w:val="left"/>
      <w:pPr>
        <w:tabs>
          <w:tab w:val="left" w:pos="3140"/>
        </w:tabs>
        <w:ind w:left="3140" w:hanging="420"/>
      </w:pPr>
      <w:rPr>
        <w:rFonts w:hint="default" w:ascii="Wingdings" w:hAnsi="Wingdings"/>
      </w:rPr>
    </w:lvl>
    <w:lvl w:ilvl="7" w:tentative="0">
      <w:start w:val="1"/>
      <w:numFmt w:val="bullet"/>
      <w:lvlText w:val=""/>
      <w:lvlJc w:val="left"/>
      <w:pPr>
        <w:tabs>
          <w:tab w:val="left" w:pos="3560"/>
        </w:tabs>
        <w:ind w:left="3560" w:hanging="420"/>
      </w:pPr>
      <w:rPr>
        <w:rFonts w:hint="default" w:ascii="Wingdings" w:hAnsi="Wingdings"/>
      </w:rPr>
    </w:lvl>
    <w:lvl w:ilvl="8" w:tentative="0">
      <w:start w:val="1"/>
      <w:numFmt w:val="bullet"/>
      <w:lvlText w:val=""/>
      <w:lvlJc w:val="left"/>
      <w:pPr>
        <w:tabs>
          <w:tab w:val="left" w:pos="3980"/>
        </w:tabs>
        <w:ind w:left="3980" w:hanging="420"/>
      </w:pPr>
      <w:rPr>
        <w:rFonts w:hint="default" w:ascii="Wingdings" w:hAnsi="Wingdings"/>
      </w:rPr>
    </w:lvl>
  </w:abstractNum>
  <w:abstractNum w:abstractNumId="17">
    <w:nsid w:val="203268C8"/>
    <w:multiLevelType w:val="multilevel"/>
    <w:tmpl w:val="203268C8"/>
    <w:lvl w:ilvl="0" w:tentative="0">
      <w:start w:val="1"/>
      <w:numFmt w:val="decimal"/>
      <w:lvlText w:val="%1"/>
      <w:lvlJc w:val="left"/>
      <w:pPr>
        <w:tabs>
          <w:tab w:val="left" w:pos="432"/>
        </w:tabs>
        <w:ind w:left="432" w:hanging="432"/>
      </w:pPr>
      <w:rPr>
        <w:rFonts w:hint="eastAsia"/>
      </w:rPr>
    </w:lvl>
    <w:lvl w:ilvl="1" w:tentative="0">
      <w:start w:val="1"/>
      <w:numFmt w:val="decimal"/>
      <w:lvlText w:val="%1.%2"/>
      <w:lvlJc w:val="left"/>
      <w:pPr>
        <w:tabs>
          <w:tab w:val="left" w:pos="756"/>
        </w:tabs>
        <w:ind w:left="756" w:hanging="756"/>
      </w:pPr>
      <w:rPr>
        <w:rFonts w:hint="eastAsia" w:ascii="Times New Roman" w:hAnsi="Times New Roman" w:cs="Times New Roman"/>
        <w:i w:val="0"/>
        <w:iCs w:val="0"/>
        <w:caps w:val="0"/>
        <w:smallCaps w:val="0"/>
        <w:strike w:val="0"/>
        <w:dstrike w:val="0"/>
        <w:spacing w:val="0"/>
        <w:kern w:val="0"/>
        <w:position w:val="0"/>
        <w:u w:val="none"/>
      </w:rPr>
    </w:lvl>
    <w:lvl w:ilvl="2" w:tentative="0">
      <w:start w:val="1"/>
      <w:numFmt w:val="decimal"/>
      <w:lvlText w:val="3.6.%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2088"/>
        </w:tabs>
        <w:ind w:left="208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8">
    <w:nsid w:val="20F63E36"/>
    <w:multiLevelType w:val="multilevel"/>
    <w:tmpl w:val="20F63E36"/>
    <w:lvl w:ilvl="0" w:tentative="0">
      <w:start w:val="1"/>
      <w:numFmt w:val="decimal"/>
      <w:lvlText w:val="%1"/>
      <w:lvlJc w:val="left"/>
      <w:pPr>
        <w:tabs>
          <w:tab w:val="left" w:pos="1152"/>
        </w:tabs>
        <w:ind w:left="1152" w:hanging="1152"/>
      </w:pPr>
      <w:rPr>
        <w:rFonts w:hint="default" w:ascii="Arial" w:hAnsi="Arial"/>
        <w:b/>
        <w:i w:val="0"/>
        <w:sz w:val="24"/>
      </w:rPr>
    </w:lvl>
    <w:lvl w:ilvl="1" w:tentative="0">
      <w:start w:val="1"/>
      <w:numFmt w:val="decimal"/>
      <w:lvlText w:val="%1.%2"/>
      <w:lvlJc w:val="left"/>
      <w:pPr>
        <w:tabs>
          <w:tab w:val="left" w:pos="1152"/>
        </w:tabs>
        <w:ind w:left="1152" w:hanging="1152"/>
      </w:pPr>
      <w:rPr>
        <w:rFonts w:hint="default" w:ascii="Arial" w:hAnsi="Arial"/>
        <w:b w:val="0"/>
        <w:i w:val="0"/>
        <w:sz w:val="24"/>
      </w:rPr>
    </w:lvl>
    <w:lvl w:ilvl="2" w:tentative="0">
      <w:start w:val="1"/>
      <w:numFmt w:val="decimal"/>
      <w:lvlText w:val="%1.%2.%3"/>
      <w:lvlJc w:val="left"/>
      <w:pPr>
        <w:tabs>
          <w:tab w:val="left" w:pos="1152"/>
        </w:tabs>
        <w:ind w:left="1152" w:hanging="1152"/>
      </w:pPr>
      <w:rPr>
        <w:rFonts w:hint="default" w:ascii="Arial" w:hAnsi="Arial"/>
        <w:b w:val="0"/>
        <w:i w:val="0"/>
        <w:sz w:val="24"/>
      </w:rPr>
    </w:lvl>
    <w:lvl w:ilvl="3" w:tentative="0">
      <w:start w:val="1"/>
      <w:numFmt w:val="lowerLetter"/>
      <w:lvlText w:val="%4)"/>
      <w:lvlJc w:val="left"/>
      <w:pPr>
        <w:tabs>
          <w:tab w:val="left" w:pos="1728"/>
        </w:tabs>
        <w:ind w:left="1728" w:hanging="576"/>
      </w:pPr>
      <w:rPr>
        <w:rFonts w:hint="default" w:ascii="Arial" w:hAnsi="Arial"/>
        <w:b w:val="0"/>
        <w:i w:val="0"/>
        <w:sz w:val="24"/>
      </w:rPr>
    </w:lvl>
    <w:lvl w:ilvl="4" w:tentative="0">
      <w:start w:val="1"/>
      <w:numFmt w:val="lowerRoman"/>
      <w:pStyle w:val="663"/>
      <w:lvlText w:val="%5)"/>
      <w:lvlJc w:val="left"/>
      <w:pPr>
        <w:tabs>
          <w:tab w:val="left" w:pos="2160"/>
        </w:tabs>
        <w:ind w:left="2160" w:hanging="432"/>
      </w:pPr>
      <w:rPr>
        <w:rFonts w:hint="default" w:ascii="Arial" w:hAnsi="Arial"/>
        <w:b w:val="0"/>
        <w:i w:val="0"/>
        <w:sz w:val="24"/>
      </w:rPr>
    </w:lvl>
    <w:lvl w:ilvl="5" w:tentative="0">
      <w:start w:val="1"/>
      <w:numFmt w:val="decimal"/>
      <w:lvlText w:val="%6)"/>
      <w:lvlJc w:val="left"/>
      <w:pPr>
        <w:tabs>
          <w:tab w:val="left" w:pos="1728"/>
        </w:tabs>
        <w:ind w:left="1728" w:hanging="576"/>
      </w:pPr>
      <w:rPr>
        <w:rFonts w:hint="default" w:ascii="Arial" w:hAnsi="Arial"/>
        <w:b w:val="0"/>
        <w:i w:val="0"/>
        <w:sz w:val="24"/>
      </w:rPr>
    </w:lvl>
    <w:lvl w:ilvl="6" w:tentative="0">
      <w:start w:val="1"/>
      <w:numFmt w:val="lowerLetter"/>
      <w:lvlText w:val="%7)"/>
      <w:lvlJc w:val="left"/>
      <w:pPr>
        <w:tabs>
          <w:tab w:val="left" w:pos="2304"/>
        </w:tabs>
        <w:ind w:left="2304" w:hanging="576"/>
      </w:pPr>
      <w:rPr>
        <w:rFonts w:hint="default" w:ascii="Arial" w:hAnsi="Arial"/>
        <w:b w:val="0"/>
        <w:i w:val="0"/>
        <w:sz w:val="24"/>
      </w:rPr>
    </w:lvl>
    <w:lvl w:ilvl="7" w:tentative="0">
      <w:start w:val="1"/>
      <w:numFmt w:val="lowerRoman"/>
      <w:lvlText w:val="%8)"/>
      <w:lvlJc w:val="left"/>
      <w:pPr>
        <w:tabs>
          <w:tab w:val="left" w:pos="2880"/>
        </w:tabs>
        <w:ind w:left="2880" w:hanging="576"/>
      </w:pPr>
      <w:rPr>
        <w:rFonts w:hint="default" w:ascii="Arial" w:hAnsi="Arial"/>
        <w:b w:val="0"/>
        <w:i w:val="0"/>
        <w:sz w:val="24"/>
      </w:rPr>
    </w:lvl>
    <w:lvl w:ilvl="8" w:tentative="0">
      <w:start w:val="1"/>
      <w:numFmt w:val="decimal"/>
      <w:lvlText w:val="%7.%8.%9."/>
      <w:lvlJc w:val="left"/>
      <w:pPr>
        <w:tabs>
          <w:tab w:val="left" w:pos="0"/>
        </w:tabs>
        <w:ind w:left="6372" w:hanging="708"/>
      </w:pPr>
      <w:rPr>
        <w:rFonts w:hint="eastAsia"/>
      </w:rPr>
    </w:lvl>
  </w:abstractNum>
  <w:abstractNum w:abstractNumId="19">
    <w:nsid w:val="21F912CE"/>
    <w:multiLevelType w:val="multilevel"/>
    <w:tmpl w:val="21F912CE"/>
    <w:lvl w:ilvl="0" w:tentative="0">
      <w:start w:val="1"/>
      <w:numFmt w:val="decimal"/>
      <w:lvlText w:val="%1"/>
      <w:lvlJc w:val="left"/>
      <w:pPr>
        <w:tabs>
          <w:tab w:val="left" w:pos="432"/>
        </w:tabs>
        <w:ind w:left="432" w:hanging="432"/>
      </w:pPr>
      <w:rPr>
        <w:rFonts w:hint="eastAsia"/>
      </w:rPr>
    </w:lvl>
    <w:lvl w:ilvl="1" w:tentative="0">
      <w:start w:val="1"/>
      <w:numFmt w:val="decimal"/>
      <w:lvlText w:val="%1.%2"/>
      <w:lvlJc w:val="left"/>
      <w:pPr>
        <w:tabs>
          <w:tab w:val="left" w:pos="756"/>
        </w:tabs>
        <w:ind w:left="756" w:hanging="756"/>
      </w:pPr>
      <w:rPr>
        <w:rFonts w:hint="eastAsia" w:ascii="Times New Roman" w:hAnsi="Times New Roman" w:cs="Times New Roman"/>
        <w:i w:val="0"/>
        <w:iCs w:val="0"/>
        <w:caps w:val="0"/>
        <w:smallCaps w:val="0"/>
        <w:strike w:val="0"/>
        <w:dstrike w:val="0"/>
        <w:spacing w:val="0"/>
        <w:kern w:val="0"/>
        <w:position w:val="0"/>
        <w:u w:val="none"/>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ind w:left="360" w:hanging="360"/>
      </w:pPr>
      <w:rPr>
        <w:rFonts w:hint="default"/>
      </w:rPr>
    </w:lvl>
    <w:lvl w:ilvl="4" w:tentative="0">
      <w:start w:val="1"/>
      <w:numFmt w:val="decimal"/>
      <w:lvlText w:val="%1.%2.%3.%4.%5"/>
      <w:lvlJc w:val="left"/>
      <w:pPr>
        <w:tabs>
          <w:tab w:val="left" w:pos="2088"/>
        </w:tabs>
        <w:ind w:left="208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0">
    <w:nsid w:val="264F65C9"/>
    <w:multiLevelType w:val="multilevel"/>
    <w:tmpl w:val="264F65C9"/>
    <w:lvl w:ilvl="0" w:tentative="0">
      <w:start w:val="1"/>
      <w:numFmt w:val="decimal"/>
      <w:lvlText w:val="%1"/>
      <w:lvlJc w:val="left"/>
      <w:pPr>
        <w:tabs>
          <w:tab w:val="left" w:pos="432"/>
        </w:tabs>
        <w:ind w:left="432" w:hanging="432"/>
      </w:pPr>
      <w:rPr>
        <w:rFonts w:hint="eastAsia"/>
      </w:rPr>
    </w:lvl>
    <w:lvl w:ilvl="1" w:tentative="0">
      <w:start w:val="1"/>
      <w:numFmt w:val="decimal"/>
      <w:lvlText w:val="%1.%2"/>
      <w:lvlJc w:val="left"/>
      <w:pPr>
        <w:tabs>
          <w:tab w:val="left" w:pos="756"/>
        </w:tabs>
        <w:ind w:left="756" w:hanging="756"/>
      </w:pPr>
      <w:rPr>
        <w:rFonts w:hint="eastAsia" w:ascii="Times New Roman" w:hAnsi="Times New Roman" w:cs="Times New Roman"/>
        <w:i w:val="0"/>
        <w:iCs w:val="0"/>
        <w:caps w:val="0"/>
        <w:smallCaps w:val="0"/>
        <w:strike w:val="0"/>
        <w:dstrike w:val="0"/>
        <w:spacing w:val="0"/>
        <w:kern w:val="0"/>
        <w:position w:val="0"/>
        <w:u w:val="none"/>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2088"/>
        </w:tabs>
        <w:ind w:left="208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1">
    <w:nsid w:val="27BA3BD4"/>
    <w:multiLevelType w:val="multilevel"/>
    <w:tmpl w:val="27BA3BD4"/>
    <w:lvl w:ilvl="0" w:tentative="0">
      <w:start w:val="1"/>
      <w:numFmt w:val="lowerLetter"/>
      <w:lvlText w:val="%1."/>
      <w:lvlJc w:val="left"/>
      <w:pPr>
        <w:tabs>
          <w:tab w:val="left" w:pos="737"/>
        </w:tabs>
        <w:ind w:left="737" w:hanging="397"/>
      </w:pPr>
      <w:rPr>
        <w:rFonts w:hint="default" w:ascii="Times New Roman" w:hAnsi="Times New Roman"/>
        <w:b w:val="0"/>
        <w:i w:val="0"/>
        <w:sz w:val="21"/>
      </w:rPr>
    </w:lvl>
    <w:lvl w:ilvl="1" w:tentative="0">
      <w:start w:val="1"/>
      <w:numFmt w:val="decimal"/>
      <w:pStyle w:val="281"/>
      <w:lvlText w:val="%2)"/>
      <w:lvlJc w:val="left"/>
      <w:pPr>
        <w:tabs>
          <w:tab w:val="left" w:pos="737"/>
        </w:tabs>
        <w:ind w:left="737" w:hanging="397"/>
      </w:pPr>
      <w:rPr>
        <w:rFonts w:hint="default" w:ascii="Times New Roman" w:hAnsi="Times New Roman"/>
        <w:b w:val="0"/>
        <w:i w:val="0"/>
        <w:spacing w:val="0"/>
        <w:w w:val="100"/>
        <w:position w:val="0"/>
        <w:sz w:val="21"/>
      </w:rPr>
    </w:lvl>
    <w:lvl w:ilvl="2" w:tentative="0">
      <w:start w:val="1"/>
      <w:numFmt w:val="lowerLetter"/>
      <w:lvlText w:val="%3."/>
      <w:lvlJc w:val="left"/>
      <w:pPr>
        <w:tabs>
          <w:tab w:val="left" w:pos="737"/>
        </w:tabs>
        <w:ind w:left="737" w:hanging="397"/>
      </w:pPr>
      <w:rPr>
        <w:rFonts w:hint="default" w:ascii="Times New Roman" w:hAnsi="Times New Roman"/>
        <w:b w:val="0"/>
        <w:i w:val="0"/>
        <w:sz w:val="21"/>
      </w:rPr>
    </w:lvl>
    <w:lvl w:ilvl="3" w:tentative="0">
      <w:start w:val="1"/>
      <w:numFmt w:val="lowerLetter"/>
      <w:lvlText w:val="%4."/>
      <w:lvlJc w:val="left"/>
      <w:pPr>
        <w:tabs>
          <w:tab w:val="left" w:pos="1191"/>
        </w:tabs>
        <w:ind w:left="1191" w:hanging="397"/>
      </w:pPr>
      <w:rPr>
        <w:rFonts w:hint="default" w:ascii="Times New Roman" w:hAnsi="Times New Roman"/>
        <w:b w:val="0"/>
        <w:i w:val="0"/>
        <w:sz w:val="21"/>
      </w:rPr>
    </w:lvl>
    <w:lvl w:ilvl="4" w:tentative="0">
      <w:start w:val="9"/>
      <w:numFmt w:val="decimal"/>
      <w:lvlText w:val="%5."/>
      <w:lvlJc w:val="left"/>
      <w:pPr>
        <w:tabs>
          <w:tab w:val="left" w:pos="2040"/>
        </w:tabs>
        <w:ind w:left="2040" w:hanging="360"/>
      </w:pPr>
      <w:rPr>
        <w:rFonts w:hint="eastAsia" w:ascii="Times New Roman" w:hAnsi="Times New Roman"/>
      </w:r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
    <w:nsid w:val="27CB46C7"/>
    <w:multiLevelType w:val="multilevel"/>
    <w:tmpl w:val="27CB46C7"/>
    <w:lvl w:ilvl="0" w:tentative="0">
      <w:start w:val="1"/>
      <w:numFmt w:val="decimal"/>
      <w:lvlText w:val="%1"/>
      <w:lvlJc w:val="left"/>
      <w:pPr>
        <w:tabs>
          <w:tab w:val="left" w:pos="432"/>
        </w:tabs>
        <w:ind w:left="432" w:hanging="432"/>
      </w:pPr>
      <w:rPr>
        <w:rFonts w:hint="eastAsia"/>
      </w:rPr>
    </w:lvl>
    <w:lvl w:ilvl="1" w:tentative="0">
      <w:start w:val="1"/>
      <w:numFmt w:val="decimal"/>
      <w:lvlText w:val="%1.%2"/>
      <w:lvlJc w:val="left"/>
      <w:pPr>
        <w:tabs>
          <w:tab w:val="left" w:pos="756"/>
        </w:tabs>
        <w:ind w:left="756" w:hanging="756"/>
      </w:pPr>
      <w:rPr>
        <w:rFonts w:hint="eastAsia" w:ascii="Times New Roman" w:hAnsi="Times New Roman" w:cs="Times New Roman"/>
        <w:i w:val="0"/>
        <w:iCs w:val="0"/>
        <w:caps w:val="0"/>
        <w:smallCaps w:val="0"/>
        <w:strike w:val="0"/>
        <w:dstrike w:val="0"/>
        <w:spacing w:val="0"/>
        <w:kern w:val="0"/>
        <w:position w:val="0"/>
        <w:u w:val="none"/>
      </w:rPr>
    </w:lvl>
    <w:lvl w:ilvl="2" w:tentative="0">
      <w:start w:val="1"/>
      <w:numFmt w:val="decimal"/>
      <w:lvlText w:val="4.3.%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2088"/>
        </w:tabs>
        <w:ind w:left="208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3">
    <w:nsid w:val="289639ED"/>
    <w:multiLevelType w:val="multilevel"/>
    <w:tmpl w:val="289639ED"/>
    <w:lvl w:ilvl="0" w:tentative="0">
      <w:start w:val="1"/>
      <w:numFmt w:val="decimal"/>
      <w:lvlText w:val="%1"/>
      <w:lvlJc w:val="left"/>
      <w:pPr>
        <w:tabs>
          <w:tab w:val="left" w:pos="432"/>
        </w:tabs>
        <w:ind w:left="432" w:hanging="432"/>
      </w:pPr>
      <w:rPr>
        <w:rFonts w:hint="eastAsia"/>
      </w:rPr>
    </w:lvl>
    <w:lvl w:ilvl="1" w:tentative="0">
      <w:start w:val="1"/>
      <w:numFmt w:val="decimal"/>
      <w:lvlText w:val="%1.%2"/>
      <w:lvlJc w:val="left"/>
      <w:pPr>
        <w:tabs>
          <w:tab w:val="left" w:pos="756"/>
        </w:tabs>
        <w:ind w:left="756" w:hanging="756"/>
      </w:pPr>
      <w:rPr>
        <w:rFonts w:hint="eastAsia" w:ascii="Times New Roman" w:hAnsi="Times New Roman" w:cs="Times New Roman"/>
        <w:i w:val="0"/>
        <w:iCs w:val="0"/>
        <w:caps w:val="0"/>
        <w:smallCaps w:val="0"/>
        <w:strike w:val="0"/>
        <w:dstrike w:val="0"/>
        <w:spacing w:val="0"/>
        <w:kern w:val="0"/>
        <w:position w:val="0"/>
        <w:u w:val="none"/>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2088"/>
        </w:tabs>
        <w:ind w:left="208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4">
    <w:nsid w:val="28CA02B8"/>
    <w:multiLevelType w:val="multilevel"/>
    <w:tmpl w:val="28CA02B8"/>
    <w:lvl w:ilvl="0" w:tentative="0">
      <w:start w:val="1"/>
      <w:numFmt w:val="decimal"/>
      <w:lvlText w:val="%1"/>
      <w:lvlJc w:val="left"/>
      <w:pPr>
        <w:tabs>
          <w:tab w:val="left" w:pos="432"/>
        </w:tabs>
        <w:ind w:left="432" w:hanging="432"/>
      </w:pPr>
      <w:rPr>
        <w:rFonts w:hint="eastAsia"/>
      </w:rPr>
    </w:lvl>
    <w:lvl w:ilvl="1" w:tentative="0">
      <w:start w:val="1"/>
      <w:numFmt w:val="decimal"/>
      <w:lvlText w:val="%1.%2"/>
      <w:lvlJc w:val="left"/>
      <w:pPr>
        <w:tabs>
          <w:tab w:val="left" w:pos="756"/>
        </w:tabs>
        <w:ind w:left="756" w:hanging="756"/>
      </w:pPr>
      <w:rPr>
        <w:rFonts w:hint="eastAsia" w:ascii="Times New Roman" w:hAnsi="Times New Roman" w:cs="Times New Roman"/>
        <w:i w:val="0"/>
        <w:iCs w:val="0"/>
        <w:caps w:val="0"/>
        <w:smallCaps w:val="0"/>
        <w:strike w:val="0"/>
        <w:dstrike w:val="0"/>
        <w:spacing w:val="0"/>
        <w:kern w:val="0"/>
        <w:position w:val="0"/>
        <w:u w:val="none"/>
      </w:rPr>
    </w:lvl>
    <w:lvl w:ilvl="2" w:tentative="0">
      <w:start w:val="1"/>
      <w:numFmt w:val="decimal"/>
      <w:lvlText w:val="6.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2088"/>
        </w:tabs>
        <w:ind w:left="208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5">
    <w:nsid w:val="29AF493D"/>
    <w:multiLevelType w:val="multilevel"/>
    <w:tmpl w:val="29AF493D"/>
    <w:lvl w:ilvl="0" w:tentative="0">
      <w:start w:val="1"/>
      <w:numFmt w:val="bullet"/>
      <w:pStyle w:val="778"/>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abstractNum w:abstractNumId="26">
    <w:nsid w:val="2AD61F01"/>
    <w:multiLevelType w:val="multilevel"/>
    <w:tmpl w:val="2AD61F01"/>
    <w:lvl w:ilvl="0" w:tentative="0">
      <w:start w:val="10"/>
      <w:numFmt w:val="decimal"/>
      <w:lvlText w:val="%1、"/>
      <w:lvlJc w:val="left"/>
      <w:pPr>
        <w:tabs>
          <w:tab w:val="left" w:pos="722"/>
        </w:tabs>
        <w:ind w:left="722" w:hanging="720"/>
      </w:pPr>
      <w:rPr>
        <w:rFonts w:hint="default"/>
      </w:rPr>
    </w:lvl>
    <w:lvl w:ilvl="1" w:tentative="0">
      <w:start w:val="1"/>
      <w:numFmt w:val="decimal"/>
      <w:lvlText w:val="%2）"/>
      <w:lvlJc w:val="left"/>
      <w:pPr>
        <w:tabs>
          <w:tab w:val="left" w:pos="585"/>
        </w:tabs>
        <w:ind w:left="585" w:hanging="405"/>
      </w:pPr>
      <w:rPr>
        <w:rFonts w:ascii="Arial" w:hAnsi="Times New Roman" w:eastAsia="黑体" w:cs="Arial"/>
      </w:rPr>
    </w:lvl>
    <w:lvl w:ilvl="2" w:tentative="0">
      <w:start w:val="5"/>
      <w:numFmt w:val="upperLetter"/>
      <w:lvlText w:val="%3．"/>
      <w:lvlJc w:val="left"/>
      <w:pPr>
        <w:tabs>
          <w:tab w:val="left" w:pos="1217"/>
        </w:tabs>
        <w:ind w:left="1217" w:hanging="375"/>
      </w:pPr>
      <w:rPr>
        <w:rFonts w:hint="default"/>
      </w:rPr>
    </w:lvl>
    <w:lvl w:ilvl="3" w:tentative="0">
      <w:start w:val="1"/>
      <w:numFmt w:val="decimal"/>
      <w:lvlText w:val="%4."/>
      <w:lvlJc w:val="left"/>
      <w:pPr>
        <w:tabs>
          <w:tab w:val="left" w:pos="1682"/>
        </w:tabs>
        <w:ind w:left="1682" w:hanging="420"/>
      </w:pPr>
    </w:lvl>
    <w:lvl w:ilvl="4" w:tentative="0">
      <w:start w:val="1"/>
      <w:numFmt w:val="lowerLetter"/>
      <w:pStyle w:val="291"/>
      <w:lvlText w:val="%5)"/>
      <w:lvlJc w:val="left"/>
      <w:pPr>
        <w:tabs>
          <w:tab w:val="left" w:pos="2102"/>
        </w:tabs>
        <w:ind w:left="2102" w:hanging="420"/>
      </w:pPr>
    </w:lvl>
    <w:lvl w:ilvl="5" w:tentative="0">
      <w:start w:val="1"/>
      <w:numFmt w:val="lowerRoman"/>
      <w:lvlText w:val="%6."/>
      <w:lvlJc w:val="right"/>
      <w:pPr>
        <w:tabs>
          <w:tab w:val="left" w:pos="2522"/>
        </w:tabs>
        <w:ind w:left="2522" w:hanging="420"/>
      </w:pPr>
    </w:lvl>
    <w:lvl w:ilvl="6" w:tentative="0">
      <w:start w:val="1"/>
      <w:numFmt w:val="decimal"/>
      <w:lvlText w:val="%7."/>
      <w:lvlJc w:val="left"/>
      <w:pPr>
        <w:tabs>
          <w:tab w:val="left" w:pos="2942"/>
        </w:tabs>
        <w:ind w:left="2942" w:hanging="420"/>
      </w:pPr>
    </w:lvl>
    <w:lvl w:ilvl="7" w:tentative="0">
      <w:start w:val="1"/>
      <w:numFmt w:val="lowerLetter"/>
      <w:lvlText w:val="%8)"/>
      <w:lvlJc w:val="left"/>
      <w:pPr>
        <w:tabs>
          <w:tab w:val="left" w:pos="3362"/>
        </w:tabs>
        <w:ind w:left="3362" w:hanging="420"/>
      </w:pPr>
    </w:lvl>
    <w:lvl w:ilvl="8" w:tentative="0">
      <w:start w:val="1"/>
      <w:numFmt w:val="lowerRoman"/>
      <w:lvlText w:val="%9."/>
      <w:lvlJc w:val="right"/>
      <w:pPr>
        <w:tabs>
          <w:tab w:val="left" w:pos="3782"/>
        </w:tabs>
        <w:ind w:left="3782" w:hanging="420"/>
      </w:pPr>
    </w:lvl>
  </w:abstractNum>
  <w:abstractNum w:abstractNumId="27">
    <w:nsid w:val="2FE11227"/>
    <w:multiLevelType w:val="multilevel"/>
    <w:tmpl w:val="2FE11227"/>
    <w:lvl w:ilvl="0" w:tentative="0">
      <w:start w:val="1"/>
      <w:numFmt w:val="bullet"/>
      <w:pStyle w:val="820"/>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8">
    <w:nsid w:val="31350C25"/>
    <w:multiLevelType w:val="multilevel"/>
    <w:tmpl w:val="31350C25"/>
    <w:lvl w:ilvl="0" w:tentative="0">
      <w:start w:val="1"/>
      <w:numFmt w:val="decimal"/>
      <w:lvlText w:val="%1"/>
      <w:lvlJc w:val="left"/>
      <w:pPr>
        <w:tabs>
          <w:tab w:val="left" w:pos="432"/>
        </w:tabs>
        <w:ind w:left="432" w:hanging="432"/>
      </w:pPr>
      <w:rPr>
        <w:rFonts w:hint="eastAsia"/>
      </w:rPr>
    </w:lvl>
    <w:lvl w:ilvl="1" w:tentative="0">
      <w:start w:val="1"/>
      <w:numFmt w:val="decimal"/>
      <w:lvlText w:val="%1.%2"/>
      <w:lvlJc w:val="left"/>
      <w:pPr>
        <w:tabs>
          <w:tab w:val="left" w:pos="756"/>
        </w:tabs>
        <w:ind w:left="756" w:hanging="756"/>
      </w:pPr>
      <w:rPr>
        <w:rFonts w:hint="eastAsia" w:ascii="Times New Roman" w:hAnsi="Times New Roman" w:cs="Times New Roman"/>
        <w:i w:val="0"/>
        <w:iCs w:val="0"/>
        <w:caps w:val="0"/>
        <w:smallCaps w:val="0"/>
        <w:strike w:val="0"/>
        <w:dstrike w:val="0"/>
        <w:spacing w:val="0"/>
        <w:kern w:val="0"/>
        <w:position w:val="0"/>
        <w:u w:val="none"/>
      </w:rPr>
    </w:lvl>
    <w:lvl w:ilvl="2" w:tentative="0">
      <w:start w:val="1"/>
      <w:numFmt w:val="decimal"/>
      <w:lvlText w:val="9.8.%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2088"/>
        </w:tabs>
        <w:ind w:left="208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9">
    <w:nsid w:val="32D66645"/>
    <w:multiLevelType w:val="multilevel"/>
    <w:tmpl w:val="32D66645"/>
    <w:lvl w:ilvl="0" w:tentative="0">
      <w:start w:val="1"/>
      <w:numFmt w:val="decimal"/>
      <w:lvlText w:val="%1"/>
      <w:lvlJc w:val="left"/>
      <w:pPr>
        <w:tabs>
          <w:tab w:val="left" w:pos="432"/>
        </w:tabs>
        <w:ind w:left="432" w:hanging="432"/>
      </w:pPr>
      <w:rPr>
        <w:rFonts w:hint="eastAsia"/>
      </w:rPr>
    </w:lvl>
    <w:lvl w:ilvl="1" w:tentative="0">
      <w:start w:val="1"/>
      <w:numFmt w:val="decimal"/>
      <w:lvlText w:val="2.%2"/>
      <w:lvlJc w:val="left"/>
      <w:pPr>
        <w:tabs>
          <w:tab w:val="left" w:pos="756"/>
        </w:tabs>
        <w:ind w:left="756" w:hanging="756"/>
      </w:pPr>
      <w:rPr>
        <w:rFonts w:hint="eastAsia" w:ascii="Times New Roman" w:hAnsi="Times New Roman" w:cs="Times New Roman"/>
        <w:i w:val="0"/>
        <w:iCs w:val="0"/>
        <w:caps w:val="0"/>
        <w:smallCaps w:val="0"/>
        <w:strike w:val="0"/>
        <w:dstrike w:val="0"/>
        <w:spacing w:val="0"/>
        <w:kern w:val="0"/>
        <w:position w:val="0"/>
        <w:u w:val="none"/>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2088"/>
        </w:tabs>
        <w:ind w:left="208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30">
    <w:nsid w:val="32FF1DB5"/>
    <w:multiLevelType w:val="multilevel"/>
    <w:tmpl w:val="32FF1DB5"/>
    <w:lvl w:ilvl="0" w:tentative="0">
      <w:start w:val="1"/>
      <w:numFmt w:val="decimal"/>
      <w:lvlText w:val="%1"/>
      <w:lvlJc w:val="left"/>
      <w:pPr>
        <w:tabs>
          <w:tab w:val="left" w:pos="432"/>
        </w:tabs>
        <w:ind w:left="432" w:hanging="432"/>
      </w:pPr>
      <w:rPr>
        <w:rFonts w:hint="eastAsia"/>
      </w:rPr>
    </w:lvl>
    <w:lvl w:ilvl="1" w:tentative="0">
      <w:start w:val="1"/>
      <w:numFmt w:val="decimal"/>
      <w:lvlText w:val="4.%2"/>
      <w:lvlJc w:val="left"/>
      <w:pPr>
        <w:tabs>
          <w:tab w:val="left" w:pos="756"/>
        </w:tabs>
        <w:ind w:left="756" w:hanging="756"/>
      </w:pPr>
      <w:rPr>
        <w:rFonts w:hint="eastAsia" w:ascii="Times New Roman" w:hAnsi="Times New Roman" w:cs="Times New Roman"/>
        <w:i w:val="0"/>
        <w:iCs w:val="0"/>
        <w:caps w:val="0"/>
        <w:smallCaps w:val="0"/>
        <w:strike w:val="0"/>
        <w:dstrike w:val="0"/>
        <w:spacing w:val="0"/>
        <w:kern w:val="0"/>
        <w:position w:val="0"/>
        <w:u w:val="none"/>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2088"/>
        </w:tabs>
        <w:ind w:left="208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31">
    <w:nsid w:val="3391113F"/>
    <w:multiLevelType w:val="multilevel"/>
    <w:tmpl w:val="3391113F"/>
    <w:lvl w:ilvl="0" w:tentative="0">
      <w:start w:val="1"/>
      <w:numFmt w:val="decimal"/>
      <w:lvlText w:val="%1"/>
      <w:lvlJc w:val="left"/>
      <w:pPr>
        <w:tabs>
          <w:tab w:val="left" w:pos="432"/>
        </w:tabs>
        <w:ind w:left="432" w:hanging="432"/>
      </w:pPr>
      <w:rPr>
        <w:rFonts w:hint="eastAsia"/>
      </w:rPr>
    </w:lvl>
    <w:lvl w:ilvl="1" w:tentative="0">
      <w:start w:val="1"/>
      <w:numFmt w:val="decimal"/>
      <w:lvlText w:val="2.%2"/>
      <w:lvlJc w:val="left"/>
      <w:pPr>
        <w:tabs>
          <w:tab w:val="left" w:pos="756"/>
        </w:tabs>
        <w:ind w:left="756" w:hanging="756"/>
      </w:pPr>
      <w:rPr>
        <w:rFonts w:hint="eastAsia" w:ascii="Times New Roman" w:hAnsi="Times New Roman" w:cs="Times New Roman"/>
        <w:i w:val="0"/>
        <w:iCs w:val="0"/>
        <w:caps w:val="0"/>
        <w:smallCaps w:val="0"/>
        <w:strike w:val="0"/>
        <w:dstrike w:val="0"/>
        <w:spacing w:val="0"/>
        <w:kern w:val="0"/>
        <w:position w:val="0"/>
        <w:u w:val="none"/>
      </w:rPr>
    </w:lvl>
    <w:lvl w:ilvl="2" w:tentative="0">
      <w:start w:val="1"/>
      <w:numFmt w:val="decimal"/>
      <w:lvlText w:val="2.%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2088"/>
        </w:tabs>
        <w:ind w:left="208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32">
    <w:nsid w:val="339E605E"/>
    <w:multiLevelType w:val="multilevel"/>
    <w:tmpl w:val="339E605E"/>
    <w:lvl w:ilvl="0" w:tentative="0">
      <w:start w:val="1"/>
      <w:numFmt w:val="decimal"/>
      <w:pStyle w:val="806"/>
      <w:lvlText w:val="(%1)"/>
      <w:lvlJc w:val="left"/>
      <w:pPr>
        <w:tabs>
          <w:tab w:val="left" w:pos="1692"/>
        </w:tabs>
        <w:ind w:left="1692" w:hanging="420"/>
      </w:pPr>
      <w:rPr>
        <w:rFonts w:hint="eastAsia"/>
      </w:rPr>
    </w:lvl>
    <w:lvl w:ilvl="1" w:tentative="0">
      <w:start w:val="1"/>
      <w:numFmt w:val="lowerLetter"/>
      <w:lvlText w:val="%2)"/>
      <w:lvlJc w:val="left"/>
      <w:pPr>
        <w:tabs>
          <w:tab w:val="left" w:pos="1692"/>
        </w:tabs>
        <w:ind w:left="1692" w:hanging="420"/>
      </w:pPr>
    </w:lvl>
    <w:lvl w:ilvl="2" w:tentative="0">
      <w:start w:val="1"/>
      <w:numFmt w:val="lowerRoman"/>
      <w:lvlText w:val="%3."/>
      <w:lvlJc w:val="right"/>
      <w:pPr>
        <w:tabs>
          <w:tab w:val="left" w:pos="2112"/>
        </w:tabs>
        <w:ind w:left="2112" w:hanging="420"/>
      </w:pPr>
    </w:lvl>
    <w:lvl w:ilvl="3" w:tentative="0">
      <w:start w:val="1"/>
      <w:numFmt w:val="decimal"/>
      <w:lvlText w:val="%4."/>
      <w:lvlJc w:val="left"/>
      <w:pPr>
        <w:tabs>
          <w:tab w:val="left" w:pos="2532"/>
        </w:tabs>
        <w:ind w:left="2532" w:hanging="420"/>
      </w:pPr>
    </w:lvl>
    <w:lvl w:ilvl="4" w:tentative="0">
      <w:start w:val="1"/>
      <w:numFmt w:val="lowerLetter"/>
      <w:lvlText w:val="%5)"/>
      <w:lvlJc w:val="left"/>
      <w:pPr>
        <w:tabs>
          <w:tab w:val="left" w:pos="2952"/>
        </w:tabs>
        <w:ind w:left="2952" w:hanging="420"/>
      </w:pPr>
    </w:lvl>
    <w:lvl w:ilvl="5" w:tentative="0">
      <w:start w:val="1"/>
      <w:numFmt w:val="lowerRoman"/>
      <w:lvlText w:val="%6."/>
      <w:lvlJc w:val="right"/>
      <w:pPr>
        <w:tabs>
          <w:tab w:val="left" w:pos="3372"/>
        </w:tabs>
        <w:ind w:left="3372" w:hanging="420"/>
      </w:pPr>
    </w:lvl>
    <w:lvl w:ilvl="6" w:tentative="0">
      <w:start w:val="1"/>
      <w:numFmt w:val="decimal"/>
      <w:lvlText w:val="%7."/>
      <w:lvlJc w:val="left"/>
      <w:pPr>
        <w:tabs>
          <w:tab w:val="left" w:pos="3792"/>
        </w:tabs>
        <w:ind w:left="3792" w:hanging="420"/>
      </w:pPr>
    </w:lvl>
    <w:lvl w:ilvl="7" w:tentative="0">
      <w:start w:val="1"/>
      <w:numFmt w:val="lowerLetter"/>
      <w:lvlText w:val="%8)"/>
      <w:lvlJc w:val="left"/>
      <w:pPr>
        <w:tabs>
          <w:tab w:val="left" w:pos="4212"/>
        </w:tabs>
        <w:ind w:left="4212" w:hanging="420"/>
      </w:pPr>
    </w:lvl>
    <w:lvl w:ilvl="8" w:tentative="0">
      <w:start w:val="1"/>
      <w:numFmt w:val="lowerRoman"/>
      <w:lvlText w:val="%9."/>
      <w:lvlJc w:val="right"/>
      <w:pPr>
        <w:tabs>
          <w:tab w:val="left" w:pos="4632"/>
        </w:tabs>
        <w:ind w:left="4632" w:hanging="420"/>
      </w:pPr>
    </w:lvl>
  </w:abstractNum>
  <w:abstractNum w:abstractNumId="33">
    <w:nsid w:val="33C37BBD"/>
    <w:multiLevelType w:val="multilevel"/>
    <w:tmpl w:val="33C37BBD"/>
    <w:lvl w:ilvl="0" w:tentative="0">
      <w:start w:val="1"/>
      <w:numFmt w:val="bullet"/>
      <w:pStyle w:val="804"/>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4">
    <w:nsid w:val="341D07FE"/>
    <w:multiLevelType w:val="multilevel"/>
    <w:tmpl w:val="341D07FE"/>
    <w:lvl w:ilvl="0" w:tentative="0">
      <w:start w:val="1"/>
      <w:numFmt w:val="bullet"/>
      <w:pStyle w:val="819"/>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5">
    <w:nsid w:val="36C97D07"/>
    <w:multiLevelType w:val="multilevel"/>
    <w:tmpl w:val="36C97D07"/>
    <w:lvl w:ilvl="0" w:tentative="0">
      <w:start w:val="1"/>
      <w:numFmt w:val="decimal"/>
      <w:lvlText w:val="%1"/>
      <w:lvlJc w:val="left"/>
      <w:pPr>
        <w:tabs>
          <w:tab w:val="left" w:pos="432"/>
        </w:tabs>
        <w:ind w:left="432" w:hanging="432"/>
      </w:pPr>
      <w:rPr>
        <w:rFonts w:hint="eastAsia"/>
      </w:rPr>
    </w:lvl>
    <w:lvl w:ilvl="1" w:tentative="0">
      <w:start w:val="1"/>
      <w:numFmt w:val="decimal"/>
      <w:lvlText w:val="%1.%2"/>
      <w:lvlJc w:val="left"/>
      <w:pPr>
        <w:tabs>
          <w:tab w:val="left" w:pos="756"/>
        </w:tabs>
        <w:ind w:left="756" w:hanging="756"/>
      </w:pPr>
      <w:rPr>
        <w:rFonts w:hint="eastAsia" w:ascii="Times New Roman" w:hAnsi="Times New Roman" w:cs="Times New Roman"/>
        <w:i w:val="0"/>
        <w:iCs w:val="0"/>
        <w:caps w:val="0"/>
        <w:smallCaps w:val="0"/>
        <w:strike w:val="0"/>
        <w:dstrike w:val="0"/>
        <w:spacing w:val="0"/>
        <w:kern w:val="0"/>
        <w:position w:val="0"/>
        <w:u w:val="none"/>
      </w:rPr>
    </w:lvl>
    <w:lvl w:ilvl="2" w:tentative="0">
      <w:start w:val="1"/>
      <w:numFmt w:val="decimal"/>
      <w:lvlText w:val="9.3.%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2088"/>
        </w:tabs>
        <w:ind w:left="208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36">
    <w:nsid w:val="39F65FBA"/>
    <w:multiLevelType w:val="multilevel"/>
    <w:tmpl w:val="39F65FBA"/>
    <w:lvl w:ilvl="0" w:tentative="0">
      <w:start w:val="1"/>
      <w:numFmt w:val="bullet"/>
      <w:pStyle w:val="148"/>
      <w:lvlText w:val=""/>
      <w:lvlJc w:val="left"/>
      <w:pPr>
        <w:tabs>
          <w:tab w:val="left" w:pos="227"/>
        </w:tabs>
        <w:ind w:left="-624" w:firstLine="624"/>
      </w:pPr>
      <w:rPr>
        <w:rFonts w:hint="default" w:ascii="Wingdings" w:hAnsi="Wingdings"/>
        <w:color w:val="auto"/>
      </w:rPr>
    </w:lvl>
    <w:lvl w:ilvl="1" w:tentative="0">
      <w:start w:val="1"/>
      <w:numFmt w:val="bullet"/>
      <w:lvlText w:val=""/>
      <w:lvlJc w:val="left"/>
      <w:pPr>
        <w:tabs>
          <w:tab w:val="left" w:pos="1320"/>
        </w:tabs>
        <w:ind w:left="1320" w:hanging="420"/>
      </w:pPr>
      <w:rPr>
        <w:rFonts w:hint="default" w:ascii="宋体" w:hAnsi="宋体" w:eastAsia="宋体"/>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color w:val="auto"/>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37">
    <w:nsid w:val="3CC80113"/>
    <w:multiLevelType w:val="multilevel"/>
    <w:tmpl w:val="3CC80113"/>
    <w:lvl w:ilvl="0" w:tentative="0">
      <w:start w:val="1"/>
      <w:numFmt w:val="decimal"/>
      <w:lvlText w:val="%1"/>
      <w:lvlJc w:val="left"/>
      <w:pPr>
        <w:tabs>
          <w:tab w:val="left" w:pos="432"/>
        </w:tabs>
        <w:ind w:left="432" w:hanging="432"/>
      </w:pPr>
      <w:rPr>
        <w:rFonts w:hint="eastAsia"/>
      </w:rPr>
    </w:lvl>
    <w:lvl w:ilvl="1" w:tentative="0">
      <w:start w:val="1"/>
      <w:numFmt w:val="decimal"/>
      <w:lvlText w:val="%1.%2"/>
      <w:lvlJc w:val="left"/>
      <w:pPr>
        <w:tabs>
          <w:tab w:val="left" w:pos="756"/>
        </w:tabs>
        <w:ind w:left="756" w:hanging="756"/>
      </w:pPr>
      <w:rPr>
        <w:rFonts w:hint="eastAsia" w:ascii="Times New Roman" w:hAnsi="Times New Roman" w:cs="Times New Roman"/>
        <w:i w:val="0"/>
        <w:iCs w:val="0"/>
        <w:caps w:val="0"/>
        <w:smallCaps w:val="0"/>
        <w:strike w:val="0"/>
        <w:dstrike w:val="0"/>
        <w:spacing w:val="0"/>
        <w:kern w:val="0"/>
        <w:position w:val="0"/>
        <w:u w:val="none"/>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2088"/>
        </w:tabs>
        <w:ind w:left="208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38">
    <w:nsid w:val="40217EA7"/>
    <w:multiLevelType w:val="multilevel"/>
    <w:tmpl w:val="40217EA7"/>
    <w:lvl w:ilvl="0" w:tentative="0">
      <w:start w:val="1"/>
      <w:numFmt w:val="decimal"/>
      <w:lvlText w:val="%1"/>
      <w:lvlJc w:val="left"/>
      <w:pPr>
        <w:tabs>
          <w:tab w:val="left" w:pos="432"/>
        </w:tabs>
        <w:ind w:left="432" w:hanging="432"/>
      </w:pPr>
      <w:rPr>
        <w:rFonts w:hint="eastAsia"/>
      </w:rPr>
    </w:lvl>
    <w:lvl w:ilvl="1" w:tentative="0">
      <w:start w:val="1"/>
      <w:numFmt w:val="decimal"/>
      <w:lvlText w:val="6.%2"/>
      <w:lvlJc w:val="left"/>
      <w:pPr>
        <w:tabs>
          <w:tab w:val="left" w:pos="756"/>
        </w:tabs>
        <w:ind w:left="756" w:hanging="756"/>
      </w:pPr>
      <w:rPr>
        <w:rFonts w:hint="eastAsia" w:ascii="Times New Roman" w:hAnsi="Times New Roman" w:cs="Times New Roman"/>
        <w:i w:val="0"/>
        <w:iCs w:val="0"/>
        <w:caps w:val="0"/>
        <w:smallCaps w:val="0"/>
        <w:strike w:val="0"/>
        <w:dstrike w:val="0"/>
        <w:spacing w:val="0"/>
        <w:kern w:val="0"/>
        <w:position w:val="0"/>
        <w:u w:val="none"/>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2088"/>
        </w:tabs>
        <w:ind w:left="208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39">
    <w:nsid w:val="40DF5B86"/>
    <w:multiLevelType w:val="multilevel"/>
    <w:tmpl w:val="40DF5B86"/>
    <w:lvl w:ilvl="0" w:tentative="0">
      <w:start w:val="1"/>
      <w:numFmt w:val="bullet"/>
      <w:pStyle w:val="41"/>
      <w:lvlText w:val="o"/>
      <w:lvlJc w:val="left"/>
      <w:pPr>
        <w:tabs>
          <w:tab w:val="left" w:pos="1814"/>
        </w:tabs>
        <w:ind w:left="1814" w:hanging="396"/>
      </w:pPr>
      <w:rPr>
        <w:rFonts w:hint="default" w:ascii="Courier New" w:hAnsi="Courier New"/>
      </w:rPr>
    </w:lvl>
    <w:lvl w:ilvl="1" w:tentative="0">
      <w:start w:val="1"/>
      <w:numFmt w:val="bullet"/>
      <w:lvlText w:val="o"/>
      <w:lvlJc w:val="left"/>
      <w:pPr>
        <w:tabs>
          <w:tab w:val="left" w:pos="2858"/>
        </w:tabs>
        <w:ind w:left="2858" w:hanging="360"/>
      </w:pPr>
      <w:rPr>
        <w:rFonts w:hint="default" w:ascii="Courier New" w:hAnsi="Courier New"/>
      </w:rPr>
    </w:lvl>
    <w:lvl w:ilvl="2" w:tentative="0">
      <w:start w:val="1"/>
      <w:numFmt w:val="bullet"/>
      <w:lvlText w:val=""/>
      <w:lvlJc w:val="left"/>
      <w:pPr>
        <w:tabs>
          <w:tab w:val="left" w:pos="3578"/>
        </w:tabs>
        <w:ind w:left="3578" w:hanging="360"/>
      </w:pPr>
      <w:rPr>
        <w:rFonts w:hint="default" w:ascii="Wingdings" w:hAnsi="Wingdings"/>
      </w:rPr>
    </w:lvl>
    <w:lvl w:ilvl="3" w:tentative="0">
      <w:start w:val="1"/>
      <w:numFmt w:val="bullet"/>
      <w:lvlText w:val=""/>
      <w:lvlJc w:val="left"/>
      <w:pPr>
        <w:tabs>
          <w:tab w:val="left" w:pos="4298"/>
        </w:tabs>
        <w:ind w:left="4298" w:hanging="360"/>
      </w:pPr>
      <w:rPr>
        <w:rFonts w:hint="default" w:ascii="Symbol" w:hAnsi="Symbol"/>
      </w:rPr>
    </w:lvl>
    <w:lvl w:ilvl="4" w:tentative="0">
      <w:start w:val="1"/>
      <w:numFmt w:val="bullet"/>
      <w:lvlText w:val="o"/>
      <w:lvlJc w:val="left"/>
      <w:pPr>
        <w:tabs>
          <w:tab w:val="left" w:pos="5018"/>
        </w:tabs>
        <w:ind w:left="5018" w:hanging="360"/>
      </w:pPr>
      <w:rPr>
        <w:rFonts w:hint="default" w:ascii="Courier New" w:hAnsi="Courier New"/>
      </w:rPr>
    </w:lvl>
    <w:lvl w:ilvl="5" w:tentative="0">
      <w:start w:val="1"/>
      <w:numFmt w:val="bullet"/>
      <w:lvlText w:val=""/>
      <w:lvlJc w:val="left"/>
      <w:pPr>
        <w:tabs>
          <w:tab w:val="left" w:pos="5738"/>
        </w:tabs>
        <w:ind w:left="5738" w:hanging="360"/>
      </w:pPr>
      <w:rPr>
        <w:rFonts w:hint="default" w:ascii="Wingdings" w:hAnsi="Wingdings"/>
      </w:rPr>
    </w:lvl>
    <w:lvl w:ilvl="6" w:tentative="0">
      <w:start w:val="1"/>
      <w:numFmt w:val="bullet"/>
      <w:lvlText w:val=""/>
      <w:lvlJc w:val="left"/>
      <w:pPr>
        <w:tabs>
          <w:tab w:val="left" w:pos="6458"/>
        </w:tabs>
        <w:ind w:left="6458" w:hanging="360"/>
      </w:pPr>
      <w:rPr>
        <w:rFonts w:hint="default" w:ascii="Symbol" w:hAnsi="Symbol"/>
      </w:rPr>
    </w:lvl>
    <w:lvl w:ilvl="7" w:tentative="0">
      <w:start w:val="1"/>
      <w:numFmt w:val="bullet"/>
      <w:lvlText w:val="o"/>
      <w:lvlJc w:val="left"/>
      <w:pPr>
        <w:tabs>
          <w:tab w:val="left" w:pos="7178"/>
        </w:tabs>
        <w:ind w:left="7178" w:hanging="360"/>
      </w:pPr>
      <w:rPr>
        <w:rFonts w:hint="default" w:ascii="Courier New" w:hAnsi="Courier New"/>
      </w:rPr>
    </w:lvl>
    <w:lvl w:ilvl="8" w:tentative="0">
      <w:start w:val="1"/>
      <w:numFmt w:val="bullet"/>
      <w:lvlText w:val=""/>
      <w:lvlJc w:val="left"/>
      <w:pPr>
        <w:tabs>
          <w:tab w:val="left" w:pos="7898"/>
        </w:tabs>
        <w:ind w:left="7898" w:hanging="360"/>
      </w:pPr>
      <w:rPr>
        <w:rFonts w:hint="default" w:ascii="Wingdings" w:hAnsi="Wingdings"/>
      </w:rPr>
    </w:lvl>
  </w:abstractNum>
  <w:abstractNum w:abstractNumId="40">
    <w:nsid w:val="46806F7D"/>
    <w:multiLevelType w:val="multilevel"/>
    <w:tmpl w:val="46806F7D"/>
    <w:lvl w:ilvl="0" w:tentative="0">
      <w:start w:val="1"/>
      <w:numFmt w:val="none"/>
      <w:pStyle w:val="815"/>
      <w:lvlText w:val="图"/>
      <w:lvlJc w:val="left"/>
      <w:pPr>
        <w:tabs>
          <w:tab w:val="left" w:pos="360"/>
        </w:tabs>
        <w:ind w:left="0" w:firstLine="0"/>
      </w:pPr>
      <w:rPr>
        <w:rFonts w:hint="eastAsia" w:ascii="黑体" w:eastAsia="黑体"/>
        <w:b w:val="0"/>
        <w:i w:val="0"/>
        <w:sz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1">
    <w:nsid w:val="46E9201E"/>
    <w:multiLevelType w:val="multilevel"/>
    <w:tmpl w:val="46E9201E"/>
    <w:lvl w:ilvl="0" w:tentative="0">
      <w:start w:val="1"/>
      <w:numFmt w:val="decimal"/>
      <w:lvlText w:val="%1"/>
      <w:lvlJc w:val="left"/>
      <w:pPr>
        <w:tabs>
          <w:tab w:val="left" w:pos="1152"/>
        </w:tabs>
        <w:ind w:left="1152" w:hanging="1152"/>
      </w:pPr>
      <w:rPr>
        <w:rFonts w:hint="default" w:ascii="Arial" w:hAnsi="Arial"/>
        <w:b/>
        <w:i w:val="0"/>
        <w:sz w:val="24"/>
      </w:rPr>
    </w:lvl>
    <w:lvl w:ilvl="1" w:tentative="0">
      <w:start w:val="1"/>
      <w:numFmt w:val="decimal"/>
      <w:lvlText w:val="%1.%2"/>
      <w:lvlJc w:val="left"/>
      <w:pPr>
        <w:tabs>
          <w:tab w:val="left" w:pos="1152"/>
        </w:tabs>
        <w:ind w:left="1152" w:hanging="1152"/>
      </w:pPr>
      <w:rPr>
        <w:rFonts w:hint="default" w:ascii="Arial" w:hAnsi="Arial"/>
        <w:b w:val="0"/>
        <w:i w:val="0"/>
        <w:sz w:val="24"/>
      </w:rPr>
    </w:lvl>
    <w:lvl w:ilvl="2" w:tentative="0">
      <w:start w:val="1"/>
      <w:numFmt w:val="decimal"/>
      <w:lvlText w:val="%1.%2.%3"/>
      <w:lvlJc w:val="left"/>
      <w:pPr>
        <w:tabs>
          <w:tab w:val="left" w:pos="1152"/>
        </w:tabs>
        <w:ind w:left="1152" w:hanging="1152"/>
      </w:pPr>
      <w:rPr>
        <w:rFonts w:hint="default" w:ascii="Arial" w:hAnsi="Arial"/>
        <w:b w:val="0"/>
        <w:i w:val="0"/>
        <w:sz w:val="24"/>
      </w:rPr>
    </w:lvl>
    <w:lvl w:ilvl="3" w:tentative="0">
      <w:start w:val="1"/>
      <w:numFmt w:val="lowerLetter"/>
      <w:pStyle w:val="662"/>
      <w:lvlText w:val="%4)"/>
      <w:lvlJc w:val="left"/>
      <w:pPr>
        <w:tabs>
          <w:tab w:val="left" w:pos="2160"/>
        </w:tabs>
        <w:ind w:left="2160" w:hanging="1008"/>
      </w:pPr>
      <w:rPr>
        <w:rFonts w:hint="default" w:ascii="Arial" w:hAnsi="Arial"/>
        <w:b w:val="0"/>
        <w:i w:val="0"/>
        <w:sz w:val="24"/>
      </w:rPr>
    </w:lvl>
    <w:lvl w:ilvl="4" w:tentative="0">
      <w:start w:val="1"/>
      <w:numFmt w:val="decimal"/>
      <w:lvlText w:val="%1.%2.%3.%4.%5"/>
      <w:lvlJc w:val="left"/>
      <w:pPr>
        <w:tabs>
          <w:tab w:val="left" w:pos="1152"/>
        </w:tabs>
        <w:ind w:left="1152" w:hanging="1152"/>
      </w:pPr>
      <w:rPr>
        <w:rFonts w:hint="default" w:ascii="Arial" w:hAnsi="Arial"/>
        <w:b w:val="0"/>
        <w:i w:val="0"/>
        <w:sz w:val="24"/>
      </w:rPr>
    </w:lvl>
    <w:lvl w:ilvl="5" w:tentative="0">
      <w:start w:val="1"/>
      <w:numFmt w:val="decimal"/>
      <w:lvlText w:val="%6)"/>
      <w:lvlJc w:val="left"/>
      <w:pPr>
        <w:tabs>
          <w:tab w:val="left" w:pos="1728"/>
        </w:tabs>
        <w:ind w:left="1728" w:hanging="576"/>
      </w:pPr>
      <w:rPr>
        <w:rFonts w:hint="default" w:ascii="Arial" w:hAnsi="Arial"/>
        <w:b w:val="0"/>
        <w:i w:val="0"/>
        <w:sz w:val="24"/>
      </w:rPr>
    </w:lvl>
    <w:lvl w:ilvl="6" w:tentative="0">
      <w:start w:val="1"/>
      <w:numFmt w:val="lowerLetter"/>
      <w:lvlText w:val="%7)"/>
      <w:lvlJc w:val="left"/>
      <w:pPr>
        <w:tabs>
          <w:tab w:val="left" w:pos="2304"/>
        </w:tabs>
        <w:ind w:left="2304" w:hanging="576"/>
      </w:pPr>
      <w:rPr>
        <w:rFonts w:hint="default" w:ascii="Arial" w:hAnsi="Arial"/>
        <w:b w:val="0"/>
        <w:i w:val="0"/>
        <w:sz w:val="24"/>
      </w:rPr>
    </w:lvl>
    <w:lvl w:ilvl="7" w:tentative="0">
      <w:start w:val="1"/>
      <w:numFmt w:val="lowerRoman"/>
      <w:lvlText w:val="%8)"/>
      <w:lvlJc w:val="left"/>
      <w:pPr>
        <w:tabs>
          <w:tab w:val="left" w:pos="2880"/>
        </w:tabs>
        <w:ind w:left="2880" w:hanging="576"/>
      </w:pPr>
      <w:rPr>
        <w:rFonts w:hint="default" w:ascii="Arial" w:hAnsi="Arial"/>
        <w:b w:val="0"/>
        <w:i w:val="0"/>
        <w:sz w:val="24"/>
      </w:rPr>
    </w:lvl>
    <w:lvl w:ilvl="8" w:tentative="0">
      <w:start w:val="1"/>
      <w:numFmt w:val="decimal"/>
      <w:lvlText w:val="%7.%8.%9."/>
      <w:lvlJc w:val="left"/>
      <w:pPr>
        <w:tabs>
          <w:tab w:val="left" w:pos="0"/>
        </w:tabs>
        <w:ind w:left="6372" w:hanging="708"/>
      </w:pPr>
      <w:rPr>
        <w:rFonts w:hint="eastAsia"/>
      </w:rPr>
    </w:lvl>
  </w:abstractNum>
  <w:abstractNum w:abstractNumId="42">
    <w:nsid w:val="4AFD1347"/>
    <w:multiLevelType w:val="singleLevel"/>
    <w:tmpl w:val="4AFD1347"/>
    <w:lvl w:ilvl="0" w:tentative="0">
      <w:start w:val="1"/>
      <w:numFmt w:val="bullet"/>
      <w:pStyle w:val="692"/>
      <w:lvlText w:val=""/>
      <w:lvlJc w:val="left"/>
      <w:pPr>
        <w:tabs>
          <w:tab w:val="left" w:pos="425"/>
        </w:tabs>
        <w:ind w:left="425" w:hanging="425"/>
      </w:pPr>
      <w:rPr>
        <w:rFonts w:hint="default" w:ascii="Wingdings" w:hAnsi="Wingdings"/>
      </w:rPr>
    </w:lvl>
  </w:abstractNum>
  <w:abstractNum w:abstractNumId="43">
    <w:nsid w:val="533E277B"/>
    <w:multiLevelType w:val="multilevel"/>
    <w:tmpl w:val="533E277B"/>
    <w:lvl w:ilvl="0" w:tentative="0">
      <w:start w:val="1"/>
      <w:numFmt w:val="decimal"/>
      <w:lvlText w:val="%1"/>
      <w:lvlJc w:val="left"/>
      <w:pPr>
        <w:tabs>
          <w:tab w:val="left" w:pos="432"/>
        </w:tabs>
        <w:ind w:left="432" w:hanging="432"/>
      </w:pPr>
      <w:rPr>
        <w:rFonts w:hint="eastAsia"/>
      </w:rPr>
    </w:lvl>
    <w:lvl w:ilvl="1" w:tentative="0">
      <w:start w:val="1"/>
      <w:numFmt w:val="decimal"/>
      <w:lvlText w:val="4.%2"/>
      <w:lvlJc w:val="left"/>
      <w:pPr>
        <w:tabs>
          <w:tab w:val="left" w:pos="756"/>
        </w:tabs>
        <w:ind w:left="756" w:hanging="756"/>
      </w:pPr>
      <w:rPr>
        <w:rFonts w:hint="eastAsia" w:ascii="Times New Roman" w:hAnsi="Times New Roman" w:cs="Times New Roman"/>
        <w:i w:val="0"/>
        <w:iCs w:val="0"/>
        <w:caps w:val="0"/>
        <w:smallCaps w:val="0"/>
        <w:strike w:val="0"/>
        <w:dstrike w:val="0"/>
        <w:spacing w:val="0"/>
        <w:kern w:val="0"/>
        <w:position w:val="0"/>
        <w:u w:val="none"/>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2088"/>
        </w:tabs>
        <w:ind w:left="208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44">
    <w:nsid w:val="54D95F0C"/>
    <w:multiLevelType w:val="multilevel"/>
    <w:tmpl w:val="54D95F0C"/>
    <w:lvl w:ilvl="0" w:tentative="0">
      <w:start w:val="1"/>
      <w:numFmt w:val="decimal"/>
      <w:lvlText w:val="%1"/>
      <w:lvlJc w:val="left"/>
      <w:pPr>
        <w:tabs>
          <w:tab w:val="left" w:pos="432"/>
        </w:tabs>
        <w:ind w:left="432" w:hanging="432"/>
      </w:pPr>
      <w:rPr>
        <w:rFonts w:hint="eastAsia"/>
      </w:rPr>
    </w:lvl>
    <w:lvl w:ilvl="1" w:tentative="0">
      <w:start w:val="1"/>
      <w:numFmt w:val="decimal"/>
      <w:lvlText w:val="%1.%2"/>
      <w:lvlJc w:val="left"/>
      <w:pPr>
        <w:tabs>
          <w:tab w:val="left" w:pos="756"/>
        </w:tabs>
        <w:ind w:left="756" w:hanging="756"/>
      </w:pPr>
      <w:rPr>
        <w:rFonts w:hint="eastAsia" w:ascii="Times New Roman" w:hAnsi="Times New Roman" w:cs="Times New Roman"/>
        <w:i w:val="0"/>
        <w:iCs w:val="0"/>
        <w:caps w:val="0"/>
        <w:smallCaps w:val="0"/>
        <w:strike w:val="0"/>
        <w:dstrike w:val="0"/>
        <w:spacing w:val="0"/>
        <w:kern w:val="0"/>
        <w:position w:val="0"/>
        <w:u w:val="none"/>
      </w:rPr>
    </w:lvl>
    <w:lvl w:ilvl="2" w:tentative="0">
      <w:start w:val="1"/>
      <w:numFmt w:val="decimal"/>
      <w:lvlText w:val="9.7.%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2088"/>
        </w:tabs>
        <w:ind w:left="208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45">
    <w:nsid w:val="550B4488"/>
    <w:multiLevelType w:val="multilevel"/>
    <w:tmpl w:val="550B4488"/>
    <w:lvl w:ilvl="0" w:tentative="0">
      <w:start w:val="1"/>
      <w:numFmt w:val="bullet"/>
      <w:pStyle w:val="734"/>
      <w:lvlText w:val=""/>
      <w:lvlJc w:val="left"/>
      <w:pPr>
        <w:tabs>
          <w:tab w:val="left" w:pos="945"/>
        </w:tabs>
        <w:ind w:left="945" w:hanging="420"/>
      </w:pPr>
      <w:rPr>
        <w:rFonts w:hint="default" w:ascii="Symbol" w:hAnsi="Symbol"/>
        <w:color w:val="auto"/>
      </w:rPr>
    </w:lvl>
    <w:lvl w:ilvl="1" w:tentative="0">
      <w:start w:val="1"/>
      <w:numFmt w:val="bullet"/>
      <w:lvlText w:val=""/>
      <w:lvlJc w:val="left"/>
      <w:pPr>
        <w:tabs>
          <w:tab w:val="left" w:pos="1365"/>
        </w:tabs>
        <w:ind w:left="1365" w:hanging="420"/>
      </w:pPr>
      <w:rPr>
        <w:rFonts w:hint="default" w:ascii="Wingdings" w:hAnsi="Wingdings"/>
      </w:rPr>
    </w:lvl>
    <w:lvl w:ilvl="2" w:tentative="0">
      <w:start w:val="1"/>
      <w:numFmt w:val="bullet"/>
      <w:lvlText w:val=""/>
      <w:lvlJc w:val="left"/>
      <w:pPr>
        <w:tabs>
          <w:tab w:val="left" w:pos="1785"/>
        </w:tabs>
        <w:ind w:left="1785" w:hanging="420"/>
      </w:pPr>
      <w:rPr>
        <w:rFonts w:hint="default" w:ascii="Wingdings" w:hAnsi="Wingdings"/>
      </w:rPr>
    </w:lvl>
    <w:lvl w:ilvl="3" w:tentative="0">
      <w:start w:val="1"/>
      <w:numFmt w:val="bullet"/>
      <w:lvlText w:val=""/>
      <w:lvlJc w:val="left"/>
      <w:pPr>
        <w:tabs>
          <w:tab w:val="left" w:pos="2205"/>
        </w:tabs>
        <w:ind w:left="2205" w:hanging="420"/>
      </w:pPr>
      <w:rPr>
        <w:rFonts w:hint="default" w:ascii="Wingdings" w:hAnsi="Wingdings"/>
      </w:rPr>
    </w:lvl>
    <w:lvl w:ilvl="4" w:tentative="0">
      <w:start w:val="1"/>
      <w:numFmt w:val="bullet"/>
      <w:lvlText w:val=""/>
      <w:lvlJc w:val="left"/>
      <w:pPr>
        <w:tabs>
          <w:tab w:val="left" w:pos="2625"/>
        </w:tabs>
        <w:ind w:left="2625" w:hanging="420"/>
      </w:pPr>
      <w:rPr>
        <w:rFonts w:hint="default" w:ascii="Wingdings" w:hAnsi="Wingdings"/>
      </w:rPr>
    </w:lvl>
    <w:lvl w:ilvl="5" w:tentative="0">
      <w:start w:val="1"/>
      <w:numFmt w:val="bullet"/>
      <w:lvlText w:val=""/>
      <w:lvlJc w:val="left"/>
      <w:pPr>
        <w:tabs>
          <w:tab w:val="left" w:pos="3045"/>
        </w:tabs>
        <w:ind w:left="3045" w:hanging="420"/>
      </w:pPr>
      <w:rPr>
        <w:rFonts w:hint="default" w:ascii="Wingdings" w:hAnsi="Wingdings"/>
      </w:rPr>
    </w:lvl>
    <w:lvl w:ilvl="6" w:tentative="0">
      <w:start w:val="1"/>
      <w:numFmt w:val="bullet"/>
      <w:lvlText w:val=""/>
      <w:lvlJc w:val="left"/>
      <w:pPr>
        <w:tabs>
          <w:tab w:val="left" w:pos="3465"/>
        </w:tabs>
        <w:ind w:left="3465" w:hanging="420"/>
      </w:pPr>
      <w:rPr>
        <w:rFonts w:hint="default" w:ascii="Wingdings" w:hAnsi="Wingdings"/>
      </w:rPr>
    </w:lvl>
    <w:lvl w:ilvl="7" w:tentative="0">
      <w:start w:val="1"/>
      <w:numFmt w:val="bullet"/>
      <w:lvlText w:val=""/>
      <w:lvlJc w:val="left"/>
      <w:pPr>
        <w:tabs>
          <w:tab w:val="left" w:pos="3885"/>
        </w:tabs>
        <w:ind w:left="3885" w:hanging="420"/>
      </w:pPr>
      <w:rPr>
        <w:rFonts w:hint="default" w:ascii="Wingdings" w:hAnsi="Wingdings"/>
      </w:rPr>
    </w:lvl>
    <w:lvl w:ilvl="8" w:tentative="0">
      <w:start w:val="1"/>
      <w:numFmt w:val="bullet"/>
      <w:lvlText w:val=""/>
      <w:lvlJc w:val="left"/>
      <w:pPr>
        <w:tabs>
          <w:tab w:val="left" w:pos="4305"/>
        </w:tabs>
        <w:ind w:left="4305" w:hanging="420"/>
      </w:pPr>
      <w:rPr>
        <w:rFonts w:hint="default" w:ascii="Wingdings" w:hAnsi="Wingdings"/>
      </w:rPr>
    </w:lvl>
  </w:abstractNum>
  <w:abstractNum w:abstractNumId="46">
    <w:nsid w:val="57035D7A"/>
    <w:multiLevelType w:val="multilevel"/>
    <w:tmpl w:val="57035D7A"/>
    <w:lvl w:ilvl="0" w:tentative="0">
      <w:start w:val="1"/>
      <w:numFmt w:val="chineseCountingThousand"/>
      <w:suff w:val="space"/>
      <w:lvlText w:val="第%1章"/>
      <w:lvlJc w:val="left"/>
      <w:pPr>
        <w:ind w:left="3960" w:firstLine="0"/>
      </w:pPr>
      <w:rPr>
        <w:rFonts w:hint="default" w:ascii="Times New Roman" w:hAnsi="Times New Roman" w:eastAsia="宋体" w:cs="Times New Roman"/>
        <w:b/>
        <w:bCs w:val="0"/>
        <w:i w:val="0"/>
        <w:iCs w:val="0"/>
        <w:caps w:val="0"/>
        <w:smallCaps w:val="0"/>
        <w:strike w:val="0"/>
        <w:dstrike w:val="0"/>
        <w:spacing w:val="0"/>
        <w:position w:val="0"/>
        <w:sz w:val="32"/>
        <w:szCs w:val="32"/>
        <w:u w:val="none"/>
        <w:lang w:val="en-US"/>
      </w:rPr>
    </w:lvl>
    <w:lvl w:ilvl="1" w:tentative="0">
      <w:start w:val="1"/>
      <w:numFmt w:val="decimal"/>
      <w:isLgl/>
      <w:lvlText w:val="%1.%2 "/>
      <w:lvlJc w:val="left"/>
      <w:pPr>
        <w:tabs>
          <w:tab w:val="left" w:pos="360"/>
        </w:tabs>
        <w:ind w:left="360" w:firstLine="0"/>
      </w:pPr>
      <w:rPr>
        <w:rFonts w:hint="eastAsia" w:ascii="宋体" w:hAnsi="宋体" w:eastAsia="宋体"/>
        <w:b/>
        <w:i w:val="0"/>
        <w:iCs w:val="0"/>
        <w:caps w:val="0"/>
        <w:strike w:val="0"/>
        <w:dstrike w:val="0"/>
        <w:color w:val="auto"/>
        <w:spacing w:val="0"/>
        <w:position w:val="0"/>
        <w:sz w:val="24"/>
        <w:szCs w:val="24"/>
        <w:u w:val="none"/>
      </w:rPr>
    </w:lvl>
    <w:lvl w:ilvl="2" w:tentative="0">
      <w:start w:val="1"/>
      <w:numFmt w:val="decimal"/>
      <w:isLgl/>
      <w:lvlText w:val="%1.%2.%3 "/>
      <w:lvlJc w:val="left"/>
      <w:pPr>
        <w:tabs>
          <w:tab w:val="left" w:pos="720"/>
        </w:tabs>
        <w:ind w:left="720" w:firstLine="0"/>
      </w:pPr>
      <w:rPr>
        <w:rFonts w:hint="default" w:ascii="宋体" w:hAnsi="宋体" w:eastAsia="宋体"/>
        <w:b/>
        <w:i w:val="0"/>
        <w:sz w:val="24"/>
        <w:szCs w:val="24"/>
      </w:rPr>
    </w:lvl>
    <w:lvl w:ilvl="3" w:tentative="0">
      <w:start w:val="1"/>
      <w:numFmt w:val="decimal"/>
      <w:isLgl/>
      <w:lvlText w:val="%1.%2.%3.%4"/>
      <w:lvlJc w:val="left"/>
      <w:pPr>
        <w:tabs>
          <w:tab w:val="left" w:pos="900"/>
        </w:tabs>
        <w:ind w:left="900" w:firstLine="0"/>
      </w:pPr>
      <w:rPr>
        <w:rFonts w:hint="default" w:ascii="宋体" w:hAnsi="宋体" w:eastAsia="宋体"/>
        <w:b/>
        <w:i w:val="0"/>
        <w:color w:val="auto"/>
        <w:sz w:val="24"/>
        <w:szCs w:val="24"/>
      </w:rPr>
    </w:lvl>
    <w:lvl w:ilvl="4" w:tentative="0">
      <w:start w:val="1"/>
      <w:numFmt w:val="decimal"/>
      <w:isLgl/>
      <w:suff w:val="space"/>
      <w:lvlText w:val="(%5)"/>
      <w:lvlJc w:val="left"/>
      <w:pPr>
        <w:ind w:left="180" w:firstLine="0"/>
      </w:pPr>
      <w:rPr>
        <w:rFonts w:hint="default" w:ascii="Arial" w:hAnsi="Arial" w:eastAsia="宋体"/>
        <w:b w:val="0"/>
        <w:i w:val="0"/>
        <w:sz w:val="24"/>
        <w:szCs w:val="24"/>
      </w:rPr>
    </w:lvl>
    <w:lvl w:ilvl="5" w:tentative="0">
      <w:start w:val="1"/>
      <w:numFmt w:val="none"/>
      <w:lvlText w:val=""/>
      <w:lvlJc w:val="left"/>
      <w:pPr>
        <w:tabs>
          <w:tab w:val="left" w:pos="0"/>
        </w:tabs>
        <w:ind w:left="0" w:firstLine="0"/>
      </w:pPr>
      <w:rPr>
        <w:rFonts w:hint="eastAsia" w:ascii="宋体" w:eastAsia="宋体"/>
        <w:b w:val="0"/>
        <w:i w:val="0"/>
        <w:sz w:val="24"/>
        <w:szCs w:val="24"/>
      </w:rPr>
    </w:lvl>
    <w:lvl w:ilvl="6" w:tentative="0">
      <w:start w:val="1"/>
      <w:numFmt w:val="none"/>
      <w:lvlRestart w:val="0"/>
      <w:pStyle w:val="9"/>
      <w:lvlText w:val=""/>
      <w:lvlJc w:val="left"/>
      <w:pPr>
        <w:tabs>
          <w:tab w:val="left" w:pos="1296"/>
        </w:tabs>
        <w:ind w:left="1296" w:hanging="1296"/>
      </w:pPr>
      <w:rPr>
        <w:rFonts w:hint="eastAsia"/>
      </w:rPr>
    </w:lvl>
    <w:lvl w:ilvl="7" w:tentative="0">
      <w:start w:val="1"/>
      <w:numFmt w:val="none"/>
      <w:pStyle w:val="10"/>
      <w:lvlText w:val=""/>
      <w:lvlJc w:val="left"/>
      <w:pPr>
        <w:tabs>
          <w:tab w:val="left" w:pos="1440"/>
        </w:tabs>
        <w:ind w:left="1440" w:hanging="1440"/>
      </w:pPr>
      <w:rPr>
        <w:rFonts w:hint="eastAsia"/>
      </w:rPr>
    </w:lvl>
    <w:lvl w:ilvl="8" w:tentative="0">
      <w:start w:val="1"/>
      <w:numFmt w:val="none"/>
      <w:lvlText w:val=""/>
      <w:lvlJc w:val="left"/>
      <w:pPr>
        <w:tabs>
          <w:tab w:val="left" w:pos="1584"/>
        </w:tabs>
        <w:ind w:left="1584" w:hanging="1584"/>
      </w:pPr>
      <w:rPr>
        <w:rFonts w:hint="eastAsia"/>
      </w:rPr>
    </w:lvl>
  </w:abstractNum>
  <w:abstractNum w:abstractNumId="47">
    <w:nsid w:val="5B941531"/>
    <w:multiLevelType w:val="multilevel"/>
    <w:tmpl w:val="5B941531"/>
    <w:lvl w:ilvl="0" w:tentative="0">
      <w:start w:val="1"/>
      <w:numFmt w:val="decimal"/>
      <w:lvlText w:val="%1"/>
      <w:lvlJc w:val="left"/>
      <w:pPr>
        <w:tabs>
          <w:tab w:val="left" w:pos="432"/>
        </w:tabs>
        <w:ind w:left="432" w:hanging="432"/>
      </w:pPr>
      <w:rPr>
        <w:rFonts w:hint="eastAsia"/>
      </w:rPr>
    </w:lvl>
    <w:lvl w:ilvl="1" w:tentative="0">
      <w:start w:val="1"/>
      <w:numFmt w:val="decimal"/>
      <w:lvlText w:val="6.%2"/>
      <w:lvlJc w:val="left"/>
      <w:pPr>
        <w:tabs>
          <w:tab w:val="left" w:pos="756"/>
        </w:tabs>
        <w:ind w:left="756" w:hanging="756"/>
      </w:pPr>
      <w:rPr>
        <w:rFonts w:hint="eastAsia" w:ascii="Times New Roman" w:hAnsi="Times New Roman" w:cs="Times New Roman"/>
        <w:i w:val="0"/>
        <w:iCs w:val="0"/>
        <w:caps w:val="0"/>
        <w:smallCaps w:val="0"/>
        <w:strike w:val="0"/>
        <w:dstrike w:val="0"/>
        <w:spacing w:val="0"/>
        <w:kern w:val="0"/>
        <w:position w:val="0"/>
        <w:u w:val="none"/>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2088"/>
        </w:tabs>
        <w:ind w:left="208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48">
    <w:nsid w:val="5C354EB4"/>
    <w:multiLevelType w:val="singleLevel"/>
    <w:tmpl w:val="5C354EB4"/>
    <w:lvl w:ilvl="0" w:tentative="0">
      <w:start w:val="1"/>
      <w:numFmt w:val="decimal"/>
      <w:suff w:val="nothing"/>
      <w:lvlText w:val="%1）"/>
      <w:lvlJc w:val="left"/>
    </w:lvl>
  </w:abstractNum>
  <w:abstractNum w:abstractNumId="49">
    <w:nsid w:val="5CF8686C"/>
    <w:multiLevelType w:val="multilevel"/>
    <w:tmpl w:val="5CF8686C"/>
    <w:lvl w:ilvl="0" w:tentative="0">
      <w:start w:val="5"/>
      <w:numFmt w:val="decimal"/>
      <w:lvlText w:val="%1"/>
      <w:lvlJc w:val="left"/>
      <w:pPr>
        <w:tabs>
          <w:tab w:val="left" w:pos="432"/>
        </w:tabs>
        <w:ind w:left="432" w:hanging="432"/>
      </w:pPr>
      <w:rPr>
        <w:rFonts w:hint="eastAsia"/>
      </w:rPr>
    </w:lvl>
    <w:lvl w:ilvl="1" w:tentative="0">
      <w:start w:val="1"/>
      <w:numFmt w:val="decimal"/>
      <w:lvlText w:val="%1.%2"/>
      <w:lvlJc w:val="left"/>
      <w:pPr>
        <w:tabs>
          <w:tab w:val="left" w:pos="756"/>
        </w:tabs>
        <w:ind w:left="756" w:hanging="756"/>
      </w:pPr>
      <w:rPr>
        <w:rFonts w:hint="eastAsia" w:ascii="Times New Roman" w:hAnsi="Times New Roman" w:cs="Times New Roman"/>
        <w:i w:val="0"/>
        <w:iCs w:val="0"/>
        <w:caps w:val="0"/>
        <w:smallCaps w:val="0"/>
        <w:strike w:val="0"/>
        <w:dstrike w:val="0"/>
        <w:spacing w:val="0"/>
        <w:kern w:val="0"/>
        <w:position w:val="0"/>
        <w:u w:val="none"/>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2088"/>
        </w:tabs>
        <w:ind w:left="208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50">
    <w:nsid w:val="5D9D0BED"/>
    <w:multiLevelType w:val="multilevel"/>
    <w:tmpl w:val="5D9D0BED"/>
    <w:lvl w:ilvl="0" w:tentative="0">
      <w:start w:val="1"/>
      <w:numFmt w:val="decimal"/>
      <w:lvlText w:val="%1)"/>
      <w:lvlJc w:val="left"/>
      <w:pPr>
        <w:ind w:left="840" w:hanging="443"/>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1">
    <w:nsid w:val="60B012ED"/>
    <w:multiLevelType w:val="multilevel"/>
    <w:tmpl w:val="60B012ED"/>
    <w:lvl w:ilvl="0" w:tentative="0">
      <w:start w:val="1"/>
      <w:numFmt w:val="decimal"/>
      <w:lvlText w:val="%1"/>
      <w:lvlJc w:val="left"/>
      <w:pPr>
        <w:tabs>
          <w:tab w:val="left" w:pos="432"/>
        </w:tabs>
        <w:ind w:left="432" w:hanging="432"/>
      </w:pPr>
      <w:rPr>
        <w:rFonts w:hint="eastAsia"/>
      </w:rPr>
    </w:lvl>
    <w:lvl w:ilvl="1" w:tentative="0">
      <w:start w:val="1"/>
      <w:numFmt w:val="decimal"/>
      <w:lvlText w:val="5.%2"/>
      <w:lvlJc w:val="left"/>
      <w:pPr>
        <w:tabs>
          <w:tab w:val="left" w:pos="756"/>
        </w:tabs>
        <w:ind w:left="756" w:hanging="756"/>
      </w:pPr>
      <w:rPr>
        <w:rFonts w:hint="eastAsia" w:ascii="Times New Roman" w:hAnsi="Times New Roman" w:cs="Times New Roman"/>
        <w:i w:val="0"/>
        <w:iCs w:val="0"/>
        <w:caps w:val="0"/>
        <w:smallCaps w:val="0"/>
        <w:strike w:val="0"/>
        <w:dstrike w:val="0"/>
        <w:spacing w:val="0"/>
        <w:kern w:val="0"/>
        <w:position w:val="0"/>
        <w:u w:val="none"/>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2088"/>
        </w:tabs>
        <w:ind w:left="208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52">
    <w:nsid w:val="62F40456"/>
    <w:multiLevelType w:val="multilevel"/>
    <w:tmpl w:val="62F40456"/>
    <w:lvl w:ilvl="0" w:tentative="0">
      <w:start w:val="1"/>
      <w:numFmt w:val="decimal"/>
      <w:lvlText w:val="%1"/>
      <w:lvlJc w:val="left"/>
      <w:pPr>
        <w:tabs>
          <w:tab w:val="left" w:pos="432"/>
        </w:tabs>
        <w:ind w:left="432" w:hanging="432"/>
      </w:pPr>
      <w:rPr>
        <w:rFonts w:hint="eastAsia"/>
      </w:rPr>
    </w:lvl>
    <w:lvl w:ilvl="1" w:tentative="0">
      <w:start w:val="1"/>
      <w:numFmt w:val="decimal"/>
      <w:lvlText w:val="7.%2"/>
      <w:lvlJc w:val="left"/>
      <w:pPr>
        <w:tabs>
          <w:tab w:val="left" w:pos="756"/>
        </w:tabs>
        <w:ind w:left="756" w:hanging="756"/>
      </w:pPr>
      <w:rPr>
        <w:rFonts w:hint="eastAsia" w:ascii="Times New Roman" w:hAnsi="Times New Roman" w:cs="Times New Roman"/>
        <w:i w:val="0"/>
        <w:iCs w:val="0"/>
        <w:caps w:val="0"/>
        <w:smallCaps w:val="0"/>
        <w:strike w:val="0"/>
        <w:dstrike w:val="0"/>
        <w:spacing w:val="0"/>
        <w:kern w:val="0"/>
        <w:position w:val="0"/>
        <w:u w:val="none"/>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2088"/>
        </w:tabs>
        <w:ind w:left="208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53">
    <w:nsid w:val="65E13960"/>
    <w:multiLevelType w:val="multilevel"/>
    <w:tmpl w:val="65E13960"/>
    <w:lvl w:ilvl="0" w:tentative="0">
      <w:start w:val="1"/>
      <w:numFmt w:val="bullet"/>
      <w:pStyle w:val="812"/>
      <w:lvlText w:val=""/>
      <w:lvlJc w:val="left"/>
      <w:pPr>
        <w:tabs>
          <w:tab w:val="left" w:pos="1644"/>
        </w:tabs>
        <w:ind w:left="1644" w:hanging="510"/>
      </w:pPr>
      <w:rPr>
        <w:rFonts w:hint="default" w:ascii="Wingdings" w:hAnsi="Wingdings" w:cs="Wingdings"/>
        <w:color w:val="auto"/>
        <w:sz w:val="13"/>
        <w:szCs w:val="13"/>
        <w:u w:val="none"/>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4">
    <w:nsid w:val="66650955"/>
    <w:multiLevelType w:val="multilevel"/>
    <w:tmpl w:val="66650955"/>
    <w:lvl w:ilvl="0" w:tentative="0">
      <w:start w:val="1"/>
      <w:numFmt w:val="bullet"/>
      <w:pStyle w:val="71"/>
      <w:lvlText w:val=""/>
      <w:lvlJc w:val="left"/>
      <w:pPr>
        <w:tabs>
          <w:tab w:val="left" w:pos="3101"/>
        </w:tabs>
        <w:ind w:left="3101" w:hanging="360"/>
      </w:pPr>
      <w:rPr>
        <w:rFonts w:hint="default" w:ascii="Wingdings" w:hAnsi="Wingdings"/>
      </w:rPr>
    </w:lvl>
    <w:lvl w:ilvl="1" w:tentative="0">
      <w:start w:val="3"/>
      <w:numFmt w:val="decimal"/>
      <w:lvlText w:val="%2"/>
      <w:lvlJc w:val="left"/>
      <w:pPr>
        <w:tabs>
          <w:tab w:val="left" w:pos="3821"/>
        </w:tabs>
        <w:ind w:left="3821" w:hanging="360"/>
      </w:pPr>
      <w:rPr>
        <w:rFonts w:hint="eastAsia"/>
      </w:rPr>
    </w:lvl>
    <w:lvl w:ilvl="2" w:tentative="0">
      <w:start w:val="1"/>
      <w:numFmt w:val="bullet"/>
      <w:lvlText w:val=""/>
      <w:lvlJc w:val="left"/>
      <w:pPr>
        <w:tabs>
          <w:tab w:val="left" w:pos="4541"/>
        </w:tabs>
        <w:ind w:left="4541" w:hanging="360"/>
      </w:pPr>
      <w:rPr>
        <w:rFonts w:hint="default" w:ascii="Wingdings" w:hAnsi="Wingdings"/>
      </w:rPr>
    </w:lvl>
    <w:lvl w:ilvl="3" w:tentative="0">
      <w:start w:val="1"/>
      <w:numFmt w:val="bullet"/>
      <w:lvlText w:val=""/>
      <w:lvlJc w:val="left"/>
      <w:pPr>
        <w:tabs>
          <w:tab w:val="left" w:pos="5261"/>
        </w:tabs>
        <w:ind w:left="5261" w:hanging="360"/>
      </w:pPr>
      <w:rPr>
        <w:rFonts w:hint="default" w:ascii="Symbol" w:hAnsi="Symbol"/>
      </w:rPr>
    </w:lvl>
    <w:lvl w:ilvl="4" w:tentative="0">
      <w:start w:val="1"/>
      <w:numFmt w:val="bullet"/>
      <w:lvlText w:val="o"/>
      <w:lvlJc w:val="left"/>
      <w:pPr>
        <w:tabs>
          <w:tab w:val="left" w:pos="5981"/>
        </w:tabs>
        <w:ind w:left="5981" w:hanging="360"/>
      </w:pPr>
      <w:rPr>
        <w:rFonts w:hint="default" w:ascii="Courier New" w:hAnsi="Courier New"/>
      </w:rPr>
    </w:lvl>
    <w:lvl w:ilvl="5" w:tentative="0">
      <w:start w:val="1"/>
      <w:numFmt w:val="bullet"/>
      <w:lvlText w:val=""/>
      <w:lvlJc w:val="left"/>
      <w:pPr>
        <w:tabs>
          <w:tab w:val="left" w:pos="6701"/>
        </w:tabs>
        <w:ind w:left="6701" w:hanging="360"/>
      </w:pPr>
      <w:rPr>
        <w:rFonts w:hint="default" w:ascii="Wingdings" w:hAnsi="Wingdings"/>
      </w:rPr>
    </w:lvl>
    <w:lvl w:ilvl="6" w:tentative="0">
      <w:start w:val="1"/>
      <w:numFmt w:val="bullet"/>
      <w:lvlText w:val=""/>
      <w:lvlJc w:val="left"/>
      <w:pPr>
        <w:tabs>
          <w:tab w:val="left" w:pos="7421"/>
        </w:tabs>
        <w:ind w:left="7421" w:hanging="360"/>
      </w:pPr>
      <w:rPr>
        <w:rFonts w:hint="default" w:ascii="Symbol" w:hAnsi="Symbol"/>
      </w:rPr>
    </w:lvl>
    <w:lvl w:ilvl="7" w:tentative="0">
      <w:start w:val="1"/>
      <w:numFmt w:val="bullet"/>
      <w:lvlText w:val="o"/>
      <w:lvlJc w:val="left"/>
      <w:pPr>
        <w:tabs>
          <w:tab w:val="left" w:pos="8141"/>
        </w:tabs>
        <w:ind w:left="8141" w:hanging="360"/>
      </w:pPr>
      <w:rPr>
        <w:rFonts w:hint="default" w:ascii="Courier New" w:hAnsi="Courier New"/>
      </w:rPr>
    </w:lvl>
    <w:lvl w:ilvl="8" w:tentative="0">
      <w:start w:val="1"/>
      <w:numFmt w:val="bullet"/>
      <w:lvlText w:val=""/>
      <w:lvlJc w:val="left"/>
      <w:pPr>
        <w:tabs>
          <w:tab w:val="left" w:pos="8861"/>
        </w:tabs>
        <w:ind w:left="8861" w:hanging="360"/>
      </w:pPr>
      <w:rPr>
        <w:rFonts w:hint="default" w:ascii="Wingdings" w:hAnsi="Wingdings"/>
      </w:rPr>
    </w:lvl>
  </w:abstractNum>
  <w:abstractNum w:abstractNumId="55">
    <w:nsid w:val="68C75653"/>
    <w:multiLevelType w:val="multilevel"/>
    <w:tmpl w:val="68C75653"/>
    <w:lvl w:ilvl="0" w:tentative="0">
      <w:start w:val="1"/>
      <w:numFmt w:val="decimal"/>
      <w:lvlText w:val="%1．"/>
      <w:lvlJc w:val="left"/>
      <w:pPr>
        <w:tabs>
          <w:tab w:val="left" w:pos="630"/>
        </w:tabs>
        <w:ind w:left="630" w:hanging="630"/>
      </w:pPr>
      <w:rPr>
        <w:rFonts w:hint="eastAsia"/>
      </w:rPr>
    </w:lvl>
    <w:lvl w:ilvl="1" w:tentative="0">
      <w:start w:val="1"/>
      <w:numFmt w:val="decimal"/>
      <w:pStyle w:val="107"/>
      <w:lvlText w:val="%1．%2．"/>
      <w:lvlJc w:val="left"/>
      <w:pPr>
        <w:tabs>
          <w:tab w:val="left" w:pos="720"/>
        </w:tabs>
        <w:ind w:left="720" w:hanging="720"/>
      </w:pPr>
      <w:rPr>
        <w:rFonts w:hint="eastAsia"/>
      </w:rPr>
    </w:lvl>
    <w:lvl w:ilvl="2" w:tentative="0">
      <w:start w:val="1"/>
      <w:numFmt w:val="decimal"/>
      <w:lvlText w:val="%1．%2．%3."/>
      <w:lvlJc w:val="left"/>
      <w:pPr>
        <w:tabs>
          <w:tab w:val="left" w:pos="1080"/>
        </w:tabs>
        <w:ind w:left="1080" w:hanging="1080"/>
      </w:pPr>
      <w:rPr>
        <w:rFonts w:hint="eastAsia"/>
      </w:rPr>
    </w:lvl>
    <w:lvl w:ilvl="3" w:tentative="0">
      <w:start w:val="1"/>
      <w:numFmt w:val="decimal"/>
      <w:lvlText w:val="%1．%2．%3.%4."/>
      <w:lvlJc w:val="left"/>
      <w:pPr>
        <w:tabs>
          <w:tab w:val="left" w:pos="1080"/>
        </w:tabs>
        <w:ind w:left="1080" w:hanging="1080"/>
      </w:pPr>
      <w:rPr>
        <w:rFonts w:hint="eastAsia"/>
      </w:rPr>
    </w:lvl>
    <w:lvl w:ilvl="4" w:tentative="0">
      <w:start w:val="1"/>
      <w:numFmt w:val="decimal"/>
      <w:lvlText w:val="%1．%2．%3.%4.%5."/>
      <w:lvlJc w:val="left"/>
      <w:pPr>
        <w:tabs>
          <w:tab w:val="left" w:pos="1440"/>
        </w:tabs>
        <w:ind w:left="1440" w:hanging="1440"/>
      </w:pPr>
      <w:rPr>
        <w:rFonts w:hint="eastAsia"/>
      </w:rPr>
    </w:lvl>
    <w:lvl w:ilvl="5" w:tentative="0">
      <w:start w:val="1"/>
      <w:numFmt w:val="decimal"/>
      <w:lvlText w:val="%1．%2．%3.%4.%5.%6."/>
      <w:lvlJc w:val="left"/>
      <w:pPr>
        <w:tabs>
          <w:tab w:val="left" w:pos="1440"/>
        </w:tabs>
        <w:ind w:left="1440" w:hanging="1440"/>
      </w:pPr>
      <w:rPr>
        <w:rFonts w:hint="eastAsia"/>
      </w:rPr>
    </w:lvl>
    <w:lvl w:ilvl="6" w:tentative="0">
      <w:start w:val="1"/>
      <w:numFmt w:val="decimal"/>
      <w:lvlText w:val="%1．%2．%3.%4.%5.%6.%7."/>
      <w:lvlJc w:val="left"/>
      <w:pPr>
        <w:tabs>
          <w:tab w:val="left" w:pos="1440"/>
        </w:tabs>
        <w:ind w:left="1440" w:hanging="1440"/>
      </w:pPr>
      <w:rPr>
        <w:rFonts w:hint="eastAsia"/>
      </w:rPr>
    </w:lvl>
    <w:lvl w:ilvl="7" w:tentative="0">
      <w:start w:val="1"/>
      <w:numFmt w:val="decimal"/>
      <w:lvlText w:val="%1．%2．%3.%4.%5.%6.%7.%8."/>
      <w:lvlJc w:val="left"/>
      <w:pPr>
        <w:tabs>
          <w:tab w:val="left" w:pos="1800"/>
        </w:tabs>
        <w:ind w:left="1800" w:hanging="1800"/>
      </w:pPr>
      <w:rPr>
        <w:rFonts w:hint="eastAsia"/>
      </w:rPr>
    </w:lvl>
    <w:lvl w:ilvl="8" w:tentative="0">
      <w:start w:val="1"/>
      <w:numFmt w:val="decimal"/>
      <w:lvlText w:val="%1．%2．%3.%4.%5.%6.%7.%8.%9."/>
      <w:lvlJc w:val="left"/>
      <w:pPr>
        <w:tabs>
          <w:tab w:val="left" w:pos="1800"/>
        </w:tabs>
        <w:ind w:left="1800" w:hanging="1800"/>
      </w:pPr>
      <w:rPr>
        <w:rFonts w:hint="eastAsia"/>
      </w:rPr>
    </w:lvl>
  </w:abstractNum>
  <w:abstractNum w:abstractNumId="56">
    <w:nsid w:val="694724F4"/>
    <w:multiLevelType w:val="multilevel"/>
    <w:tmpl w:val="694724F4"/>
    <w:lvl w:ilvl="0" w:tentative="0">
      <w:start w:val="1"/>
      <w:numFmt w:val="decimal"/>
      <w:pStyle w:val="743"/>
      <w:lvlText w:val="%1"/>
      <w:lvlJc w:val="left"/>
      <w:pPr>
        <w:tabs>
          <w:tab w:val="left" w:pos="1265"/>
        </w:tabs>
        <w:ind w:left="1265" w:hanging="1265"/>
      </w:pPr>
      <w:rPr>
        <w:rFonts w:ascii="宋体" w:hAnsi="宋体" w:eastAsia="宋体" w:cs="Times New Roman"/>
        <w:b w:val="0"/>
        <w:bCs w:val="0"/>
        <w:i w:val="0"/>
        <w:iCs w:val="0"/>
        <w:caps w:val="0"/>
        <w:smallCaps w:val="0"/>
        <w:strike w:val="0"/>
        <w:dstrike w:val="0"/>
        <w:snapToGrid w:val="0"/>
        <w:color w:val="000000"/>
        <w:spacing w:val="0"/>
        <w:w w:val="0"/>
        <w:kern w:val="0"/>
        <w:position w:val="0"/>
        <w:sz w:val="21"/>
        <w:szCs w:val="21"/>
        <w:u w:val="none"/>
      </w:rPr>
    </w:lvl>
    <w:lvl w:ilvl="1" w:tentative="0">
      <w:start w:val="1"/>
      <w:numFmt w:val="decimal"/>
      <w:lvlText w:val="%1.%2"/>
      <w:lvlJc w:val="left"/>
      <w:pPr>
        <w:tabs>
          <w:tab w:val="left" w:pos="1407"/>
        </w:tabs>
        <w:ind w:left="1407" w:hanging="1407"/>
      </w:pPr>
      <w:rPr>
        <w:rFonts w:ascii="Times New Roman" w:hAnsi="Times New Roman" w:cs="Times New Roman"/>
        <w:b w:val="0"/>
        <w:bCs w:val="0"/>
        <w:i w:val="0"/>
        <w:iCs w:val="0"/>
        <w:caps w:val="0"/>
        <w:smallCaps w:val="0"/>
        <w:strike w:val="0"/>
        <w:dstrike w:val="0"/>
        <w:snapToGrid w:val="0"/>
        <w:color w:val="000000"/>
        <w:spacing w:val="0"/>
        <w:w w:val="0"/>
        <w:kern w:val="0"/>
        <w:position w:val="0"/>
        <w:sz w:val="21"/>
        <w:szCs w:val="21"/>
        <w:u w:val="none"/>
      </w:rPr>
    </w:lvl>
    <w:lvl w:ilvl="2" w:tentative="0">
      <w:start w:val="1"/>
      <w:numFmt w:val="decimal"/>
      <w:lvlText w:val="%1.%2.%3"/>
      <w:lvlJc w:val="left"/>
      <w:pPr>
        <w:tabs>
          <w:tab w:val="left" w:pos="1549"/>
        </w:tabs>
        <w:ind w:left="1549" w:hanging="1549"/>
      </w:pPr>
      <w:rPr>
        <w:rFonts w:ascii="Times New Roman" w:hAnsi="Times New Roman" w:cs="Times New Roman"/>
        <w:b w:val="0"/>
        <w:bCs w:val="0"/>
        <w:i w:val="0"/>
        <w:iCs w:val="0"/>
        <w:caps w:val="0"/>
        <w:smallCaps w:val="0"/>
        <w:strike w:val="0"/>
        <w:dstrike w:val="0"/>
        <w:snapToGrid w:val="0"/>
        <w:color w:val="000000"/>
        <w:spacing w:val="0"/>
        <w:w w:val="0"/>
        <w:kern w:val="0"/>
        <w:position w:val="0"/>
        <w:sz w:val="21"/>
        <w:szCs w:val="21"/>
        <w:u w:val="none"/>
      </w:rPr>
    </w:lvl>
    <w:lvl w:ilvl="3" w:tentative="0">
      <w:start w:val="1"/>
      <w:numFmt w:val="decimal"/>
      <w:lvlText w:val="%1.%2.%3.%4"/>
      <w:lvlJc w:val="left"/>
      <w:pPr>
        <w:tabs>
          <w:tab w:val="left" w:pos="1691"/>
        </w:tabs>
        <w:ind w:left="1691" w:hanging="1691"/>
      </w:pPr>
      <w:rPr>
        <w:rFonts w:hint="eastAsia"/>
        <w:sz w:val="21"/>
        <w:szCs w:val="21"/>
      </w:rPr>
    </w:lvl>
    <w:lvl w:ilvl="4" w:tentative="0">
      <w:start w:val="1"/>
      <w:numFmt w:val="decimal"/>
      <w:lvlText w:val="%1.%2.%3.%4.%5"/>
      <w:lvlJc w:val="left"/>
      <w:pPr>
        <w:tabs>
          <w:tab w:val="left" w:pos="1832"/>
        </w:tabs>
        <w:ind w:left="1832" w:hanging="1832"/>
      </w:pPr>
      <w:rPr>
        <w:rFonts w:hint="eastAsia" w:ascii="宋体" w:hAnsi="宋体" w:eastAsia="宋体"/>
      </w:rPr>
    </w:lvl>
    <w:lvl w:ilvl="5" w:tentative="0">
      <w:start w:val="1"/>
      <w:numFmt w:val="decimal"/>
      <w:pStyle w:val="741"/>
      <w:lvlText w:val="%1.%2.%3.%4.%5.%6"/>
      <w:lvlJc w:val="left"/>
      <w:pPr>
        <w:tabs>
          <w:tab w:val="left" w:pos="1974"/>
        </w:tabs>
        <w:ind w:left="1974" w:hanging="1974"/>
      </w:pPr>
      <w:rPr>
        <w:rFonts w:hint="eastAsia" w:ascii="宋体" w:hAnsi="宋体" w:eastAsia="宋体"/>
      </w:rPr>
    </w:lvl>
    <w:lvl w:ilvl="6" w:tentative="0">
      <w:start w:val="1"/>
      <w:numFmt w:val="decimal"/>
      <w:lvlText w:val="%1.%2.%3.%4.%5.%6.%7"/>
      <w:lvlJc w:val="left"/>
      <w:pPr>
        <w:tabs>
          <w:tab w:val="left" w:pos="2116"/>
        </w:tabs>
        <w:ind w:left="2116" w:hanging="2116"/>
      </w:pPr>
      <w:rPr>
        <w:rFonts w:hint="eastAsia"/>
      </w:rPr>
    </w:lvl>
    <w:lvl w:ilvl="7" w:tentative="0">
      <w:start w:val="1"/>
      <w:numFmt w:val="decimal"/>
      <w:lvlText w:val="%1.%2.%3.%4.%5.%6.%7.%8."/>
      <w:lvlJc w:val="left"/>
      <w:pPr>
        <w:tabs>
          <w:tab w:val="left" w:pos="2258"/>
        </w:tabs>
        <w:ind w:left="2258" w:hanging="2258"/>
      </w:pPr>
      <w:rPr>
        <w:rFonts w:hint="eastAsia"/>
      </w:rPr>
    </w:lvl>
    <w:lvl w:ilvl="8" w:tentative="0">
      <w:start w:val="1"/>
      <w:numFmt w:val="decimal"/>
      <w:pStyle w:val="744"/>
      <w:lvlText w:val="%1.%2.%3.%4.%5.%6.%7.%8.%9."/>
      <w:lvlJc w:val="left"/>
      <w:pPr>
        <w:tabs>
          <w:tab w:val="left" w:pos="2399"/>
        </w:tabs>
        <w:ind w:left="2399" w:hanging="2399"/>
      </w:pPr>
      <w:rPr>
        <w:rFonts w:hint="eastAsia"/>
      </w:rPr>
    </w:lvl>
  </w:abstractNum>
  <w:abstractNum w:abstractNumId="57">
    <w:nsid w:val="6A906060"/>
    <w:multiLevelType w:val="multilevel"/>
    <w:tmpl w:val="6A906060"/>
    <w:lvl w:ilvl="0" w:tentative="0">
      <w:start w:val="1"/>
      <w:numFmt w:val="bullet"/>
      <w:pStyle w:val="168"/>
      <w:lvlText w:val=""/>
      <w:lvlJc w:val="left"/>
      <w:pPr>
        <w:tabs>
          <w:tab w:val="left" w:pos="0"/>
        </w:tabs>
        <w:ind w:left="0" w:firstLine="0"/>
      </w:pPr>
      <w:rPr>
        <w:rFonts w:hint="default" w:ascii="Wingdings" w:hAnsi="Wingdings"/>
      </w:rPr>
    </w:lvl>
    <w:lvl w:ilvl="1" w:tentative="0">
      <w:start w:val="1"/>
      <w:numFmt w:val="bullet"/>
      <w:lvlText w:val=""/>
      <w:lvlJc w:val="left"/>
      <w:pPr>
        <w:tabs>
          <w:tab w:val="left" w:pos="1320"/>
        </w:tabs>
        <w:ind w:left="1320" w:hanging="420"/>
      </w:pPr>
      <w:rPr>
        <w:rFonts w:hint="default" w:ascii="Wingdings" w:hAnsi="Wingding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58">
    <w:nsid w:val="6AB90514"/>
    <w:multiLevelType w:val="multilevel"/>
    <w:tmpl w:val="6AB90514"/>
    <w:lvl w:ilvl="0" w:tentative="0">
      <w:start w:val="1"/>
      <w:numFmt w:val="decimal"/>
      <w:lvlText w:val="%1"/>
      <w:lvlJc w:val="left"/>
      <w:pPr>
        <w:tabs>
          <w:tab w:val="left" w:pos="432"/>
        </w:tabs>
        <w:ind w:left="432" w:hanging="432"/>
      </w:pPr>
      <w:rPr>
        <w:rFonts w:hint="eastAsia"/>
      </w:rPr>
    </w:lvl>
    <w:lvl w:ilvl="1" w:tentative="0">
      <w:start w:val="1"/>
      <w:numFmt w:val="decimal"/>
      <w:lvlText w:val="%1.%2"/>
      <w:lvlJc w:val="left"/>
      <w:pPr>
        <w:tabs>
          <w:tab w:val="left" w:pos="756"/>
        </w:tabs>
        <w:ind w:left="756" w:hanging="756"/>
      </w:pPr>
      <w:rPr>
        <w:rFonts w:hint="eastAsia" w:ascii="Times New Roman" w:hAnsi="Times New Roman" w:cs="Times New Roman"/>
        <w:i w:val="0"/>
        <w:iCs w:val="0"/>
        <w:caps w:val="0"/>
        <w:smallCaps w:val="0"/>
        <w:strike w:val="0"/>
        <w:dstrike w:val="0"/>
        <w:spacing w:val="0"/>
        <w:kern w:val="0"/>
        <w:position w:val="0"/>
        <w:u w:val="none"/>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2088"/>
        </w:tabs>
        <w:ind w:left="208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59">
    <w:nsid w:val="6BAF78A8"/>
    <w:multiLevelType w:val="multilevel"/>
    <w:tmpl w:val="6BAF78A8"/>
    <w:lvl w:ilvl="0" w:tentative="0">
      <w:start w:val="1"/>
      <w:numFmt w:val="chineseCountingThousand"/>
      <w:pStyle w:val="791"/>
      <w:suff w:val="space"/>
      <w:lvlText w:val="附件%1"/>
      <w:lvlJc w:val="left"/>
      <w:pPr>
        <w:ind w:left="420" w:hanging="420"/>
      </w:pPr>
      <w:rPr>
        <w:rFonts w:hint="default" w:ascii="Arial" w:hAnsi="Arial" w:eastAsia="宋体"/>
        <w:b/>
        <w:i w:val="0"/>
        <w:sz w:val="44"/>
      </w:rPr>
    </w:lvl>
    <w:lvl w:ilvl="1" w:tentative="0">
      <w:start w:val="1"/>
      <w:numFmt w:val="chineseCountingThousand"/>
      <w:isLgl/>
      <w:suff w:val="space"/>
      <w:lvlText w:val="%2."/>
      <w:lvlJc w:val="left"/>
      <w:pPr>
        <w:ind w:left="0" w:firstLine="0"/>
      </w:pPr>
      <w:rPr>
        <w:rFonts w:hint="default" w:ascii="Arial" w:hAnsi="Arial" w:eastAsia="黑体"/>
        <w:b w:val="0"/>
        <w:i w:val="0"/>
        <w:sz w:val="30"/>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60">
    <w:nsid w:val="6E6A1FB0"/>
    <w:multiLevelType w:val="multilevel"/>
    <w:tmpl w:val="6E6A1FB0"/>
    <w:lvl w:ilvl="0" w:tentative="0">
      <w:start w:val="1"/>
      <w:numFmt w:val="bullet"/>
      <w:pStyle w:val="776"/>
      <w:lvlText w:val=""/>
      <w:lvlJc w:val="left"/>
      <w:pPr>
        <w:ind w:left="-360" w:hanging="420"/>
      </w:pPr>
      <w:rPr>
        <w:rFonts w:hint="default" w:ascii="Wingdings" w:hAnsi="Wingdings"/>
      </w:rPr>
    </w:lvl>
    <w:lvl w:ilvl="1" w:tentative="0">
      <w:start w:val="1"/>
      <w:numFmt w:val="bullet"/>
      <w:lvlText w:val=""/>
      <w:lvlJc w:val="left"/>
      <w:pPr>
        <w:ind w:left="60" w:hanging="420"/>
      </w:pPr>
      <w:rPr>
        <w:rFonts w:hint="default" w:ascii="Wingdings" w:hAnsi="Wingdings"/>
      </w:rPr>
    </w:lvl>
    <w:lvl w:ilvl="2" w:tentative="0">
      <w:start w:val="1"/>
      <w:numFmt w:val="bullet"/>
      <w:lvlText w:val=""/>
      <w:lvlJc w:val="left"/>
      <w:pPr>
        <w:ind w:left="480" w:hanging="420"/>
      </w:pPr>
      <w:rPr>
        <w:rFonts w:hint="default" w:ascii="Wingdings" w:hAnsi="Wingdings"/>
      </w:rPr>
    </w:lvl>
    <w:lvl w:ilvl="3" w:tentative="0">
      <w:start w:val="1"/>
      <w:numFmt w:val="bullet"/>
      <w:lvlText w:val=""/>
      <w:lvlJc w:val="left"/>
      <w:pPr>
        <w:ind w:left="900" w:hanging="420"/>
      </w:pPr>
      <w:rPr>
        <w:rFonts w:hint="default" w:ascii="Wingdings" w:hAnsi="Wingdings"/>
      </w:rPr>
    </w:lvl>
    <w:lvl w:ilvl="4" w:tentative="0">
      <w:start w:val="1"/>
      <w:numFmt w:val="bullet"/>
      <w:lvlText w:val=""/>
      <w:lvlJc w:val="left"/>
      <w:pPr>
        <w:ind w:left="1320" w:hanging="420"/>
      </w:pPr>
      <w:rPr>
        <w:rFonts w:hint="default" w:ascii="Wingdings" w:hAnsi="Wingdings"/>
      </w:rPr>
    </w:lvl>
    <w:lvl w:ilvl="5" w:tentative="0">
      <w:start w:val="1"/>
      <w:numFmt w:val="bullet"/>
      <w:lvlText w:val=""/>
      <w:lvlJc w:val="left"/>
      <w:pPr>
        <w:ind w:left="1740" w:hanging="420"/>
      </w:pPr>
      <w:rPr>
        <w:rFonts w:hint="default" w:ascii="Wingdings" w:hAnsi="Wingdings"/>
      </w:rPr>
    </w:lvl>
    <w:lvl w:ilvl="6" w:tentative="0">
      <w:start w:val="1"/>
      <w:numFmt w:val="bullet"/>
      <w:lvlText w:val=""/>
      <w:lvlJc w:val="left"/>
      <w:pPr>
        <w:ind w:left="2160" w:hanging="420"/>
      </w:pPr>
      <w:rPr>
        <w:rFonts w:hint="default" w:ascii="Wingdings" w:hAnsi="Wingdings"/>
      </w:rPr>
    </w:lvl>
    <w:lvl w:ilvl="7" w:tentative="0">
      <w:start w:val="1"/>
      <w:numFmt w:val="bullet"/>
      <w:lvlText w:val=""/>
      <w:lvlJc w:val="left"/>
      <w:pPr>
        <w:ind w:left="2580" w:hanging="420"/>
      </w:pPr>
      <w:rPr>
        <w:rFonts w:hint="default" w:ascii="Wingdings" w:hAnsi="Wingdings"/>
      </w:rPr>
    </w:lvl>
    <w:lvl w:ilvl="8" w:tentative="0">
      <w:start w:val="1"/>
      <w:numFmt w:val="bullet"/>
      <w:lvlText w:val=""/>
      <w:lvlJc w:val="left"/>
      <w:pPr>
        <w:ind w:left="3000" w:hanging="420"/>
      </w:pPr>
      <w:rPr>
        <w:rFonts w:hint="default" w:ascii="Wingdings" w:hAnsi="Wingdings"/>
      </w:rPr>
    </w:lvl>
  </w:abstractNum>
  <w:abstractNum w:abstractNumId="61">
    <w:nsid w:val="6F1C5395"/>
    <w:multiLevelType w:val="multilevel"/>
    <w:tmpl w:val="6F1C5395"/>
    <w:lvl w:ilvl="0" w:tentative="0">
      <w:start w:val="2"/>
      <w:numFmt w:val="decimal"/>
      <w:lvlText w:val="%1"/>
      <w:lvlJc w:val="left"/>
      <w:pPr>
        <w:tabs>
          <w:tab w:val="left" w:pos="425"/>
        </w:tabs>
        <w:ind w:left="425" w:hanging="425"/>
      </w:pPr>
      <w:rPr>
        <w:rFonts w:hint="default" w:ascii="Times New Roman" w:hAnsi="Times New Roman"/>
        <w:color w:val="auto"/>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62">
    <w:nsid w:val="71481582"/>
    <w:multiLevelType w:val="multilevel"/>
    <w:tmpl w:val="71481582"/>
    <w:lvl w:ilvl="0" w:tentative="0">
      <w:start w:val="1"/>
      <w:numFmt w:val="decimal"/>
      <w:pStyle w:val="779"/>
      <w:lvlText w:val="（%1）"/>
      <w:lvlJc w:val="left"/>
      <w:pPr>
        <w:tabs>
          <w:tab w:val="left" w:pos="1320"/>
        </w:tabs>
        <w:ind w:left="1320" w:hanging="420"/>
      </w:pPr>
      <w:rPr>
        <w:lang w:val="en-US"/>
      </w:rPr>
    </w:lvl>
    <w:lvl w:ilvl="1" w:tentative="0">
      <w:start w:val="0"/>
      <w:numFmt w:val="none"/>
      <w:lvlText w:val=""/>
      <w:lvlJc w:val="left"/>
      <w:pPr>
        <w:tabs>
          <w:tab w:val="left" w:pos="360"/>
        </w:tabs>
        <w:ind w:left="0" w:firstLine="0"/>
      </w:pPr>
    </w:lvl>
    <w:lvl w:ilvl="2" w:tentative="0">
      <w:start w:val="0"/>
      <w:numFmt w:val="none"/>
      <w:lvlText w:val=""/>
      <w:lvlJc w:val="left"/>
      <w:pPr>
        <w:tabs>
          <w:tab w:val="left" w:pos="360"/>
        </w:tabs>
        <w:ind w:left="0" w:firstLine="0"/>
      </w:pPr>
    </w:lvl>
    <w:lvl w:ilvl="3" w:tentative="0">
      <w:start w:val="0"/>
      <w:numFmt w:val="none"/>
      <w:lvlText w:val=""/>
      <w:lvlJc w:val="left"/>
      <w:pPr>
        <w:tabs>
          <w:tab w:val="left" w:pos="360"/>
        </w:tabs>
        <w:ind w:left="0" w:firstLine="0"/>
      </w:pPr>
    </w:lvl>
    <w:lvl w:ilvl="4" w:tentative="0">
      <w:start w:val="0"/>
      <w:numFmt w:val="none"/>
      <w:lvlText w:val=""/>
      <w:lvlJc w:val="left"/>
      <w:pPr>
        <w:tabs>
          <w:tab w:val="left" w:pos="360"/>
        </w:tabs>
        <w:ind w:left="0" w:firstLine="0"/>
      </w:pPr>
    </w:lvl>
    <w:lvl w:ilvl="5" w:tentative="0">
      <w:start w:val="0"/>
      <w:numFmt w:val="none"/>
      <w:lvlText w:val=""/>
      <w:lvlJc w:val="left"/>
      <w:pPr>
        <w:tabs>
          <w:tab w:val="left" w:pos="360"/>
        </w:tabs>
        <w:ind w:left="0" w:firstLine="0"/>
      </w:pPr>
    </w:lvl>
    <w:lvl w:ilvl="6" w:tentative="0">
      <w:start w:val="0"/>
      <w:numFmt w:val="none"/>
      <w:lvlText w:val=""/>
      <w:lvlJc w:val="left"/>
      <w:pPr>
        <w:tabs>
          <w:tab w:val="left" w:pos="360"/>
        </w:tabs>
        <w:ind w:left="0" w:firstLine="0"/>
      </w:pPr>
    </w:lvl>
    <w:lvl w:ilvl="7" w:tentative="0">
      <w:start w:val="0"/>
      <w:numFmt w:val="none"/>
      <w:lvlText w:val=""/>
      <w:lvlJc w:val="left"/>
      <w:pPr>
        <w:tabs>
          <w:tab w:val="left" w:pos="360"/>
        </w:tabs>
        <w:ind w:left="0" w:firstLine="0"/>
      </w:pPr>
    </w:lvl>
    <w:lvl w:ilvl="8" w:tentative="0">
      <w:start w:val="0"/>
      <w:numFmt w:val="none"/>
      <w:lvlText w:val=""/>
      <w:lvlJc w:val="left"/>
      <w:pPr>
        <w:tabs>
          <w:tab w:val="left" w:pos="360"/>
        </w:tabs>
        <w:ind w:left="0" w:firstLine="0"/>
      </w:pPr>
    </w:lvl>
  </w:abstractNum>
  <w:abstractNum w:abstractNumId="63">
    <w:nsid w:val="72200912"/>
    <w:multiLevelType w:val="multilevel"/>
    <w:tmpl w:val="72200912"/>
    <w:lvl w:ilvl="0" w:tentative="0">
      <w:start w:val="1"/>
      <w:numFmt w:val="lowerRoman"/>
      <w:pStyle w:val="675"/>
      <w:lvlText w:val="(%1)"/>
      <w:lvlJc w:val="left"/>
      <w:pPr>
        <w:tabs>
          <w:tab w:val="left" w:pos="2722"/>
        </w:tabs>
        <w:ind w:left="2722" w:hanging="567"/>
      </w:pPr>
      <w:rPr>
        <w:rFonts w:hint="eastAsia" w:ascii="Times New Roman" w:hAnsi="Times New Roman" w:cs="Times New Roman"/>
        <w:b w:val="0"/>
        <w:bCs w:val="0"/>
        <w:i w:val="0"/>
        <w:iCs w:val="0"/>
        <w:caps w:val="0"/>
        <w:smallCaps w:val="0"/>
        <w:strike w:val="0"/>
        <w:dstrike w:val="0"/>
        <w:snapToGrid w:val="0"/>
        <w:spacing w:val="0"/>
        <w:kern w:val="0"/>
        <w:position w:val="0"/>
        <w:u w:val="none"/>
      </w:rPr>
    </w:lvl>
    <w:lvl w:ilvl="1" w:tentative="0">
      <w:start w:val="1"/>
      <w:numFmt w:val="ideographTraditional"/>
      <w:lvlText w:val="%2、"/>
      <w:lvlJc w:val="left"/>
      <w:pPr>
        <w:tabs>
          <w:tab w:val="left" w:pos="960"/>
        </w:tabs>
        <w:ind w:left="960" w:hanging="480"/>
      </w:pPr>
    </w:lvl>
    <w:lvl w:ilvl="2" w:tentative="0">
      <w:start w:val="1"/>
      <w:numFmt w:val="lowerRoman"/>
      <w:lvlText w:val="%3."/>
      <w:lvlJc w:val="right"/>
      <w:pPr>
        <w:tabs>
          <w:tab w:val="left" w:pos="1440"/>
        </w:tabs>
        <w:ind w:left="1440" w:hanging="480"/>
      </w:pPr>
    </w:lvl>
    <w:lvl w:ilvl="3" w:tentative="0">
      <w:start w:val="1"/>
      <w:numFmt w:val="decimal"/>
      <w:lvlText w:val="%4."/>
      <w:lvlJc w:val="left"/>
      <w:pPr>
        <w:tabs>
          <w:tab w:val="left" w:pos="1920"/>
        </w:tabs>
        <w:ind w:left="1920" w:hanging="480"/>
      </w:pPr>
    </w:lvl>
    <w:lvl w:ilvl="4" w:tentative="0">
      <w:start w:val="1"/>
      <w:numFmt w:val="ideographTraditional"/>
      <w:lvlText w:val="%5、"/>
      <w:lvlJc w:val="left"/>
      <w:pPr>
        <w:tabs>
          <w:tab w:val="left" w:pos="2400"/>
        </w:tabs>
        <w:ind w:left="2400" w:hanging="480"/>
      </w:pPr>
    </w:lvl>
    <w:lvl w:ilvl="5" w:tentative="0">
      <w:start w:val="1"/>
      <w:numFmt w:val="lowerRoman"/>
      <w:lvlText w:val="%6."/>
      <w:lvlJc w:val="right"/>
      <w:pPr>
        <w:tabs>
          <w:tab w:val="left" w:pos="2880"/>
        </w:tabs>
        <w:ind w:left="2880" w:hanging="480"/>
      </w:pPr>
    </w:lvl>
    <w:lvl w:ilvl="6" w:tentative="0">
      <w:start w:val="1"/>
      <w:numFmt w:val="decimal"/>
      <w:lvlText w:val="%7."/>
      <w:lvlJc w:val="left"/>
      <w:pPr>
        <w:tabs>
          <w:tab w:val="left" w:pos="3360"/>
        </w:tabs>
        <w:ind w:left="3360" w:hanging="480"/>
      </w:pPr>
    </w:lvl>
    <w:lvl w:ilvl="7" w:tentative="0">
      <w:start w:val="1"/>
      <w:numFmt w:val="ideographTraditional"/>
      <w:lvlText w:val="%8、"/>
      <w:lvlJc w:val="left"/>
      <w:pPr>
        <w:tabs>
          <w:tab w:val="left" w:pos="3840"/>
        </w:tabs>
        <w:ind w:left="3840" w:hanging="480"/>
      </w:pPr>
    </w:lvl>
    <w:lvl w:ilvl="8" w:tentative="0">
      <w:start w:val="1"/>
      <w:numFmt w:val="lowerRoman"/>
      <w:lvlText w:val="%9."/>
      <w:lvlJc w:val="right"/>
      <w:pPr>
        <w:tabs>
          <w:tab w:val="left" w:pos="4320"/>
        </w:tabs>
        <w:ind w:left="4320" w:hanging="480"/>
      </w:pPr>
    </w:lvl>
  </w:abstractNum>
  <w:abstractNum w:abstractNumId="64">
    <w:nsid w:val="746D4754"/>
    <w:multiLevelType w:val="multilevel"/>
    <w:tmpl w:val="746D4754"/>
    <w:lvl w:ilvl="0" w:tentative="0">
      <w:start w:val="1"/>
      <w:numFmt w:val="decimal"/>
      <w:lvlText w:val="%1"/>
      <w:lvlJc w:val="left"/>
      <w:pPr>
        <w:tabs>
          <w:tab w:val="left" w:pos="432"/>
        </w:tabs>
        <w:ind w:left="432" w:hanging="432"/>
      </w:pPr>
      <w:rPr>
        <w:rFonts w:hint="eastAsia"/>
      </w:rPr>
    </w:lvl>
    <w:lvl w:ilvl="1" w:tentative="0">
      <w:start w:val="1"/>
      <w:numFmt w:val="decimal"/>
      <w:lvlText w:val="9.%2"/>
      <w:lvlJc w:val="left"/>
      <w:pPr>
        <w:tabs>
          <w:tab w:val="left" w:pos="756"/>
        </w:tabs>
        <w:ind w:left="756" w:hanging="756"/>
      </w:pPr>
      <w:rPr>
        <w:rFonts w:hint="eastAsia" w:ascii="Times New Roman" w:hAnsi="Times New Roman" w:cs="Times New Roman"/>
        <w:i w:val="0"/>
        <w:iCs w:val="0"/>
        <w:caps w:val="0"/>
        <w:smallCaps w:val="0"/>
        <w:strike w:val="0"/>
        <w:dstrike w:val="0"/>
        <w:spacing w:val="0"/>
        <w:kern w:val="0"/>
        <w:position w:val="0"/>
        <w:u w:val="none"/>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2088"/>
        </w:tabs>
        <w:ind w:left="208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5">
    <w:nsid w:val="793239FB"/>
    <w:multiLevelType w:val="multilevel"/>
    <w:tmpl w:val="793239FB"/>
    <w:lvl w:ilvl="0" w:tentative="0">
      <w:start w:val="1"/>
      <w:numFmt w:val="decimal"/>
      <w:pStyle w:val="30"/>
      <w:lvlText w:val="(%1)"/>
      <w:lvlJc w:val="left"/>
      <w:pPr>
        <w:tabs>
          <w:tab w:val="left" w:pos="1133"/>
        </w:tabs>
        <w:ind w:left="1133" w:hanging="420"/>
      </w:pPr>
      <w:rPr>
        <w:rFonts w:hint="eastAsia"/>
        <w:sz w:val="24"/>
        <w:szCs w:val="24"/>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6">
    <w:nsid w:val="7A9A44E5"/>
    <w:multiLevelType w:val="multilevel"/>
    <w:tmpl w:val="7A9A44E5"/>
    <w:lvl w:ilvl="0" w:tentative="0">
      <w:start w:val="1"/>
      <w:numFmt w:val="decimal"/>
      <w:lvlText w:val="%1"/>
      <w:lvlJc w:val="left"/>
      <w:pPr>
        <w:tabs>
          <w:tab w:val="left" w:pos="432"/>
        </w:tabs>
        <w:ind w:left="432" w:hanging="432"/>
      </w:pPr>
      <w:rPr>
        <w:rFonts w:hint="eastAsia"/>
      </w:rPr>
    </w:lvl>
    <w:lvl w:ilvl="1" w:tentative="0">
      <w:start w:val="1"/>
      <w:numFmt w:val="decimal"/>
      <w:lvlText w:val="2.%2"/>
      <w:lvlJc w:val="left"/>
      <w:pPr>
        <w:tabs>
          <w:tab w:val="left" w:pos="756"/>
        </w:tabs>
        <w:ind w:left="756" w:hanging="756"/>
      </w:pPr>
      <w:rPr>
        <w:rFonts w:hint="eastAsia" w:ascii="Times New Roman" w:hAnsi="Times New Roman" w:cs="Times New Roman"/>
        <w:i w:val="0"/>
        <w:iCs w:val="0"/>
        <w:caps w:val="0"/>
        <w:smallCaps w:val="0"/>
        <w:strike w:val="0"/>
        <w:dstrike w:val="0"/>
        <w:spacing w:val="0"/>
        <w:kern w:val="0"/>
        <w:position w:val="0"/>
        <w:u w:val="none"/>
      </w:rPr>
    </w:lvl>
    <w:lvl w:ilvl="2" w:tentative="0">
      <w:start w:val="1"/>
      <w:numFmt w:val="decimal"/>
      <w:lvlText w:val="2.%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2088"/>
        </w:tabs>
        <w:ind w:left="208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7">
    <w:nsid w:val="7AFC7240"/>
    <w:multiLevelType w:val="multilevel"/>
    <w:tmpl w:val="7AFC7240"/>
    <w:lvl w:ilvl="0" w:tentative="0">
      <w:start w:val="1"/>
      <w:numFmt w:val="decimal"/>
      <w:pStyle w:val="817"/>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8">
    <w:nsid w:val="7BDB48E8"/>
    <w:multiLevelType w:val="multilevel"/>
    <w:tmpl w:val="7BDB48E8"/>
    <w:lvl w:ilvl="0" w:tentative="0">
      <w:start w:val="1"/>
      <w:numFmt w:val="decimal"/>
      <w:lvlText w:val="%1"/>
      <w:lvlJc w:val="left"/>
      <w:pPr>
        <w:tabs>
          <w:tab w:val="left" w:pos="432"/>
        </w:tabs>
        <w:ind w:left="432" w:hanging="432"/>
      </w:pPr>
      <w:rPr>
        <w:rFonts w:hint="eastAsia"/>
      </w:rPr>
    </w:lvl>
    <w:lvl w:ilvl="1" w:tentative="0">
      <w:start w:val="1"/>
      <w:numFmt w:val="decimal"/>
      <w:lvlText w:val="5.%2"/>
      <w:lvlJc w:val="left"/>
      <w:pPr>
        <w:tabs>
          <w:tab w:val="left" w:pos="756"/>
        </w:tabs>
        <w:ind w:left="756" w:hanging="756"/>
      </w:pPr>
      <w:rPr>
        <w:rFonts w:hint="eastAsia" w:ascii="Times New Roman" w:hAnsi="Times New Roman" w:cs="Times New Roman"/>
        <w:i w:val="0"/>
        <w:iCs w:val="0"/>
        <w:caps w:val="0"/>
        <w:smallCaps w:val="0"/>
        <w:strike w:val="0"/>
        <w:dstrike w:val="0"/>
        <w:spacing w:val="0"/>
        <w:kern w:val="0"/>
        <w:position w:val="0"/>
        <w:u w:val="none"/>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2088"/>
        </w:tabs>
        <w:ind w:left="208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9">
    <w:nsid w:val="7C744143"/>
    <w:multiLevelType w:val="multilevel"/>
    <w:tmpl w:val="7C744143"/>
    <w:lvl w:ilvl="0" w:tentative="0">
      <w:start w:val="1"/>
      <w:numFmt w:val="decimal"/>
      <w:lvlText w:val="%1"/>
      <w:lvlJc w:val="left"/>
      <w:pPr>
        <w:tabs>
          <w:tab w:val="left" w:pos="432"/>
        </w:tabs>
        <w:ind w:left="432" w:hanging="432"/>
      </w:pPr>
      <w:rPr>
        <w:rFonts w:hint="eastAsia"/>
      </w:rPr>
    </w:lvl>
    <w:lvl w:ilvl="1" w:tentative="0">
      <w:start w:val="1"/>
      <w:numFmt w:val="decimal"/>
      <w:lvlText w:val="%1.%2"/>
      <w:lvlJc w:val="left"/>
      <w:pPr>
        <w:tabs>
          <w:tab w:val="left" w:pos="756"/>
        </w:tabs>
        <w:ind w:left="756" w:hanging="756"/>
      </w:pPr>
      <w:rPr>
        <w:rFonts w:hint="eastAsia" w:ascii="Times New Roman" w:hAnsi="Times New Roman" w:cs="Times New Roman"/>
        <w:i w:val="0"/>
        <w:iCs w:val="0"/>
        <w:caps w:val="0"/>
        <w:smallCaps w:val="0"/>
        <w:strike w:val="0"/>
        <w:dstrike w:val="0"/>
        <w:spacing w:val="0"/>
        <w:kern w:val="0"/>
        <w:position w:val="0"/>
        <w:u w:val="none"/>
      </w:rPr>
    </w:lvl>
    <w:lvl w:ilvl="2" w:tentative="0">
      <w:start w:val="1"/>
      <w:numFmt w:val="decimal"/>
      <w:lvlText w:val="7.3.%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2088"/>
        </w:tabs>
        <w:ind w:left="208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70">
    <w:nsid w:val="7CAE77F6"/>
    <w:multiLevelType w:val="multilevel"/>
    <w:tmpl w:val="7CAE77F6"/>
    <w:lvl w:ilvl="0" w:tentative="0">
      <w:start w:val="11"/>
      <w:numFmt w:val="decimal"/>
      <w:lvlText w:val="%1."/>
      <w:lvlJc w:val="left"/>
      <w:pPr>
        <w:tabs>
          <w:tab w:val="left" w:pos="-142"/>
        </w:tabs>
        <w:ind w:left="-142" w:hanging="425"/>
      </w:pPr>
      <w:rPr>
        <w:rFonts w:hint="eastAsia"/>
      </w:rPr>
    </w:lvl>
    <w:lvl w:ilvl="1" w:tentative="0">
      <w:start w:val="1"/>
      <w:numFmt w:val="decimal"/>
      <w:lvlText w:val="%1.%2."/>
      <w:lvlJc w:val="left"/>
      <w:pPr>
        <w:tabs>
          <w:tab w:val="left" w:pos="720"/>
        </w:tabs>
        <w:ind w:left="283" w:hanging="283"/>
      </w:pPr>
      <w:rPr>
        <w:rFonts w:hint="eastAsia"/>
      </w:rPr>
    </w:lvl>
    <w:lvl w:ilvl="2" w:tentative="0">
      <w:start w:val="1"/>
      <w:numFmt w:val="decimal"/>
      <w:pStyle w:val="677"/>
      <w:lvlText w:val="%1.%2.%3."/>
      <w:lvlJc w:val="left"/>
      <w:pPr>
        <w:tabs>
          <w:tab w:val="left" w:pos="737"/>
        </w:tabs>
        <w:ind w:left="142" w:hanging="142"/>
      </w:pPr>
      <w:rPr>
        <w:rFonts w:hint="eastAsia"/>
      </w:rPr>
    </w:lvl>
    <w:lvl w:ilvl="3" w:tentative="0">
      <w:start w:val="1"/>
      <w:numFmt w:val="decimal"/>
      <w:lvlText w:val="%1.%2.%3.%4."/>
      <w:lvlJc w:val="left"/>
      <w:pPr>
        <w:tabs>
          <w:tab w:val="left" w:pos="1250"/>
        </w:tabs>
        <w:ind w:left="284" w:hanging="114"/>
      </w:pPr>
      <w:rPr>
        <w:rFonts w:hint="eastAsia"/>
      </w:rPr>
    </w:lvl>
    <w:lvl w:ilvl="4" w:tentative="0">
      <w:start w:val="1"/>
      <w:numFmt w:val="decimal"/>
      <w:lvlText w:val="%1.%2.%3.%4.%5."/>
      <w:lvlJc w:val="left"/>
      <w:pPr>
        <w:tabs>
          <w:tab w:val="left" w:pos="1364"/>
        </w:tabs>
        <w:ind w:left="425" w:hanging="141"/>
      </w:pPr>
      <w:rPr>
        <w:rFonts w:hint="eastAsia"/>
      </w:rPr>
    </w:lvl>
    <w:lvl w:ilvl="5" w:tentative="0">
      <w:start w:val="1"/>
      <w:numFmt w:val="decimal"/>
      <w:lvlText w:val="%1.%2.%3.%4.%5.%6."/>
      <w:lvlJc w:val="left"/>
      <w:pPr>
        <w:tabs>
          <w:tab w:val="left" w:pos="567"/>
        </w:tabs>
        <w:ind w:left="567" w:hanging="1134"/>
      </w:pPr>
      <w:rPr>
        <w:rFonts w:hint="eastAsia"/>
      </w:rPr>
    </w:lvl>
    <w:lvl w:ilvl="6" w:tentative="0">
      <w:start w:val="1"/>
      <w:numFmt w:val="decimal"/>
      <w:lvlText w:val="%1.%2.%3.%4.%5.%6.%7."/>
      <w:lvlJc w:val="left"/>
      <w:pPr>
        <w:tabs>
          <w:tab w:val="left" w:pos="709"/>
        </w:tabs>
        <w:ind w:left="709" w:hanging="1276"/>
      </w:pPr>
      <w:rPr>
        <w:rFonts w:hint="eastAsia"/>
      </w:rPr>
    </w:lvl>
    <w:lvl w:ilvl="7" w:tentative="0">
      <w:start w:val="1"/>
      <w:numFmt w:val="decimal"/>
      <w:lvlText w:val="%1.%2.%3.%4.%5.%6.%7.%8."/>
      <w:lvlJc w:val="left"/>
      <w:pPr>
        <w:tabs>
          <w:tab w:val="left" w:pos="851"/>
        </w:tabs>
        <w:ind w:left="851" w:hanging="1418"/>
      </w:pPr>
      <w:rPr>
        <w:rFonts w:hint="eastAsia"/>
      </w:rPr>
    </w:lvl>
    <w:lvl w:ilvl="8" w:tentative="0">
      <w:start w:val="1"/>
      <w:numFmt w:val="decimal"/>
      <w:lvlText w:val="%1.%2.%3.%4.%5.%6.%7.%8.%9."/>
      <w:lvlJc w:val="left"/>
      <w:pPr>
        <w:tabs>
          <w:tab w:val="left" w:pos="992"/>
        </w:tabs>
        <w:ind w:left="992" w:hanging="1559"/>
      </w:pPr>
      <w:rPr>
        <w:rFonts w:hint="eastAsia"/>
      </w:rPr>
    </w:lvl>
  </w:abstractNum>
  <w:num w:numId="1">
    <w:abstractNumId w:val="6"/>
  </w:num>
  <w:num w:numId="2">
    <w:abstractNumId w:val="46"/>
  </w:num>
  <w:num w:numId="3">
    <w:abstractNumId w:val="65"/>
  </w:num>
  <w:num w:numId="4">
    <w:abstractNumId w:val="39"/>
  </w:num>
  <w:num w:numId="5">
    <w:abstractNumId w:val="54"/>
  </w:num>
  <w:num w:numId="6">
    <w:abstractNumId w:val="8"/>
  </w:num>
  <w:num w:numId="7">
    <w:abstractNumId w:val="55"/>
  </w:num>
  <w:num w:numId="8">
    <w:abstractNumId w:val="36"/>
  </w:num>
  <w:num w:numId="9">
    <w:abstractNumId w:val="57"/>
  </w:num>
  <w:num w:numId="10">
    <w:abstractNumId w:val="21"/>
  </w:num>
  <w:num w:numId="11">
    <w:abstractNumId w:val="10"/>
  </w:num>
  <w:num w:numId="12">
    <w:abstractNumId w:val="26"/>
  </w:num>
  <w:num w:numId="13">
    <w:abstractNumId w:val="16"/>
  </w:num>
  <w:num w:numId="14">
    <w:abstractNumId w:val="41"/>
  </w:num>
  <w:num w:numId="15">
    <w:abstractNumId w:val="18"/>
  </w:num>
  <w:num w:numId="16">
    <w:abstractNumId w:val="63"/>
  </w:num>
  <w:num w:numId="17">
    <w:abstractNumId w:val="70"/>
  </w:num>
  <w:num w:numId="18">
    <w:abstractNumId w:val="42"/>
  </w:num>
  <w:num w:numId="19">
    <w:abstractNumId w:val="45"/>
  </w:num>
  <w:num w:numId="20">
    <w:abstractNumId w:val="56"/>
  </w:num>
  <w:num w:numId="21">
    <w:abstractNumId w:val="60"/>
  </w:num>
  <w:num w:numId="22">
    <w:abstractNumId w:val="25"/>
  </w:num>
  <w:num w:numId="23">
    <w:abstractNumId w:val="62"/>
  </w:num>
  <w:num w:numId="24">
    <w:abstractNumId w:val="7"/>
  </w:num>
  <w:num w:numId="25">
    <w:abstractNumId w:val="59"/>
  </w:num>
  <w:num w:numId="26">
    <w:abstractNumId w:val="11"/>
  </w:num>
  <w:num w:numId="27">
    <w:abstractNumId w:val="33"/>
  </w:num>
  <w:num w:numId="28">
    <w:abstractNumId w:val="32"/>
  </w:num>
  <w:num w:numId="29">
    <w:abstractNumId w:val="53"/>
  </w:num>
  <w:num w:numId="30">
    <w:abstractNumId w:val="40"/>
  </w:num>
  <w:num w:numId="31">
    <w:abstractNumId w:val="67"/>
  </w:num>
  <w:num w:numId="32">
    <w:abstractNumId w:val="34"/>
  </w:num>
  <w:num w:numId="33">
    <w:abstractNumId w:val="27"/>
  </w:num>
  <w:num w:numId="34">
    <w:abstractNumId w:val="19"/>
  </w:num>
  <w:num w:numId="35">
    <w:abstractNumId w:val="4"/>
  </w:num>
  <w:num w:numId="36">
    <w:abstractNumId w:val="58"/>
  </w:num>
  <w:num w:numId="37">
    <w:abstractNumId w:val="66"/>
  </w:num>
  <w:num w:numId="38">
    <w:abstractNumId w:val="48"/>
  </w:num>
  <w:num w:numId="39">
    <w:abstractNumId w:val="23"/>
  </w:num>
  <w:num w:numId="40">
    <w:abstractNumId w:val="14"/>
  </w:num>
  <w:num w:numId="41">
    <w:abstractNumId w:val="50"/>
  </w:num>
  <w:num w:numId="42">
    <w:abstractNumId w:val="31"/>
  </w:num>
  <w:num w:numId="43">
    <w:abstractNumId w:val="1"/>
  </w:num>
  <w:num w:numId="44">
    <w:abstractNumId w:val="61"/>
  </w:num>
  <w:num w:numId="45">
    <w:abstractNumId w:val="20"/>
  </w:num>
  <w:num w:numId="46">
    <w:abstractNumId w:val="29"/>
  </w:num>
  <w:num w:numId="47">
    <w:abstractNumId w:val="9"/>
  </w:num>
  <w:num w:numId="48">
    <w:abstractNumId w:val="43"/>
  </w:num>
  <w:num w:numId="49">
    <w:abstractNumId w:val="22"/>
  </w:num>
  <w:num w:numId="50">
    <w:abstractNumId w:val="51"/>
  </w:num>
  <w:num w:numId="51">
    <w:abstractNumId w:val="47"/>
  </w:num>
  <w:num w:numId="52">
    <w:abstractNumId w:val="5"/>
  </w:num>
  <w:num w:numId="53">
    <w:abstractNumId w:val="64"/>
  </w:num>
  <w:num w:numId="54">
    <w:abstractNumId w:val="35"/>
  </w:num>
  <w:num w:numId="55">
    <w:abstractNumId w:val="3"/>
  </w:num>
  <w:num w:numId="56">
    <w:abstractNumId w:val="44"/>
  </w:num>
  <w:num w:numId="57">
    <w:abstractNumId w:val="28"/>
  </w:num>
  <w:num w:numId="58">
    <w:abstractNumId w:val="37"/>
  </w:num>
  <w:num w:numId="59">
    <w:abstractNumId w:val="13"/>
  </w:num>
  <w:num w:numId="60">
    <w:abstractNumId w:val="17"/>
  </w:num>
  <w:num w:numId="61">
    <w:abstractNumId w:val="30"/>
  </w:num>
  <w:num w:numId="62">
    <w:abstractNumId w:val="68"/>
  </w:num>
  <w:num w:numId="63">
    <w:abstractNumId w:val="49"/>
  </w:num>
  <w:num w:numId="64">
    <w:abstractNumId w:val="38"/>
  </w:num>
  <w:num w:numId="65">
    <w:abstractNumId w:val="24"/>
  </w:num>
  <w:num w:numId="66">
    <w:abstractNumId w:val="0"/>
  </w:num>
  <w:num w:numId="67">
    <w:abstractNumId w:val="52"/>
  </w:num>
  <w:num w:numId="68">
    <w:abstractNumId w:val="69"/>
  </w:num>
  <w:num w:numId="69">
    <w:abstractNumId w:val="15"/>
  </w:num>
  <w:num w:numId="70">
    <w:abstractNumId w:val="2"/>
  </w:num>
  <w:num w:numId="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D1CCB"/>
    <w:rsid w:val="00004136"/>
    <w:rsid w:val="0000754A"/>
    <w:rsid w:val="0001321A"/>
    <w:rsid w:val="000206BB"/>
    <w:rsid w:val="00020DEC"/>
    <w:rsid w:val="00023505"/>
    <w:rsid w:val="00026034"/>
    <w:rsid w:val="00030583"/>
    <w:rsid w:val="00031749"/>
    <w:rsid w:val="00037070"/>
    <w:rsid w:val="00062B1A"/>
    <w:rsid w:val="00063A63"/>
    <w:rsid w:val="000726C1"/>
    <w:rsid w:val="0007539D"/>
    <w:rsid w:val="00082D50"/>
    <w:rsid w:val="00096044"/>
    <w:rsid w:val="000976F9"/>
    <w:rsid w:val="000A54E7"/>
    <w:rsid w:val="000A60A2"/>
    <w:rsid w:val="000C7ED6"/>
    <w:rsid w:val="000D4C72"/>
    <w:rsid w:val="000F5B29"/>
    <w:rsid w:val="001020D2"/>
    <w:rsid w:val="001056DE"/>
    <w:rsid w:val="001069BA"/>
    <w:rsid w:val="00131D4C"/>
    <w:rsid w:val="0015645D"/>
    <w:rsid w:val="00164E59"/>
    <w:rsid w:val="00177599"/>
    <w:rsid w:val="00181209"/>
    <w:rsid w:val="001A74DE"/>
    <w:rsid w:val="001C099E"/>
    <w:rsid w:val="001C6F9F"/>
    <w:rsid w:val="001D1CCB"/>
    <w:rsid w:val="001D67D2"/>
    <w:rsid w:val="001E6323"/>
    <w:rsid w:val="001E7D6C"/>
    <w:rsid w:val="001F3967"/>
    <w:rsid w:val="002068C7"/>
    <w:rsid w:val="00225DFE"/>
    <w:rsid w:val="002264B6"/>
    <w:rsid w:val="002374B9"/>
    <w:rsid w:val="0025040A"/>
    <w:rsid w:val="002579FA"/>
    <w:rsid w:val="002851C8"/>
    <w:rsid w:val="002A20FE"/>
    <w:rsid w:val="002B5C25"/>
    <w:rsid w:val="002D1830"/>
    <w:rsid w:val="002E5493"/>
    <w:rsid w:val="002F300B"/>
    <w:rsid w:val="002F5934"/>
    <w:rsid w:val="002F6BA3"/>
    <w:rsid w:val="00311E1C"/>
    <w:rsid w:val="00312047"/>
    <w:rsid w:val="00315D56"/>
    <w:rsid w:val="00322ADE"/>
    <w:rsid w:val="0033562E"/>
    <w:rsid w:val="00340087"/>
    <w:rsid w:val="003418DA"/>
    <w:rsid w:val="003419FE"/>
    <w:rsid w:val="00347162"/>
    <w:rsid w:val="0035363E"/>
    <w:rsid w:val="00371196"/>
    <w:rsid w:val="00373A54"/>
    <w:rsid w:val="00380A34"/>
    <w:rsid w:val="0038764B"/>
    <w:rsid w:val="003A498C"/>
    <w:rsid w:val="003A50FB"/>
    <w:rsid w:val="003A6918"/>
    <w:rsid w:val="003A6F7C"/>
    <w:rsid w:val="003C439B"/>
    <w:rsid w:val="003F2730"/>
    <w:rsid w:val="00400C58"/>
    <w:rsid w:val="004152DB"/>
    <w:rsid w:val="00424DAB"/>
    <w:rsid w:val="0042634F"/>
    <w:rsid w:val="00437FDA"/>
    <w:rsid w:val="00456ED0"/>
    <w:rsid w:val="0047154B"/>
    <w:rsid w:val="00493A9A"/>
    <w:rsid w:val="004A2226"/>
    <w:rsid w:val="004B22C6"/>
    <w:rsid w:val="004B3C85"/>
    <w:rsid w:val="004C19EC"/>
    <w:rsid w:val="004C61DA"/>
    <w:rsid w:val="004C75BD"/>
    <w:rsid w:val="004D72F3"/>
    <w:rsid w:val="004E2326"/>
    <w:rsid w:val="004E691D"/>
    <w:rsid w:val="004F4653"/>
    <w:rsid w:val="004F4853"/>
    <w:rsid w:val="005016F5"/>
    <w:rsid w:val="00501B65"/>
    <w:rsid w:val="005141D6"/>
    <w:rsid w:val="00525B9D"/>
    <w:rsid w:val="00525D43"/>
    <w:rsid w:val="00526920"/>
    <w:rsid w:val="00531B8E"/>
    <w:rsid w:val="005465C1"/>
    <w:rsid w:val="00561079"/>
    <w:rsid w:val="00571EBF"/>
    <w:rsid w:val="005767DD"/>
    <w:rsid w:val="005907FC"/>
    <w:rsid w:val="00591D48"/>
    <w:rsid w:val="005928FF"/>
    <w:rsid w:val="00592D05"/>
    <w:rsid w:val="0059478B"/>
    <w:rsid w:val="005948B8"/>
    <w:rsid w:val="005978AD"/>
    <w:rsid w:val="005A3B33"/>
    <w:rsid w:val="005A7534"/>
    <w:rsid w:val="005B0253"/>
    <w:rsid w:val="005B04F8"/>
    <w:rsid w:val="005B58C1"/>
    <w:rsid w:val="005B7B51"/>
    <w:rsid w:val="005E5458"/>
    <w:rsid w:val="005F10ED"/>
    <w:rsid w:val="0060395A"/>
    <w:rsid w:val="0061137C"/>
    <w:rsid w:val="006370B6"/>
    <w:rsid w:val="00637E0B"/>
    <w:rsid w:val="006405B8"/>
    <w:rsid w:val="0067620E"/>
    <w:rsid w:val="00680C6B"/>
    <w:rsid w:val="006831ED"/>
    <w:rsid w:val="00686416"/>
    <w:rsid w:val="006B52C3"/>
    <w:rsid w:val="006B7557"/>
    <w:rsid w:val="006B7F47"/>
    <w:rsid w:val="006C70EB"/>
    <w:rsid w:val="006C738B"/>
    <w:rsid w:val="006D2C3A"/>
    <w:rsid w:val="00704E49"/>
    <w:rsid w:val="00710383"/>
    <w:rsid w:val="00725342"/>
    <w:rsid w:val="00743AC9"/>
    <w:rsid w:val="00755754"/>
    <w:rsid w:val="00765EC9"/>
    <w:rsid w:val="00767434"/>
    <w:rsid w:val="0077142D"/>
    <w:rsid w:val="00784EFF"/>
    <w:rsid w:val="00797003"/>
    <w:rsid w:val="007D378E"/>
    <w:rsid w:val="007E6508"/>
    <w:rsid w:val="00811928"/>
    <w:rsid w:val="00811B8F"/>
    <w:rsid w:val="00821B82"/>
    <w:rsid w:val="00831240"/>
    <w:rsid w:val="00835A31"/>
    <w:rsid w:val="008420A6"/>
    <w:rsid w:val="0084387D"/>
    <w:rsid w:val="00851AC1"/>
    <w:rsid w:val="008534C5"/>
    <w:rsid w:val="00856226"/>
    <w:rsid w:val="00863306"/>
    <w:rsid w:val="008646D3"/>
    <w:rsid w:val="00874414"/>
    <w:rsid w:val="00887EB7"/>
    <w:rsid w:val="00892E09"/>
    <w:rsid w:val="00895525"/>
    <w:rsid w:val="00897660"/>
    <w:rsid w:val="008A00D3"/>
    <w:rsid w:val="008A0D7C"/>
    <w:rsid w:val="008B5C43"/>
    <w:rsid w:val="008C227A"/>
    <w:rsid w:val="008C4D05"/>
    <w:rsid w:val="008E03BB"/>
    <w:rsid w:val="008E20A5"/>
    <w:rsid w:val="008E57FF"/>
    <w:rsid w:val="008F3607"/>
    <w:rsid w:val="0090108B"/>
    <w:rsid w:val="00912406"/>
    <w:rsid w:val="00927577"/>
    <w:rsid w:val="0096668A"/>
    <w:rsid w:val="00984A8C"/>
    <w:rsid w:val="009912BC"/>
    <w:rsid w:val="00993735"/>
    <w:rsid w:val="00994036"/>
    <w:rsid w:val="00994197"/>
    <w:rsid w:val="009B2A40"/>
    <w:rsid w:val="009B354A"/>
    <w:rsid w:val="009B5FC4"/>
    <w:rsid w:val="009C4422"/>
    <w:rsid w:val="009C4C1C"/>
    <w:rsid w:val="009C6931"/>
    <w:rsid w:val="009C6CA5"/>
    <w:rsid w:val="009D1593"/>
    <w:rsid w:val="009D27C0"/>
    <w:rsid w:val="009D3579"/>
    <w:rsid w:val="009D6B2F"/>
    <w:rsid w:val="009F5E52"/>
    <w:rsid w:val="00A05075"/>
    <w:rsid w:val="00A06637"/>
    <w:rsid w:val="00A07520"/>
    <w:rsid w:val="00A63AC8"/>
    <w:rsid w:val="00A961E1"/>
    <w:rsid w:val="00AA00F0"/>
    <w:rsid w:val="00AE46D4"/>
    <w:rsid w:val="00AF2BCD"/>
    <w:rsid w:val="00B048DA"/>
    <w:rsid w:val="00B075B7"/>
    <w:rsid w:val="00B07CC0"/>
    <w:rsid w:val="00B216C0"/>
    <w:rsid w:val="00B238FA"/>
    <w:rsid w:val="00B269E2"/>
    <w:rsid w:val="00B30700"/>
    <w:rsid w:val="00B3281A"/>
    <w:rsid w:val="00B36127"/>
    <w:rsid w:val="00B36A54"/>
    <w:rsid w:val="00B459CE"/>
    <w:rsid w:val="00B55BAF"/>
    <w:rsid w:val="00B5661B"/>
    <w:rsid w:val="00B57280"/>
    <w:rsid w:val="00B74FFC"/>
    <w:rsid w:val="00B769D0"/>
    <w:rsid w:val="00BA1157"/>
    <w:rsid w:val="00BA75D9"/>
    <w:rsid w:val="00BE3B36"/>
    <w:rsid w:val="00BE46F8"/>
    <w:rsid w:val="00C00341"/>
    <w:rsid w:val="00C069AF"/>
    <w:rsid w:val="00C07489"/>
    <w:rsid w:val="00C3298C"/>
    <w:rsid w:val="00C3670A"/>
    <w:rsid w:val="00C3684C"/>
    <w:rsid w:val="00C40510"/>
    <w:rsid w:val="00C4766C"/>
    <w:rsid w:val="00C51A26"/>
    <w:rsid w:val="00C51FC6"/>
    <w:rsid w:val="00C54913"/>
    <w:rsid w:val="00C619F8"/>
    <w:rsid w:val="00C72DA9"/>
    <w:rsid w:val="00C7517C"/>
    <w:rsid w:val="00C8311A"/>
    <w:rsid w:val="00C91971"/>
    <w:rsid w:val="00C974F7"/>
    <w:rsid w:val="00CA2E2E"/>
    <w:rsid w:val="00CA308C"/>
    <w:rsid w:val="00CB75B1"/>
    <w:rsid w:val="00CD7186"/>
    <w:rsid w:val="00CF0FF4"/>
    <w:rsid w:val="00CF734D"/>
    <w:rsid w:val="00D04411"/>
    <w:rsid w:val="00D10A0E"/>
    <w:rsid w:val="00D138F1"/>
    <w:rsid w:val="00D32D51"/>
    <w:rsid w:val="00D43325"/>
    <w:rsid w:val="00D51831"/>
    <w:rsid w:val="00D51F04"/>
    <w:rsid w:val="00D55DE3"/>
    <w:rsid w:val="00D85C28"/>
    <w:rsid w:val="00DC043D"/>
    <w:rsid w:val="00DC352D"/>
    <w:rsid w:val="00DD5AEB"/>
    <w:rsid w:val="00DD6530"/>
    <w:rsid w:val="00DF03E0"/>
    <w:rsid w:val="00E27C6C"/>
    <w:rsid w:val="00E417E1"/>
    <w:rsid w:val="00E52D47"/>
    <w:rsid w:val="00E56047"/>
    <w:rsid w:val="00E57EB7"/>
    <w:rsid w:val="00E63EC6"/>
    <w:rsid w:val="00E670FF"/>
    <w:rsid w:val="00E779EC"/>
    <w:rsid w:val="00E84AD6"/>
    <w:rsid w:val="00EA6C9C"/>
    <w:rsid w:val="00EC5A14"/>
    <w:rsid w:val="00ED039C"/>
    <w:rsid w:val="00ED21B3"/>
    <w:rsid w:val="00ED7068"/>
    <w:rsid w:val="00EE0FE2"/>
    <w:rsid w:val="00EE1AC2"/>
    <w:rsid w:val="00EE2EDE"/>
    <w:rsid w:val="00EF0820"/>
    <w:rsid w:val="00EF3247"/>
    <w:rsid w:val="00F060FD"/>
    <w:rsid w:val="00F07DF3"/>
    <w:rsid w:val="00F10941"/>
    <w:rsid w:val="00F10A1E"/>
    <w:rsid w:val="00F10F60"/>
    <w:rsid w:val="00F17DB8"/>
    <w:rsid w:val="00F20B26"/>
    <w:rsid w:val="00F27865"/>
    <w:rsid w:val="00F4385F"/>
    <w:rsid w:val="00F47CBA"/>
    <w:rsid w:val="00F50001"/>
    <w:rsid w:val="00F552BA"/>
    <w:rsid w:val="00F61C0F"/>
    <w:rsid w:val="00F835CF"/>
    <w:rsid w:val="00F91D66"/>
    <w:rsid w:val="00F94E7C"/>
    <w:rsid w:val="00F96C87"/>
    <w:rsid w:val="00F96C8F"/>
    <w:rsid w:val="00FC2287"/>
    <w:rsid w:val="0ABF32DC"/>
    <w:rsid w:val="167F270E"/>
    <w:rsid w:val="1CEFBD2A"/>
    <w:rsid w:val="1DFE270E"/>
    <w:rsid w:val="1DFF1FF5"/>
    <w:rsid w:val="1FEB3D47"/>
    <w:rsid w:val="1FF4DD90"/>
    <w:rsid w:val="235A8262"/>
    <w:rsid w:val="28F7CE45"/>
    <w:rsid w:val="2BD3569C"/>
    <w:rsid w:val="2BF5FD1B"/>
    <w:rsid w:val="2CDE9A6F"/>
    <w:rsid w:val="2D9F497B"/>
    <w:rsid w:val="2EEBABA6"/>
    <w:rsid w:val="2FF7BD16"/>
    <w:rsid w:val="2FFF0D8B"/>
    <w:rsid w:val="337B3B2D"/>
    <w:rsid w:val="33EC9A54"/>
    <w:rsid w:val="33F8094B"/>
    <w:rsid w:val="348EC5AA"/>
    <w:rsid w:val="36383900"/>
    <w:rsid w:val="37EE6FB6"/>
    <w:rsid w:val="37EF1F03"/>
    <w:rsid w:val="395DAB68"/>
    <w:rsid w:val="3B7953E6"/>
    <w:rsid w:val="3B874DDE"/>
    <w:rsid w:val="3BBFE29E"/>
    <w:rsid w:val="3BDBC2D5"/>
    <w:rsid w:val="3BF78DCB"/>
    <w:rsid w:val="3CF9979E"/>
    <w:rsid w:val="3CFE181D"/>
    <w:rsid w:val="3CFE50FD"/>
    <w:rsid w:val="3DD996FA"/>
    <w:rsid w:val="3DF6B944"/>
    <w:rsid w:val="3F57CC6D"/>
    <w:rsid w:val="3F5F183C"/>
    <w:rsid w:val="3F86E27B"/>
    <w:rsid w:val="3FBD1D72"/>
    <w:rsid w:val="3FE30DA6"/>
    <w:rsid w:val="3FE43698"/>
    <w:rsid w:val="3FEF1E25"/>
    <w:rsid w:val="3FF3F18C"/>
    <w:rsid w:val="3FFD5A6B"/>
    <w:rsid w:val="3FFD6977"/>
    <w:rsid w:val="3FFE29F7"/>
    <w:rsid w:val="3FFF226D"/>
    <w:rsid w:val="3FFF5933"/>
    <w:rsid w:val="42DE30F1"/>
    <w:rsid w:val="43D79CFA"/>
    <w:rsid w:val="43FF5385"/>
    <w:rsid w:val="497D567D"/>
    <w:rsid w:val="4A7F449B"/>
    <w:rsid w:val="4BCDFA55"/>
    <w:rsid w:val="4CFC5EED"/>
    <w:rsid w:val="4FFF8D66"/>
    <w:rsid w:val="4FFFAFB0"/>
    <w:rsid w:val="53FA1D42"/>
    <w:rsid w:val="55EF55B2"/>
    <w:rsid w:val="56FC193A"/>
    <w:rsid w:val="576F2833"/>
    <w:rsid w:val="5B5FFAEE"/>
    <w:rsid w:val="5BCFF917"/>
    <w:rsid w:val="5BF43B22"/>
    <w:rsid w:val="5CFFA858"/>
    <w:rsid w:val="5DAE6D08"/>
    <w:rsid w:val="5DCFF644"/>
    <w:rsid w:val="5DD8D0C9"/>
    <w:rsid w:val="5DEFE406"/>
    <w:rsid w:val="5DFE7AE1"/>
    <w:rsid w:val="5DFFBF82"/>
    <w:rsid w:val="5EBD50D3"/>
    <w:rsid w:val="5EF4DCAB"/>
    <w:rsid w:val="5EFCD183"/>
    <w:rsid w:val="5F73C545"/>
    <w:rsid w:val="5FAD0C3B"/>
    <w:rsid w:val="5FAF2279"/>
    <w:rsid w:val="5FDF0DE0"/>
    <w:rsid w:val="5FFB3E84"/>
    <w:rsid w:val="5FFB782F"/>
    <w:rsid w:val="5FFD9715"/>
    <w:rsid w:val="626B2725"/>
    <w:rsid w:val="65BE929F"/>
    <w:rsid w:val="66FF5388"/>
    <w:rsid w:val="67CDC6F6"/>
    <w:rsid w:val="67F339F2"/>
    <w:rsid w:val="67FB1684"/>
    <w:rsid w:val="696BB3A4"/>
    <w:rsid w:val="699F18FC"/>
    <w:rsid w:val="6AFF5BD2"/>
    <w:rsid w:val="6BBA5E5A"/>
    <w:rsid w:val="6BBDBD46"/>
    <w:rsid w:val="6BD2168F"/>
    <w:rsid w:val="6D5773B8"/>
    <w:rsid w:val="6DE5AFB8"/>
    <w:rsid w:val="6DFF3DB5"/>
    <w:rsid w:val="6E5F9CCD"/>
    <w:rsid w:val="6E7A5296"/>
    <w:rsid w:val="6EE97196"/>
    <w:rsid w:val="6EEF0995"/>
    <w:rsid w:val="6F3FFED3"/>
    <w:rsid w:val="6F5FDDB6"/>
    <w:rsid w:val="6F6F4907"/>
    <w:rsid w:val="6F7FFDEA"/>
    <w:rsid w:val="6FA62487"/>
    <w:rsid w:val="6FED10E9"/>
    <w:rsid w:val="6FFEAB09"/>
    <w:rsid w:val="6FFF0ECF"/>
    <w:rsid w:val="70FF76AD"/>
    <w:rsid w:val="716E94DC"/>
    <w:rsid w:val="73BBB83B"/>
    <w:rsid w:val="73FB2E46"/>
    <w:rsid w:val="73FB509F"/>
    <w:rsid w:val="74CDA6E9"/>
    <w:rsid w:val="75784EC4"/>
    <w:rsid w:val="76EFCFFA"/>
    <w:rsid w:val="76FD14B1"/>
    <w:rsid w:val="76FD484F"/>
    <w:rsid w:val="76FF49C8"/>
    <w:rsid w:val="777E0AA3"/>
    <w:rsid w:val="777E986C"/>
    <w:rsid w:val="777FA7D3"/>
    <w:rsid w:val="77BD5785"/>
    <w:rsid w:val="77DBAAF3"/>
    <w:rsid w:val="77FFD4C3"/>
    <w:rsid w:val="782DE185"/>
    <w:rsid w:val="797C1D0D"/>
    <w:rsid w:val="799F3D3F"/>
    <w:rsid w:val="79FB557E"/>
    <w:rsid w:val="7A7772C5"/>
    <w:rsid w:val="7ABBD494"/>
    <w:rsid w:val="7ADFD47D"/>
    <w:rsid w:val="7AEDD3D5"/>
    <w:rsid w:val="7B6D701B"/>
    <w:rsid w:val="7BAF514C"/>
    <w:rsid w:val="7BD773DA"/>
    <w:rsid w:val="7BDDF818"/>
    <w:rsid w:val="7BF2A304"/>
    <w:rsid w:val="7BF8E419"/>
    <w:rsid w:val="7BFF376B"/>
    <w:rsid w:val="7CB9924D"/>
    <w:rsid w:val="7CFEBB66"/>
    <w:rsid w:val="7D7F31DB"/>
    <w:rsid w:val="7D9ED8F3"/>
    <w:rsid w:val="7DBFEEF9"/>
    <w:rsid w:val="7DD32160"/>
    <w:rsid w:val="7DDF4707"/>
    <w:rsid w:val="7DF5C578"/>
    <w:rsid w:val="7DF9A580"/>
    <w:rsid w:val="7DFEE7BC"/>
    <w:rsid w:val="7DFF601D"/>
    <w:rsid w:val="7E76BC73"/>
    <w:rsid w:val="7ECE7398"/>
    <w:rsid w:val="7EEBE75F"/>
    <w:rsid w:val="7F363F61"/>
    <w:rsid w:val="7F3BBF54"/>
    <w:rsid w:val="7F598332"/>
    <w:rsid w:val="7F5FFFFC"/>
    <w:rsid w:val="7F673A44"/>
    <w:rsid w:val="7F6DD7D7"/>
    <w:rsid w:val="7F6F3AA0"/>
    <w:rsid w:val="7F776B73"/>
    <w:rsid w:val="7F7A203B"/>
    <w:rsid w:val="7F7D7CD8"/>
    <w:rsid w:val="7F8FB44E"/>
    <w:rsid w:val="7FA9F3F1"/>
    <w:rsid w:val="7FAB71C4"/>
    <w:rsid w:val="7FBD9FB2"/>
    <w:rsid w:val="7FBF4164"/>
    <w:rsid w:val="7FCDC191"/>
    <w:rsid w:val="7FCF084D"/>
    <w:rsid w:val="7FE6F940"/>
    <w:rsid w:val="7FE71442"/>
    <w:rsid w:val="7FEF2D16"/>
    <w:rsid w:val="7FFD4EE8"/>
    <w:rsid w:val="7FFEBA59"/>
    <w:rsid w:val="7FFEED3D"/>
    <w:rsid w:val="7FFF7902"/>
    <w:rsid w:val="7FFFFF90"/>
    <w:rsid w:val="87F59DA8"/>
    <w:rsid w:val="97BBF9CF"/>
    <w:rsid w:val="9BF1D93E"/>
    <w:rsid w:val="9EAC0B8A"/>
    <w:rsid w:val="9ED60E38"/>
    <w:rsid w:val="9EE4DC71"/>
    <w:rsid w:val="9EF92802"/>
    <w:rsid w:val="9F364D86"/>
    <w:rsid w:val="9FDBA609"/>
    <w:rsid w:val="A6E6D4A1"/>
    <w:rsid w:val="A7BF6C71"/>
    <w:rsid w:val="AAD5BC1F"/>
    <w:rsid w:val="ABF62EB2"/>
    <w:rsid w:val="ABFBAE62"/>
    <w:rsid w:val="ACFDB71C"/>
    <w:rsid w:val="AF7E4378"/>
    <w:rsid w:val="B3DAA619"/>
    <w:rsid w:val="B5CF9FA3"/>
    <w:rsid w:val="B5F7671D"/>
    <w:rsid w:val="B5FA9BF7"/>
    <w:rsid w:val="B6FF5178"/>
    <w:rsid w:val="B77A3BB0"/>
    <w:rsid w:val="B7BB0B44"/>
    <w:rsid w:val="B7E6F12C"/>
    <w:rsid w:val="B9F57FA7"/>
    <w:rsid w:val="BAB798BD"/>
    <w:rsid w:val="BB9EE4E9"/>
    <w:rsid w:val="BBFD957A"/>
    <w:rsid w:val="BEF53A0E"/>
    <w:rsid w:val="BFE4DBC5"/>
    <w:rsid w:val="BFF57035"/>
    <w:rsid w:val="BFF76597"/>
    <w:rsid w:val="BFFB2A05"/>
    <w:rsid w:val="BFFBF66A"/>
    <w:rsid w:val="BFFF2194"/>
    <w:rsid w:val="C7FF6B0E"/>
    <w:rsid w:val="CA5D13FF"/>
    <w:rsid w:val="CAF250CD"/>
    <w:rsid w:val="CD6FF580"/>
    <w:rsid w:val="CE536FBB"/>
    <w:rsid w:val="CEF7A43D"/>
    <w:rsid w:val="CFDA3BA1"/>
    <w:rsid w:val="CFED4675"/>
    <w:rsid w:val="CFFE6DB6"/>
    <w:rsid w:val="D0B3A9E4"/>
    <w:rsid w:val="D286C159"/>
    <w:rsid w:val="D3F60262"/>
    <w:rsid w:val="D4FECCFB"/>
    <w:rsid w:val="D54BD9AB"/>
    <w:rsid w:val="D5FF3BA1"/>
    <w:rsid w:val="D7FE4AFF"/>
    <w:rsid w:val="D91F6395"/>
    <w:rsid w:val="D9F9EF06"/>
    <w:rsid w:val="DA6F6E6D"/>
    <w:rsid w:val="DAFFEA4A"/>
    <w:rsid w:val="DB612244"/>
    <w:rsid w:val="DBBF0A09"/>
    <w:rsid w:val="DC5B81B6"/>
    <w:rsid w:val="DD9F2201"/>
    <w:rsid w:val="DEDBBF04"/>
    <w:rsid w:val="DEEE6091"/>
    <w:rsid w:val="DEEE75EF"/>
    <w:rsid w:val="DEFF26DD"/>
    <w:rsid w:val="DF7F45BA"/>
    <w:rsid w:val="DFAD8A64"/>
    <w:rsid w:val="DFB7B3F8"/>
    <w:rsid w:val="DFDB4BE5"/>
    <w:rsid w:val="DFEFA7BA"/>
    <w:rsid w:val="DFF36B4A"/>
    <w:rsid w:val="DFF7D248"/>
    <w:rsid w:val="E3FD6A2D"/>
    <w:rsid w:val="E3FF16D8"/>
    <w:rsid w:val="E5D34D53"/>
    <w:rsid w:val="E5EB829A"/>
    <w:rsid w:val="E7FF758E"/>
    <w:rsid w:val="E8EB371F"/>
    <w:rsid w:val="EAE75164"/>
    <w:rsid w:val="EBBF9456"/>
    <w:rsid w:val="EBFF446F"/>
    <w:rsid w:val="EBFF508E"/>
    <w:rsid w:val="EC8C2EA7"/>
    <w:rsid w:val="EDFEC3EB"/>
    <w:rsid w:val="EEFFDA9E"/>
    <w:rsid w:val="EF7E8CDC"/>
    <w:rsid w:val="EF7EE802"/>
    <w:rsid w:val="EFEC32AC"/>
    <w:rsid w:val="EFFB210C"/>
    <w:rsid w:val="EFFE4430"/>
    <w:rsid w:val="F15BB721"/>
    <w:rsid w:val="F37DF979"/>
    <w:rsid w:val="F3FE3F91"/>
    <w:rsid w:val="F4F5D44C"/>
    <w:rsid w:val="F4FEC3D4"/>
    <w:rsid w:val="F52C45B7"/>
    <w:rsid w:val="F5AF8BA3"/>
    <w:rsid w:val="F5EF79A7"/>
    <w:rsid w:val="F5F26BCF"/>
    <w:rsid w:val="F5F9A7BE"/>
    <w:rsid w:val="F6152B4C"/>
    <w:rsid w:val="F6FF0927"/>
    <w:rsid w:val="F7613C96"/>
    <w:rsid w:val="F7758845"/>
    <w:rsid w:val="F7B7BAF3"/>
    <w:rsid w:val="F7D9BB17"/>
    <w:rsid w:val="F7F75E4B"/>
    <w:rsid w:val="F7F7C077"/>
    <w:rsid w:val="F7F7DF3F"/>
    <w:rsid w:val="F7FB96C3"/>
    <w:rsid w:val="F7FD3F07"/>
    <w:rsid w:val="F7FFD2AB"/>
    <w:rsid w:val="F8EBEB01"/>
    <w:rsid w:val="F8FF50C8"/>
    <w:rsid w:val="F99FDA60"/>
    <w:rsid w:val="F9DE69BF"/>
    <w:rsid w:val="F9E38EEE"/>
    <w:rsid w:val="F9FEB9CB"/>
    <w:rsid w:val="FABFD8AB"/>
    <w:rsid w:val="FAD7FD26"/>
    <w:rsid w:val="FAD96A76"/>
    <w:rsid w:val="FAFBC4E1"/>
    <w:rsid w:val="FBBF2006"/>
    <w:rsid w:val="FBCE55D2"/>
    <w:rsid w:val="FBD557EE"/>
    <w:rsid w:val="FBDD76E5"/>
    <w:rsid w:val="FBEB7CCF"/>
    <w:rsid w:val="FBEBB587"/>
    <w:rsid w:val="FBEE3BA5"/>
    <w:rsid w:val="FBFA09F2"/>
    <w:rsid w:val="FC97AC45"/>
    <w:rsid w:val="FCF50782"/>
    <w:rsid w:val="FCFE36BD"/>
    <w:rsid w:val="FD428BB0"/>
    <w:rsid w:val="FD9C430C"/>
    <w:rsid w:val="FD9C98A3"/>
    <w:rsid w:val="FDA7D5F0"/>
    <w:rsid w:val="FDAB5596"/>
    <w:rsid w:val="FDAD22BD"/>
    <w:rsid w:val="FDD7ED6A"/>
    <w:rsid w:val="FDDB3FC5"/>
    <w:rsid w:val="FDE8E169"/>
    <w:rsid w:val="FDF5C5B1"/>
    <w:rsid w:val="FDF74DF6"/>
    <w:rsid w:val="FDFA700E"/>
    <w:rsid w:val="FDFF6FF2"/>
    <w:rsid w:val="FDFFD8C2"/>
    <w:rsid w:val="FDFFE0E0"/>
    <w:rsid w:val="FE5F67CD"/>
    <w:rsid w:val="FEBCA1EF"/>
    <w:rsid w:val="FEF7BBF5"/>
    <w:rsid w:val="FEF7D682"/>
    <w:rsid w:val="FF1DE114"/>
    <w:rsid w:val="FF3F92BA"/>
    <w:rsid w:val="FF5F6131"/>
    <w:rsid w:val="FF7D3038"/>
    <w:rsid w:val="FF7F0A7C"/>
    <w:rsid w:val="FF7F340E"/>
    <w:rsid w:val="FF7FB710"/>
    <w:rsid w:val="FF853B96"/>
    <w:rsid w:val="FF9FC8AF"/>
    <w:rsid w:val="FFAFF19E"/>
    <w:rsid w:val="FFBD6531"/>
    <w:rsid w:val="FFBD9CCB"/>
    <w:rsid w:val="FFBF2F75"/>
    <w:rsid w:val="FFC75148"/>
    <w:rsid w:val="FFD59900"/>
    <w:rsid w:val="FFD70239"/>
    <w:rsid w:val="FFDFB276"/>
    <w:rsid w:val="FFDFEBFB"/>
    <w:rsid w:val="FFE88E9D"/>
    <w:rsid w:val="FFEDF265"/>
    <w:rsid w:val="FFEF07A3"/>
    <w:rsid w:val="FFF71725"/>
    <w:rsid w:val="FFF75A5E"/>
    <w:rsid w:val="FFFD0374"/>
    <w:rsid w:val="FFFD4AB4"/>
    <w:rsid w:val="FFFDF6A0"/>
    <w:rsid w:val="FFFE4292"/>
    <w:rsid w:val="FFFF36AA"/>
    <w:rsid w:val="FFFF5DA7"/>
    <w:rsid w:val="FFFF9632"/>
    <w:rsid w:val="FFFFE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name="index 2"/>
    <w:lsdException w:unhideWhenUsed="0" w:uiPriority="0" w:name="index 3"/>
    <w:lsdException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39" w:semiHidden="0" w:name="toc 4"/>
    <w:lsdException w:unhideWhenUsed="0" w:uiPriority="39" w:semiHidden="0" w:name="toc 5"/>
    <w:lsdException w:unhideWhenUsed="0" w:uiPriority="39" w:semiHidden="0" w:name="toc 6"/>
    <w:lsdException w:qFormat="1" w:unhideWhenUsed="0" w:uiPriority="39" w:semiHidden="0" w:name="toc 7"/>
    <w:lsdException w:unhideWhenUsed="0" w:uiPriority="39" w:semiHidden="0" w:name="toc 8"/>
    <w:lsdException w:unhideWhenUsed="0" w:uiPriority="39" w:semiHidden="0" w:name="toc 9"/>
    <w:lsdException w:qFormat="1" w:uiPriority="0" w:semiHidden="0" w:name="Normal Indent"/>
    <w:lsdException w:unhideWhenUsed="0" w:uiPriority="0" w:semiHidden="0" w:name="footnote text"/>
    <w:lsdException w:qFormat="1" w:uiPriority="0" w:semiHidden="0" w:name="annotation text"/>
    <w:lsdException w:uiPriority="0" w:semiHidden="0" w:name="header"/>
    <w:lsdException w:uiPriority="99" w:semiHidden="0" w:name="footer"/>
    <w:lsdException w:unhideWhenUsed="0" w:uiPriority="0" w:name="index heading"/>
    <w:lsdException w:qFormat="1" w:unhideWhenUsed="0" w:uiPriority="35" w:semiHidden="0" w:name="caption"/>
    <w:lsdException w:unhideWhenUsed="0" w:uiPriority="0" w:semiHidden="0" w:name="table of figures"/>
    <w:lsdException w:qFormat="1" w:unhideWhenUsed="0" w:uiPriority="0" w:semiHidden="0" w:name="envelope address"/>
    <w:lsdException w:unhideWhenUsed="0" w:uiPriority="0" w:semiHidden="0" w:name="envelope return"/>
    <w:lsdException w:unhideWhenUsed="0" w:uiPriority="0" w:semiHidden="0" w:name="footnote reference"/>
    <w:lsdException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qFormat="1" w:unhideWhenUsed="0" w:uiPriority="0" w:name="table of authorities"/>
    <w:lsdException w:uiPriority="99" w:name="macro"/>
    <w:lsdException w:qFormat="1" w:unhideWhenUsed="0" w:uiPriority="0" w:name="toa heading"/>
    <w:lsdException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qFormat="1" w:unhideWhenUsed="0" w:uiPriority="0" w:semiHidden="0" w:name="List Bullet 3"/>
    <w:lsdException w:qFormat="1"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iPriority="1" w:semiHidden="0" w:name="Default Paragraph Font"/>
    <w:lsdException w:qFormat="1" w:uiPriority="0" w:semiHidden="0" w:name="Body Text"/>
    <w:lsdException w:qFormat="1" w:unhideWhenUsed="0" w:uiPriority="99"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qFormat="1" w:unhideWhenUsed="0" w:uiPriority="0" w:semiHidden="0" w:name="Body Text First Indent"/>
    <w:lsdException w:unhideWhenUsed="0" w:uiPriority="99" w:semiHidden="0" w:name="Body Text First Indent 2"/>
    <w:lsdException w:qFormat="1" w:unhideWhenUsed="0" w:uiPriority="0" w:semiHidden="0" w:name="Note Heading"/>
    <w:lsdException w:unhideWhenUsed="0" w:uiPriority="0" w:semiHidden="0" w:name="Body Text 2"/>
    <w:lsdException w:qFormat="1" w:unhideWhenUsed="0" w:uiPriority="99"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iPriority="99" w:semiHidden="0" w:name="Hyperlink"/>
    <w:lsdException w:uiPriority="0" w:semiHidden="0" w:name="FollowedHyperlink"/>
    <w:lsdException w:qFormat="1" w:unhideWhenUsed="0" w:uiPriority="22" w:semiHidden="0" w:name="Strong"/>
    <w:lsdException w:qFormat="1" w:unhideWhenUsed="0" w:uiPriority="0" w:semiHidden="0" w:name="Emphasis"/>
    <w:lsdException w:qFormat="1" w:uiPriority="0" w:semiHidden="0" w:name="Document Map"/>
    <w:lsdException w:unhideWhenUsed="0" w:uiPriority="0" w:semiHidden="0" w:name="Plain Text"/>
    <w:lsdException w:qFormat="1"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left="500" w:hanging="500" w:hangingChars="500"/>
      <w:jc w:val="both"/>
    </w:pPr>
    <w:rPr>
      <w:rFonts w:ascii="Times New Roman" w:hAnsi="Times New Roman" w:eastAsia="宋体" w:cs="Times New Roman"/>
      <w:kern w:val="2"/>
      <w:sz w:val="24"/>
      <w:szCs w:val="24"/>
      <w:lang w:val="en-US" w:eastAsia="zh-CN" w:bidi="ar-SA"/>
    </w:rPr>
  </w:style>
  <w:style w:type="paragraph" w:styleId="2">
    <w:name w:val="heading 1"/>
    <w:basedOn w:val="1"/>
    <w:next w:val="3"/>
    <w:link w:val="827"/>
    <w:qFormat/>
    <w:uiPriority w:val="0"/>
    <w:pPr>
      <w:keepNext/>
      <w:keepLines/>
      <w:numPr>
        <w:ilvl w:val="0"/>
        <w:numId w:val="1"/>
      </w:numPr>
      <w:spacing w:before="340" w:after="330"/>
      <w:ind w:firstLine="0" w:firstLineChars="0"/>
      <w:outlineLvl w:val="0"/>
    </w:pPr>
    <w:rPr>
      <w:b/>
      <w:bCs/>
      <w:kern w:val="44"/>
      <w:sz w:val="36"/>
      <w:szCs w:val="44"/>
    </w:rPr>
  </w:style>
  <w:style w:type="paragraph" w:styleId="4">
    <w:name w:val="heading 2"/>
    <w:basedOn w:val="1"/>
    <w:next w:val="3"/>
    <w:link w:val="828"/>
    <w:unhideWhenUsed/>
    <w:qFormat/>
    <w:uiPriority w:val="0"/>
    <w:pPr>
      <w:numPr>
        <w:ilvl w:val="1"/>
        <w:numId w:val="1"/>
      </w:numPr>
      <w:spacing w:before="260" w:after="260"/>
      <w:ind w:firstLineChars="0"/>
      <w:jc w:val="left"/>
      <w:outlineLvl w:val="1"/>
    </w:pPr>
    <w:rPr>
      <w:b/>
      <w:bCs/>
      <w:sz w:val="32"/>
      <w:szCs w:val="32"/>
    </w:rPr>
  </w:style>
  <w:style w:type="paragraph" w:styleId="5">
    <w:name w:val="heading 3"/>
    <w:basedOn w:val="1"/>
    <w:next w:val="3"/>
    <w:link w:val="829"/>
    <w:unhideWhenUsed/>
    <w:qFormat/>
    <w:uiPriority w:val="0"/>
    <w:pPr>
      <w:numPr>
        <w:ilvl w:val="2"/>
        <w:numId w:val="1"/>
      </w:numPr>
      <w:spacing w:before="260" w:after="260"/>
      <w:ind w:firstLine="0" w:firstLineChars="0"/>
      <w:jc w:val="left"/>
      <w:outlineLvl w:val="2"/>
    </w:pPr>
    <w:rPr>
      <w:b/>
      <w:bCs/>
      <w:sz w:val="30"/>
      <w:szCs w:val="32"/>
    </w:rPr>
  </w:style>
  <w:style w:type="paragraph" w:styleId="6">
    <w:name w:val="heading 4"/>
    <w:basedOn w:val="1"/>
    <w:next w:val="3"/>
    <w:link w:val="830"/>
    <w:qFormat/>
    <w:uiPriority w:val="0"/>
    <w:pPr>
      <w:numPr>
        <w:ilvl w:val="3"/>
        <w:numId w:val="1"/>
      </w:numPr>
      <w:spacing w:before="260" w:after="260"/>
      <w:ind w:firstLine="0" w:firstLineChars="0"/>
      <w:jc w:val="left"/>
      <w:outlineLvl w:val="3"/>
    </w:pPr>
    <w:rPr>
      <w:b/>
      <w:bCs/>
      <w:sz w:val="28"/>
      <w:szCs w:val="28"/>
    </w:rPr>
  </w:style>
  <w:style w:type="paragraph" w:styleId="7">
    <w:name w:val="heading 5"/>
    <w:basedOn w:val="1"/>
    <w:next w:val="1"/>
    <w:link w:val="831"/>
    <w:qFormat/>
    <w:uiPriority w:val="0"/>
    <w:pPr>
      <w:keepNext/>
      <w:keepLines/>
      <w:numPr>
        <w:ilvl w:val="4"/>
        <w:numId w:val="1"/>
      </w:numPr>
      <w:spacing w:before="260" w:after="260"/>
      <w:ind w:firstLine="0" w:firstLineChars="0"/>
      <w:jc w:val="left"/>
      <w:outlineLvl w:val="4"/>
    </w:pPr>
    <w:rPr>
      <w:b/>
      <w:bCs/>
      <w:szCs w:val="28"/>
    </w:rPr>
  </w:style>
  <w:style w:type="paragraph" w:styleId="8">
    <w:name w:val="heading 6"/>
    <w:basedOn w:val="1"/>
    <w:next w:val="1"/>
    <w:link w:val="837"/>
    <w:qFormat/>
    <w:uiPriority w:val="0"/>
    <w:pPr>
      <w:ind w:left="-283" w:firstLine="0" w:firstLineChars="0"/>
      <w:jc w:val="left"/>
      <w:outlineLvl w:val="5"/>
    </w:pPr>
    <w:rPr>
      <w:rFonts w:ascii="Arial" w:hAnsi="Arial"/>
      <w:bCs/>
      <w:szCs w:val="30"/>
    </w:rPr>
  </w:style>
  <w:style w:type="paragraph" w:styleId="9">
    <w:name w:val="heading 7"/>
    <w:basedOn w:val="1"/>
    <w:next w:val="1"/>
    <w:link w:val="838"/>
    <w:qFormat/>
    <w:uiPriority w:val="0"/>
    <w:pPr>
      <w:keepNext/>
      <w:keepLines/>
      <w:numPr>
        <w:ilvl w:val="6"/>
        <w:numId w:val="2"/>
      </w:numPr>
      <w:spacing w:before="240" w:after="64" w:line="320" w:lineRule="auto"/>
      <w:ind w:firstLine="0" w:firstLineChars="0"/>
      <w:outlineLvl w:val="6"/>
    </w:pPr>
    <w:rPr>
      <w:b/>
      <w:bCs/>
    </w:rPr>
  </w:style>
  <w:style w:type="paragraph" w:styleId="10">
    <w:name w:val="heading 8"/>
    <w:basedOn w:val="1"/>
    <w:next w:val="1"/>
    <w:link w:val="839"/>
    <w:qFormat/>
    <w:uiPriority w:val="0"/>
    <w:pPr>
      <w:keepNext/>
      <w:keepLines/>
      <w:numPr>
        <w:ilvl w:val="7"/>
        <w:numId w:val="2"/>
      </w:numPr>
      <w:spacing w:before="240" w:after="64" w:line="320" w:lineRule="auto"/>
      <w:ind w:firstLine="0" w:firstLineChars="0"/>
      <w:outlineLvl w:val="7"/>
    </w:pPr>
    <w:rPr>
      <w:rFonts w:ascii="Arial" w:hAnsi="Arial" w:eastAsia="黑体"/>
    </w:rPr>
  </w:style>
  <w:style w:type="paragraph" w:styleId="11">
    <w:name w:val="heading 9"/>
    <w:basedOn w:val="1"/>
    <w:next w:val="1"/>
    <w:link w:val="840"/>
    <w:qFormat/>
    <w:uiPriority w:val="0"/>
    <w:pPr>
      <w:keepNext/>
      <w:keepLines/>
      <w:spacing w:before="240" w:after="64" w:line="320" w:lineRule="auto"/>
      <w:outlineLvl w:val="8"/>
    </w:pPr>
    <w:rPr>
      <w:rFonts w:ascii="Arial" w:hAnsi="Arial" w:eastAsia="黑体"/>
      <w:szCs w:val="21"/>
    </w:rPr>
  </w:style>
  <w:style w:type="character" w:default="1" w:styleId="87">
    <w:name w:val="Default Paragraph Font"/>
    <w:unhideWhenUsed/>
    <w:qFormat/>
    <w:uiPriority w:val="1"/>
  </w:style>
  <w:style w:type="table" w:default="1" w:styleId="105">
    <w:name w:val="Normal Table"/>
    <w:unhideWhenUsed/>
    <w:qFormat/>
    <w:uiPriority w:val="99"/>
    <w:tblPr>
      <w:tblLayout w:type="fixed"/>
      <w:tblCellMar>
        <w:top w:w="0" w:type="dxa"/>
        <w:left w:w="108" w:type="dxa"/>
        <w:bottom w:w="0" w:type="dxa"/>
        <w:right w:w="108" w:type="dxa"/>
      </w:tblCellMar>
    </w:tblPr>
  </w:style>
  <w:style w:type="paragraph" w:styleId="3">
    <w:name w:val="Normal Indent"/>
    <w:basedOn w:val="1"/>
    <w:link w:val="833"/>
    <w:unhideWhenUsed/>
    <w:qFormat/>
    <w:uiPriority w:val="0"/>
    <w:pPr>
      <w:ind w:firstLine="420" w:firstLineChars="200"/>
    </w:pPr>
  </w:style>
  <w:style w:type="paragraph" w:styleId="12">
    <w:name w:val="List 3"/>
    <w:basedOn w:val="1"/>
    <w:qFormat/>
    <w:uiPriority w:val="0"/>
    <w:pPr>
      <w:spacing w:line="240" w:lineRule="auto"/>
      <w:ind w:left="100" w:leftChars="400" w:hanging="200" w:hangingChars="200"/>
    </w:pPr>
    <w:rPr>
      <w:rFonts w:ascii="Arial" w:hAnsi="Arial"/>
      <w:kern w:val="0"/>
    </w:rPr>
  </w:style>
  <w:style w:type="paragraph" w:styleId="13">
    <w:name w:val="annotation subject"/>
    <w:basedOn w:val="14"/>
    <w:next w:val="14"/>
    <w:link w:val="853"/>
    <w:qFormat/>
    <w:uiPriority w:val="99"/>
    <w:pPr>
      <w:spacing w:line="240" w:lineRule="auto"/>
      <w:ind w:left="0" w:firstLine="0" w:firstLineChars="0"/>
    </w:pPr>
    <w:rPr>
      <w:b/>
      <w:bCs/>
      <w:sz w:val="21"/>
    </w:rPr>
  </w:style>
  <w:style w:type="paragraph" w:styleId="14">
    <w:name w:val="annotation text"/>
    <w:basedOn w:val="1"/>
    <w:link w:val="836"/>
    <w:unhideWhenUsed/>
    <w:qFormat/>
    <w:uiPriority w:val="0"/>
    <w:pPr>
      <w:jc w:val="left"/>
    </w:pPr>
  </w:style>
  <w:style w:type="paragraph" w:styleId="15">
    <w:name w:val="toc 7"/>
    <w:basedOn w:val="1"/>
    <w:next w:val="1"/>
    <w:qFormat/>
    <w:uiPriority w:val="39"/>
    <w:pPr>
      <w:ind w:left="1440"/>
      <w:jc w:val="left"/>
    </w:pPr>
    <w:rPr>
      <w:sz w:val="18"/>
      <w:szCs w:val="18"/>
    </w:rPr>
  </w:style>
  <w:style w:type="paragraph" w:styleId="16">
    <w:name w:val="Body Text First Indent"/>
    <w:basedOn w:val="17"/>
    <w:link w:val="835"/>
    <w:qFormat/>
    <w:uiPriority w:val="0"/>
    <w:pPr>
      <w:ind w:left="0" w:firstLine="420" w:firstLineChars="100"/>
    </w:pPr>
    <w:rPr>
      <w:sz w:val="28"/>
    </w:rPr>
  </w:style>
  <w:style w:type="paragraph" w:styleId="17">
    <w:name w:val="Body Text"/>
    <w:basedOn w:val="1"/>
    <w:link w:val="834"/>
    <w:unhideWhenUsed/>
    <w:qFormat/>
    <w:uiPriority w:val="0"/>
    <w:pPr>
      <w:spacing w:after="120"/>
    </w:pPr>
  </w:style>
  <w:style w:type="paragraph" w:styleId="18">
    <w:name w:val="List Number 2"/>
    <w:basedOn w:val="1"/>
    <w:qFormat/>
    <w:uiPriority w:val="0"/>
    <w:pPr>
      <w:spacing w:line="240" w:lineRule="auto"/>
      <w:ind w:left="0" w:firstLine="0" w:firstLineChars="0"/>
    </w:pPr>
    <w:rPr>
      <w:rFonts w:ascii="宋体"/>
      <w:szCs w:val="20"/>
    </w:rPr>
  </w:style>
  <w:style w:type="paragraph" w:styleId="19">
    <w:name w:val="table of authorities"/>
    <w:basedOn w:val="1"/>
    <w:next w:val="1"/>
    <w:semiHidden/>
    <w:qFormat/>
    <w:uiPriority w:val="0"/>
    <w:pPr>
      <w:spacing w:line="240" w:lineRule="auto"/>
      <w:ind w:left="420" w:leftChars="200" w:firstLine="0" w:firstLineChars="0"/>
    </w:pPr>
    <w:rPr>
      <w:rFonts w:ascii="Arial" w:hAnsi="Arial" w:cs="Arial"/>
      <w:sz w:val="21"/>
    </w:rPr>
  </w:style>
  <w:style w:type="paragraph" w:styleId="20">
    <w:name w:val="Note Heading"/>
    <w:basedOn w:val="1"/>
    <w:next w:val="1"/>
    <w:link w:val="869"/>
    <w:qFormat/>
    <w:uiPriority w:val="0"/>
    <w:pPr>
      <w:spacing w:line="240" w:lineRule="auto"/>
      <w:ind w:left="0" w:firstLine="0" w:firstLineChars="0"/>
      <w:jc w:val="center"/>
    </w:pPr>
    <w:rPr>
      <w:sz w:val="21"/>
    </w:rPr>
  </w:style>
  <w:style w:type="paragraph" w:styleId="21">
    <w:name w:val="List Bullet 4"/>
    <w:basedOn w:val="1"/>
    <w:qFormat/>
    <w:uiPriority w:val="0"/>
    <w:pPr>
      <w:tabs>
        <w:tab w:val="left" w:pos="1620"/>
      </w:tabs>
      <w:spacing w:line="240" w:lineRule="auto"/>
      <w:ind w:left="1620" w:leftChars="600" w:hanging="360" w:hangingChars="200"/>
    </w:pPr>
    <w:rPr>
      <w:sz w:val="28"/>
      <w:szCs w:val="21"/>
    </w:rPr>
  </w:style>
  <w:style w:type="paragraph" w:styleId="22">
    <w:name w:val="index 8"/>
    <w:basedOn w:val="1"/>
    <w:next w:val="1"/>
    <w:semiHidden/>
    <w:qFormat/>
    <w:uiPriority w:val="0"/>
    <w:pPr>
      <w:spacing w:line="240" w:lineRule="auto"/>
      <w:ind w:left="1400" w:leftChars="1400" w:firstLine="0" w:firstLineChars="0"/>
    </w:pPr>
    <w:rPr>
      <w:sz w:val="21"/>
    </w:rPr>
  </w:style>
  <w:style w:type="paragraph" w:styleId="23">
    <w:name w:val="E-mail Signature"/>
    <w:basedOn w:val="1"/>
    <w:link w:val="1039"/>
    <w:qFormat/>
    <w:uiPriority w:val="0"/>
    <w:pPr>
      <w:spacing w:line="240" w:lineRule="auto"/>
      <w:ind w:left="0" w:firstLine="0" w:firstLineChars="0"/>
    </w:pPr>
    <w:rPr>
      <w:sz w:val="28"/>
      <w:szCs w:val="21"/>
    </w:rPr>
  </w:style>
  <w:style w:type="paragraph" w:styleId="24">
    <w:name w:val="List Number"/>
    <w:basedOn w:val="1"/>
    <w:qFormat/>
    <w:uiPriority w:val="0"/>
    <w:pPr>
      <w:tabs>
        <w:tab w:val="left" w:pos="360"/>
      </w:tabs>
      <w:spacing w:line="240" w:lineRule="auto"/>
      <w:ind w:left="360" w:hanging="360" w:hangingChars="200"/>
    </w:pPr>
    <w:rPr>
      <w:sz w:val="28"/>
      <w:szCs w:val="21"/>
    </w:rPr>
  </w:style>
  <w:style w:type="paragraph" w:styleId="25">
    <w:name w:val="caption"/>
    <w:basedOn w:val="1"/>
    <w:next w:val="1"/>
    <w:link w:val="1060"/>
    <w:qFormat/>
    <w:uiPriority w:val="35"/>
    <w:pPr>
      <w:spacing w:line="480" w:lineRule="auto"/>
      <w:ind w:left="0" w:firstLine="0" w:firstLineChars="0"/>
    </w:pPr>
    <w:rPr>
      <w:rFonts w:ascii="华文中宋" w:hAnsi="华文中宋" w:eastAsia="华文中宋"/>
      <w:kern w:val="0"/>
      <w:sz w:val="36"/>
      <w:szCs w:val="20"/>
    </w:rPr>
  </w:style>
  <w:style w:type="paragraph" w:styleId="26">
    <w:name w:val="index 5"/>
    <w:basedOn w:val="1"/>
    <w:next w:val="1"/>
    <w:semiHidden/>
    <w:qFormat/>
    <w:uiPriority w:val="0"/>
    <w:pPr>
      <w:ind w:left="800" w:leftChars="800"/>
    </w:pPr>
  </w:style>
  <w:style w:type="paragraph" w:styleId="27">
    <w:name w:val="List Bullet"/>
    <w:basedOn w:val="1"/>
    <w:qFormat/>
    <w:uiPriority w:val="0"/>
    <w:pPr>
      <w:spacing w:line="340" w:lineRule="atLeast"/>
      <w:ind w:left="1619" w:firstLine="0" w:firstLineChars="0"/>
    </w:pPr>
    <w:rPr>
      <w:rFonts w:ascii="宋体" w:hAnsi="宋体"/>
      <w:szCs w:val="20"/>
    </w:rPr>
  </w:style>
  <w:style w:type="paragraph" w:styleId="28">
    <w:name w:val="envelope address"/>
    <w:basedOn w:val="1"/>
    <w:qFormat/>
    <w:uiPriority w:val="0"/>
    <w:pPr>
      <w:snapToGrid w:val="0"/>
      <w:spacing w:line="240" w:lineRule="auto"/>
      <w:ind w:left="100" w:leftChars="1400" w:firstLine="0" w:firstLineChars="0"/>
    </w:pPr>
    <w:rPr>
      <w:rFonts w:ascii="Arial" w:hAnsi="Arial" w:cs="Arial"/>
      <w:sz w:val="21"/>
      <w:szCs w:val="21"/>
    </w:rPr>
  </w:style>
  <w:style w:type="paragraph" w:styleId="29">
    <w:name w:val="Document Map"/>
    <w:basedOn w:val="1"/>
    <w:link w:val="826"/>
    <w:unhideWhenUsed/>
    <w:qFormat/>
    <w:uiPriority w:val="0"/>
    <w:rPr>
      <w:rFonts w:ascii="宋体"/>
      <w:sz w:val="18"/>
      <w:szCs w:val="18"/>
    </w:rPr>
  </w:style>
  <w:style w:type="paragraph" w:styleId="30">
    <w:name w:val="toa heading"/>
    <w:basedOn w:val="1"/>
    <w:next w:val="1"/>
    <w:semiHidden/>
    <w:qFormat/>
    <w:uiPriority w:val="0"/>
    <w:pPr>
      <w:numPr>
        <w:ilvl w:val="0"/>
        <w:numId w:val="3"/>
      </w:numPr>
      <w:spacing w:before="120" w:line="240" w:lineRule="auto"/>
      <w:ind w:left="0" w:firstLine="0" w:firstLineChars="0"/>
    </w:pPr>
    <w:rPr>
      <w:rFonts w:ascii="Arial" w:hAnsi="Arial"/>
      <w:szCs w:val="21"/>
    </w:rPr>
  </w:style>
  <w:style w:type="paragraph" w:styleId="31">
    <w:name w:val="index 6"/>
    <w:basedOn w:val="1"/>
    <w:next w:val="1"/>
    <w:semiHidden/>
    <w:qFormat/>
    <w:uiPriority w:val="0"/>
    <w:pPr>
      <w:spacing w:line="240" w:lineRule="auto"/>
      <w:ind w:left="1000" w:leftChars="1000" w:firstLine="0" w:firstLineChars="0"/>
    </w:pPr>
    <w:rPr>
      <w:sz w:val="21"/>
    </w:rPr>
  </w:style>
  <w:style w:type="paragraph" w:styleId="32">
    <w:name w:val="Salutation"/>
    <w:basedOn w:val="1"/>
    <w:next w:val="1"/>
    <w:link w:val="966"/>
    <w:qFormat/>
    <w:uiPriority w:val="0"/>
    <w:pPr>
      <w:spacing w:line="240" w:lineRule="auto"/>
      <w:ind w:left="0" w:firstLine="0" w:firstLineChars="0"/>
    </w:pPr>
    <w:rPr>
      <w:rFonts w:ascii="宋体" w:hAnsi="宋体" w:eastAsia="Times New Roman"/>
      <w:sz w:val="28"/>
      <w:szCs w:val="20"/>
    </w:rPr>
  </w:style>
  <w:style w:type="paragraph" w:styleId="33">
    <w:name w:val="Body Text 3"/>
    <w:basedOn w:val="1"/>
    <w:link w:val="863"/>
    <w:qFormat/>
    <w:uiPriority w:val="99"/>
    <w:pPr>
      <w:spacing w:after="120" w:line="240" w:lineRule="auto"/>
      <w:ind w:left="0" w:firstLine="0" w:firstLineChars="0"/>
    </w:pPr>
    <w:rPr>
      <w:sz w:val="16"/>
      <w:szCs w:val="16"/>
    </w:rPr>
  </w:style>
  <w:style w:type="paragraph" w:styleId="34">
    <w:name w:val="Closing"/>
    <w:basedOn w:val="1"/>
    <w:link w:val="1040"/>
    <w:qFormat/>
    <w:uiPriority w:val="0"/>
    <w:pPr>
      <w:spacing w:line="240" w:lineRule="auto"/>
      <w:ind w:left="100" w:leftChars="2100" w:firstLine="0" w:firstLineChars="0"/>
    </w:pPr>
    <w:rPr>
      <w:sz w:val="28"/>
      <w:szCs w:val="21"/>
    </w:rPr>
  </w:style>
  <w:style w:type="paragraph" w:styleId="35">
    <w:name w:val="List Bullet 3"/>
    <w:basedOn w:val="1"/>
    <w:qFormat/>
    <w:uiPriority w:val="0"/>
    <w:pPr>
      <w:tabs>
        <w:tab w:val="left" w:pos="1200"/>
      </w:tabs>
      <w:ind w:left="1200" w:leftChars="400" w:hanging="360" w:hangingChars="200"/>
    </w:pPr>
  </w:style>
  <w:style w:type="paragraph" w:styleId="36">
    <w:name w:val="Body Text Indent"/>
    <w:basedOn w:val="1"/>
    <w:link w:val="846"/>
    <w:qFormat/>
    <w:uiPriority w:val="99"/>
    <w:pPr>
      <w:spacing w:line="500" w:lineRule="exact"/>
      <w:ind w:left="540" w:leftChars="257" w:firstLine="560" w:firstLineChars="200"/>
    </w:pPr>
    <w:rPr>
      <w:sz w:val="28"/>
    </w:rPr>
  </w:style>
  <w:style w:type="paragraph" w:styleId="37">
    <w:name w:val="List Number 3"/>
    <w:basedOn w:val="1"/>
    <w:qFormat/>
    <w:uiPriority w:val="0"/>
    <w:pPr>
      <w:tabs>
        <w:tab w:val="left" w:pos="1200"/>
      </w:tabs>
      <w:spacing w:line="240" w:lineRule="auto"/>
      <w:ind w:left="1200" w:leftChars="400" w:hanging="360" w:hangingChars="200"/>
    </w:pPr>
    <w:rPr>
      <w:sz w:val="28"/>
      <w:szCs w:val="21"/>
    </w:rPr>
  </w:style>
  <w:style w:type="paragraph" w:styleId="38">
    <w:name w:val="List 2"/>
    <w:basedOn w:val="1"/>
    <w:qFormat/>
    <w:uiPriority w:val="0"/>
    <w:pPr>
      <w:spacing w:line="240" w:lineRule="auto"/>
      <w:ind w:left="840" w:hanging="420" w:firstLineChars="0"/>
    </w:pPr>
    <w:rPr>
      <w:sz w:val="21"/>
      <w:szCs w:val="18"/>
    </w:rPr>
  </w:style>
  <w:style w:type="paragraph" w:styleId="39">
    <w:name w:val="List Continue"/>
    <w:basedOn w:val="1"/>
    <w:qFormat/>
    <w:uiPriority w:val="0"/>
    <w:pPr>
      <w:spacing w:after="120"/>
      <w:ind w:left="420" w:leftChars="200"/>
    </w:pPr>
  </w:style>
  <w:style w:type="paragraph" w:styleId="40">
    <w:name w:val="Block Text"/>
    <w:basedOn w:val="1"/>
    <w:qFormat/>
    <w:uiPriority w:val="0"/>
    <w:pPr>
      <w:ind w:left="618" w:right="-195" w:firstLine="0" w:firstLineChars="0"/>
    </w:pPr>
    <w:rPr>
      <w:szCs w:val="21"/>
    </w:rPr>
  </w:style>
  <w:style w:type="paragraph" w:styleId="41">
    <w:name w:val="List Bullet 2"/>
    <w:basedOn w:val="1"/>
    <w:uiPriority w:val="0"/>
    <w:pPr>
      <w:numPr>
        <w:ilvl w:val="0"/>
        <w:numId w:val="4"/>
      </w:numPr>
      <w:tabs>
        <w:tab w:val="left" w:pos="643"/>
        <w:tab w:val="clear" w:pos="1814"/>
      </w:tabs>
      <w:spacing w:before="120" w:line="240" w:lineRule="auto"/>
      <w:ind w:left="643" w:hanging="360" w:firstLineChars="0"/>
      <w:jc w:val="left"/>
      <w:outlineLvl w:val="0"/>
    </w:pPr>
    <w:rPr>
      <w:rFonts w:ascii="宋体" w:hAnsi="宋体"/>
      <w:snapToGrid w:val="0"/>
      <w:kern w:val="0"/>
      <w:szCs w:val="20"/>
    </w:rPr>
  </w:style>
  <w:style w:type="paragraph" w:styleId="42">
    <w:name w:val="HTML Address"/>
    <w:basedOn w:val="1"/>
    <w:link w:val="1042"/>
    <w:uiPriority w:val="0"/>
    <w:pPr>
      <w:spacing w:line="240" w:lineRule="auto"/>
      <w:ind w:left="0" w:firstLine="0" w:firstLineChars="0"/>
    </w:pPr>
    <w:rPr>
      <w:i/>
      <w:iCs/>
      <w:sz w:val="28"/>
      <w:szCs w:val="21"/>
    </w:rPr>
  </w:style>
  <w:style w:type="paragraph" w:styleId="43">
    <w:name w:val="index 4"/>
    <w:basedOn w:val="1"/>
    <w:next w:val="1"/>
    <w:semiHidden/>
    <w:uiPriority w:val="0"/>
    <w:pPr>
      <w:spacing w:line="240" w:lineRule="auto"/>
      <w:ind w:left="600" w:leftChars="600" w:firstLine="0" w:firstLineChars="0"/>
    </w:pPr>
    <w:rPr>
      <w:sz w:val="21"/>
    </w:rPr>
  </w:style>
  <w:style w:type="paragraph" w:styleId="44">
    <w:name w:val="toc 5"/>
    <w:basedOn w:val="1"/>
    <w:next w:val="1"/>
    <w:uiPriority w:val="39"/>
    <w:pPr>
      <w:ind w:left="960"/>
      <w:jc w:val="left"/>
    </w:pPr>
    <w:rPr>
      <w:sz w:val="18"/>
      <w:szCs w:val="18"/>
    </w:rPr>
  </w:style>
  <w:style w:type="paragraph" w:styleId="45">
    <w:name w:val="toc 3"/>
    <w:basedOn w:val="1"/>
    <w:next w:val="1"/>
    <w:qFormat/>
    <w:uiPriority w:val="39"/>
    <w:pPr>
      <w:ind w:left="480"/>
      <w:jc w:val="left"/>
    </w:pPr>
    <w:rPr>
      <w:i/>
      <w:iCs/>
      <w:sz w:val="20"/>
      <w:szCs w:val="20"/>
    </w:rPr>
  </w:style>
  <w:style w:type="paragraph" w:styleId="46">
    <w:name w:val="Plain Text"/>
    <w:basedOn w:val="1"/>
    <w:link w:val="849"/>
    <w:uiPriority w:val="0"/>
    <w:pPr>
      <w:spacing w:line="240" w:lineRule="auto"/>
      <w:ind w:left="0" w:firstLine="0" w:firstLineChars="0"/>
    </w:pPr>
    <w:rPr>
      <w:rFonts w:ascii="宋体" w:hAnsi="Courier New"/>
      <w:sz w:val="21"/>
      <w:szCs w:val="21"/>
    </w:rPr>
  </w:style>
  <w:style w:type="paragraph" w:styleId="47">
    <w:name w:val="List Bullet 5"/>
    <w:basedOn w:val="1"/>
    <w:uiPriority w:val="0"/>
    <w:pPr>
      <w:tabs>
        <w:tab w:val="left" w:pos="480"/>
      </w:tabs>
      <w:adjustRightInd w:val="0"/>
      <w:spacing w:line="312" w:lineRule="atLeast"/>
      <w:ind w:left="480" w:hanging="480" w:firstLineChars="0"/>
      <w:textAlignment w:val="baseline"/>
    </w:pPr>
    <w:rPr>
      <w:kern w:val="0"/>
      <w:sz w:val="21"/>
      <w:szCs w:val="20"/>
    </w:rPr>
  </w:style>
  <w:style w:type="paragraph" w:styleId="48">
    <w:name w:val="List Number 4"/>
    <w:basedOn w:val="1"/>
    <w:uiPriority w:val="0"/>
    <w:pPr>
      <w:tabs>
        <w:tab w:val="left" w:pos="1620"/>
      </w:tabs>
      <w:spacing w:line="240" w:lineRule="auto"/>
      <w:ind w:left="1620" w:leftChars="600" w:hanging="360" w:hangingChars="200"/>
    </w:pPr>
    <w:rPr>
      <w:sz w:val="28"/>
      <w:szCs w:val="21"/>
    </w:rPr>
  </w:style>
  <w:style w:type="paragraph" w:styleId="49">
    <w:name w:val="toc 8"/>
    <w:basedOn w:val="1"/>
    <w:next w:val="1"/>
    <w:uiPriority w:val="39"/>
    <w:pPr>
      <w:ind w:left="1680"/>
      <w:jc w:val="left"/>
    </w:pPr>
    <w:rPr>
      <w:sz w:val="18"/>
      <w:szCs w:val="18"/>
    </w:rPr>
  </w:style>
  <w:style w:type="paragraph" w:styleId="50">
    <w:name w:val="index 3"/>
    <w:basedOn w:val="1"/>
    <w:next w:val="1"/>
    <w:semiHidden/>
    <w:uiPriority w:val="0"/>
    <w:pPr>
      <w:spacing w:line="240" w:lineRule="auto"/>
      <w:ind w:left="400" w:leftChars="400" w:firstLine="0" w:firstLineChars="0"/>
    </w:pPr>
    <w:rPr>
      <w:sz w:val="21"/>
    </w:rPr>
  </w:style>
  <w:style w:type="paragraph" w:styleId="51">
    <w:name w:val="Date"/>
    <w:basedOn w:val="1"/>
    <w:next w:val="1"/>
    <w:link w:val="844"/>
    <w:uiPriority w:val="0"/>
    <w:rPr>
      <w:szCs w:val="28"/>
    </w:rPr>
  </w:style>
  <w:style w:type="paragraph" w:styleId="52">
    <w:name w:val="Body Text Indent 2"/>
    <w:basedOn w:val="1"/>
    <w:link w:val="862"/>
    <w:uiPriority w:val="0"/>
    <w:pPr>
      <w:spacing w:after="120" w:line="480" w:lineRule="auto"/>
      <w:ind w:left="420" w:leftChars="200" w:firstLine="0" w:firstLineChars="0"/>
    </w:pPr>
    <w:rPr>
      <w:sz w:val="21"/>
      <w:szCs w:val="21"/>
    </w:rPr>
  </w:style>
  <w:style w:type="paragraph" w:styleId="53">
    <w:name w:val="endnote text"/>
    <w:basedOn w:val="1"/>
    <w:link w:val="1032"/>
    <w:uiPriority w:val="0"/>
    <w:pPr>
      <w:snapToGrid w:val="0"/>
      <w:jc w:val="left"/>
    </w:pPr>
  </w:style>
  <w:style w:type="paragraph" w:styleId="54">
    <w:name w:val="List Continue 5"/>
    <w:basedOn w:val="1"/>
    <w:uiPriority w:val="0"/>
    <w:pPr>
      <w:spacing w:after="120"/>
      <w:ind w:left="2100" w:leftChars="1000"/>
    </w:pPr>
  </w:style>
  <w:style w:type="paragraph" w:styleId="55">
    <w:name w:val="Balloon Text"/>
    <w:basedOn w:val="1"/>
    <w:link w:val="832"/>
    <w:unhideWhenUsed/>
    <w:uiPriority w:val="0"/>
    <w:pPr>
      <w:spacing w:line="240" w:lineRule="auto"/>
    </w:pPr>
    <w:rPr>
      <w:sz w:val="18"/>
      <w:szCs w:val="18"/>
    </w:rPr>
  </w:style>
  <w:style w:type="paragraph" w:styleId="56">
    <w:name w:val="footer"/>
    <w:basedOn w:val="1"/>
    <w:link w:val="825"/>
    <w:unhideWhenUsed/>
    <w:uiPriority w:val="99"/>
    <w:pPr>
      <w:tabs>
        <w:tab w:val="center" w:pos="4153"/>
        <w:tab w:val="right" w:pos="8306"/>
      </w:tabs>
      <w:snapToGrid w:val="0"/>
      <w:jc w:val="left"/>
    </w:pPr>
    <w:rPr>
      <w:sz w:val="18"/>
      <w:szCs w:val="18"/>
    </w:rPr>
  </w:style>
  <w:style w:type="paragraph" w:styleId="57">
    <w:name w:val="envelope return"/>
    <w:basedOn w:val="1"/>
    <w:uiPriority w:val="0"/>
    <w:pPr>
      <w:snapToGrid w:val="0"/>
      <w:spacing w:line="240" w:lineRule="auto"/>
      <w:ind w:left="0" w:firstLine="0" w:firstLineChars="0"/>
    </w:pPr>
    <w:rPr>
      <w:rFonts w:ascii="Arial" w:hAnsi="Arial" w:cs="Arial"/>
      <w:sz w:val="28"/>
      <w:szCs w:val="21"/>
    </w:rPr>
  </w:style>
  <w:style w:type="paragraph" w:styleId="58">
    <w:name w:val="Body Text First Indent 2"/>
    <w:basedOn w:val="36"/>
    <w:link w:val="872"/>
    <w:uiPriority w:val="99"/>
    <w:pPr>
      <w:autoSpaceDE w:val="0"/>
      <w:autoSpaceDN w:val="0"/>
      <w:spacing w:before="100" w:beforeAutospacing="1" w:after="100" w:afterAutospacing="1" w:line="240" w:lineRule="auto"/>
      <w:ind w:left="200" w:leftChars="200" w:firstLine="200"/>
    </w:pPr>
    <w:rPr>
      <w:kern w:val="0"/>
      <w:sz w:val="24"/>
    </w:rPr>
  </w:style>
  <w:style w:type="paragraph" w:styleId="59">
    <w:name w:val="header"/>
    <w:basedOn w:val="1"/>
    <w:link w:val="824"/>
    <w:unhideWhenUsed/>
    <w:uiPriority w:val="0"/>
    <w:pPr>
      <w:pBdr>
        <w:bottom w:val="single" w:color="auto" w:sz="6" w:space="1"/>
      </w:pBdr>
      <w:tabs>
        <w:tab w:val="center" w:pos="4153"/>
        <w:tab w:val="right" w:pos="8306"/>
      </w:tabs>
      <w:snapToGrid w:val="0"/>
      <w:jc w:val="center"/>
    </w:pPr>
    <w:rPr>
      <w:sz w:val="18"/>
      <w:szCs w:val="18"/>
    </w:rPr>
  </w:style>
  <w:style w:type="paragraph" w:styleId="60">
    <w:name w:val="Signature"/>
    <w:basedOn w:val="1"/>
    <w:link w:val="1041"/>
    <w:uiPriority w:val="0"/>
    <w:pPr>
      <w:spacing w:line="240" w:lineRule="auto"/>
      <w:ind w:left="100" w:leftChars="2100" w:firstLine="0" w:firstLineChars="0"/>
    </w:pPr>
    <w:rPr>
      <w:sz w:val="28"/>
      <w:szCs w:val="21"/>
    </w:rPr>
  </w:style>
  <w:style w:type="paragraph" w:styleId="61">
    <w:name w:val="toc 1"/>
    <w:basedOn w:val="1"/>
    <w:next w:val="1"/>
    <w:qFormat/>
    <w:uiPriority w:val="39"/>
    <w:pPr>
      <w:spacing w:before="120" w:after="120"/>
      <w:ind w:left="0"/>
      <w:jc w:val="left"/>
    </w:pPr>
    <w:rPr>
      <w:b/>
      <w:bCs/>
      <w:caps/>
      <w:sz w:val="20"/>
      <w:szCs w:val="20"/>
    </w:rPr>
  </w:style>
  <w:style w:type="paragraph" w:styleId="62">
    <w:name w:val="List Continue 4"/>
    <w:basedOn w:val="1"/>
    <w:uiPriority w:val="0"/>
    <w:pPr>
      <w:spacing w:after="120"/>
      <w:ind w:left="1680" w:leftChars="800"/>
    </w:pPr>
  </w:style>
  <w:style w:type="paragraph" w:styleId="63">
    <w:name w:val="toc 4"/>
    <w:basedOn w:val="1"/>
    <w:next w:val="1"/>
    <w:uiPriority w:val="39"/>
    <w:pPr>
      <w:ind w:left="720"/>
      <w:jc w:val="left"/>
    </w:pPr>
    <w:rPr>
      <w:sz w:val="18"/>
      <w:szCs w:val="18"/>
    </w:rPr>
  </w:style>
  <w:style w:type="paragraph" w:styleId="64">
    <w:name w:val="index heading"/>
    <w:basedOn w:val="1"/>
    <w:next w:val="65"/>
    <w:semiHidden/>
    <w:uiPriority w:val="0"/>
    <w:pPr>
      <w:adjustRightInd w:val="0"/>
      <w:spacing w:line="312" w:lineRule="atLeast"/>
      <w:ind w:left="0" w:firstLine="0" w:firstLineChars="0"/>
      <w:textAlignment w:val="baseline"/>
    </w:pPr>
    <w:rPr>
      <w:rFonts w:eastAsia="昆仑仿宋"/>
      <w:kern w:val="0"/>
      <w:szCs w:val="20"/>
    </w:rPr>
  </w:style>
  <w:style w:type="paragraph" w:styleId="65">
    <w:name w:val="index 1"/>
    <w:basedOn w:val="1"/>
    <w:next w:val="1"/>
    <w:uiPriority w:val="0"/>
    <w:pPr>
      <w:ind w:left="0" w:firstLine="0"/>
    </w:pPr>
  </w:style>
  <w:style w:type="paragraph" w:styleId="66">
    <w:name w:val="Subtitle"/>
    <w:basedOn w:val="1"/>
    <w:link w:val="1038"/>
    <w:qFormat/>
    <w:uiPriority w:val="0"/>
    <w:pPr>
      <w:spacing w:before="240" w:after="60" w:line="312" w:lineRule="auto"/>
      <w:ind w:left="0" w:firstLine="0" w:firstLineChars="0"/>
      <w:jc w:val="center"/>
      <w:outlineLvl w:val="1"/>
    </w:pPr>
    <w:rPr>
      <w:rFonts w:ascii="Arial" w:hAnsi="Arial" w:cs="Arial"/>
      <w:b/>
      <w:bCs/>
      <w:kern w:val="28"/>
      <w:sz w:val="32"/>
      <w:szCs w:val="32"/>
    </w:rPr>
  </w:style>
  <w:style w:type="paragraph" w:styleId="67">
    <w:name w:val="List Number 5"/>
    <w:basedOn w:val="1"/>
    <w:uiPriority w:val="0"/>
    <w:pPr>
      <w:tabs>
        <w:tab w:val="left" w:pos="2040"/>
      </w:tabs>
      <w:spacing w:line="240" w:lineRule="auto"/>
      <w:ind w:left="2040" w:leftChars="800" w:hanging="360" w:hangingChars="200"/>
    </w:pPr>
    <w:rPr>
      <w:sz w:val="28"/>
      <w:szCs w:val="21"/>
    </w:rPr>
  </w:style>
  <w:style w:type="paragraph" w:styleId="68">
    <w:name w:val="List"/>
    <w:basedOn w:val="1"/>
    <w:uiPriority w:val="0"/>
    <w:pPr>
      <w:adjustRightInd w:val="0"/>
      <w:snapToGrid w:val="0"/>
      <w:spacing w:line="240" w:lineRule="auto"/>
      <w:ind w:left="0" w:firstLine="0" w:firstLineChars="0"/>
      <w:jc w:val="left"/>
    </w:pPr>
    <w:rPr>
      <w:szCs w:val="20"/>
    </w:rPr>
  </w:style>
  <w:style w:type="paragraph" w:styleId="69">
    <w:name w:val="footnote text"/>
    <w:basedOn w:val="1"/>
    <w:link w:val="1030"/>
    <w:uiPriority w:val="0"/>
    <w:pPr>
      <w:snapToGrid w:val="0"/>
      <w:spacing w:line="240" w:lineRule="auto"/>
      <w:ind w:left="0" w:firstLine="0" w:firstLineChars="0"/>
      <w:jc w:val="left"/>
    </w:pPr>
    <w:rPr>
      <w:sz w:val="18"/>
      <w:szCs w:val="18"/>
    </w:rPr>
  </w:style>
  <w:style w:type="paragraph" w:styleId="70">
    <w:name w:val="toc 6"/>
    <w:basedOn w:val="1"/>
    <w:next w:val="1"/>
    <w:uiPriority w:val="39"/>
    <w:pPr>
      <w:ind w:left="1200"/>
      <w:jc w:val="left"/>
    </w:pPr>
    <w:rPr>
      <w:sz w:val="18"/>
      <w:szCs w:val="18"/>
    </w:rPr>
  </w:style>
  <w:style w:type="paragraph" w:styleId="71">
    <w:name w:val="List 5"/>
    <w:basedOn w:val="72"/>
    <w:uiPriority w:val="0"/>
    <w:pPr>
      <w:numPr>
        <w:ilvl w:val="0"/>
        <w:numId w:val="5"/>
      </w:numPr>
      <w:tabs>
        <w:tab w:val="left" w:pos="720"/>
        <w:tab w:val="left" w:pos="1701"/>
        <w:tab w:val="left" w:pos="2268"/>
      </w:tabs>
      <w:spacing w:before="0" w:after="0"/>
      <w:ind w:right="72"/>
    </w:pPr>
    <w:rPr>
      <w:rFonts w:ascii="Arial" w:hAnsi="Arial" w:eastAsia="Times New Roman"/>
    </w:rPr>
  </w:style>
  <w:style w:type="paragraph" w:styleId="72">
    <w:name w:val="List 4"/>
    <w:basedOn w:val="12"/>
    <w:uiPriority w:val="0"/>
    <w:pPr>
      <w:keepNext/>
      <w:keepLines/>
      <w:widowControl/>
      <w:tabs>
        <w:tab w:val="left" w:pos="720"/>
        <w:tab w:val="left" w:pos="1701"/>
        <w:tab w:val="left" w:pos="2268"/>
      </w:tabs>
      <w:spacing w:before="40" w:after="40"/>
      <w:ind w:left="2268" w:leftChars="0" w:right="170" w:firstLine="0" w:firstLineChars="0"/>
    </w:pPr>
    <w:rPr>
      <w:rFonts w:ascii="宋体" w:hAnsi="宋体"/>
      <w:snapToGrid w:val="0"/>
      <w:szCs w:val="20"/>
    </w:rPr>
  </w:style>
  <w:style w:type="paragraph" w:styleId="73">
    <w:name w:val="Body Text Indent 3"/>
    <w:basedOn w:val="1"/>
    <w:link w:val="861"/>
    <w:uiPriority w:val="0"/>
    <w:pPr>
      <w:spacing w:after="120" w:line="240" w:lineRule="auto"/>
      <w:ind w:left="420" w:leftChars="200" w:firstLine="0" w:firstLineChars="0"/>
    </w:pPr>
    <w:rPr>
      <w:sz w:val="16"/>
      <w:szCs w:val="16"/>
    </w:rPr>
  </w:style>
  <w:style w:type="paragraph" w:styleId="74">
    <w:name w:val="index 7"/>
    <w:basedOn w:val="1"/>
    <w:next w:val="1"/>
    <w:semiHidden/>
    <w:qFormat/>
    <w:uiPriority w:val="0"/>
    <w:pPr>
      <w:spacing w:line="240" w:lineRule="auto"/>
      <w:ind w:left="1200" w:leftChars="1200" w:firstLine="0" w:firstLineChars="0"/>
    </w:pPr>
    <w:rPr>
      <w:sz w:val="21"/>
    </w:rPr>
  </w:style>
  <w:style w:type="paragraph" w:styleId="75">
    <w:name w:val="index 9"/>
    <w:basedOn w:val="1"/>
    <w:next w:val="1"/>
    <w:semiHidden/>
    <w:qFormat/>
    <w:uiPriority w:val="0"/>
    <w:pPr>
      <w:spacing w:line="240" w:lineRule="auto"/>
      <w:ind w:left="1600" w:leftChars="1600" w:firstLine="0" w:firstLineChars="0"/>
    </w:pPr>
    <w:rPr>
      <w:sz w:val="21"/>
    </w:rPr>
  </w:style>
  <w:style w:type="paragraph" w:styleId="76">
    <w:name w:val="table of figures"/>
    <w:basedOn w:val="1"/>
    <w:next w:val="1"/>
    <w:uiPriority w:val="0"/>
    <w:pPr>
      <w:adjustRightInd w:val="0"/>
      <w:snapToGrid w:val="0"/>
      <w:spacing w:line="360" w:lineRule="exact"/>
      <w:ind w:left="0" w:firstLine="0" w:firstLineChars="0"/>
      <w:jc w:val="left"/>
      <w:textAlignment w:val="baseline"/>
    </w:pPr>
    <w:rPr>
      <w:smallCaps/>
      <w:kern w:val="0"/>
      <w:sz w:val="20"/>
      <w:szCs w:val="20"/>
    </w:rPr>
  </w:style>
  <w:style w:type="paragraph" w:styleId="77">
    <w:name w:val="toc 2"/>
    <w:basedOn w:val="1"/>
    <w:next w:val="1"/>
    <w:qFormat/>
    <w:uiPriority w:val="39"/>
    <w:pPr>
      <w:ind w:left="240"/>
      <w:jc w:val="left"/>
    </w:pPr>
    <w:rPr>
      <w:smallCaps/>
      <w:sz w:val="20"/>
      <w:szCs w:val="20"/>
    </w:rPr>
  </w:style>
  <w:style w:type="paragraph" w:styleId="78">
    <w:name w:val="toc 9"/>
    <w:basedOn w:val="1"/>
    <w:next w:val="1"/>
    <w:uiPriority w:val="39"/>
    <w:pPr>
      <w:ind w:left="1920"/>
      <w:jc w:val="left"/>
    </w:pPr>
    <w:rPr>
      <w:sz w:val="18"/>
      <w:szCs w:val="18"/>
    </w:rPr>
  </w:style>
  <w:style w:type="paragraph" w:styleId="79">
    <w:name w:val="Body Text 2"/>
    <w:basedOn w:val="1"/>
    <w:link w:val="860"/>
    <w:uiPriority w:val="0"/>
    <w:pPr>
      <w:spacing w:after="120" w:line="480" w:lineRule="auto"/>
      <w:ind w:left="0" w:firstLine="0" w:firstLineChars="0"/>
    </w:pPr>
    <w:rPr>
      <w:sz w:val="21"/>
      <w:szCs w:val="21"/>
    </w:rPr>
  </w:style>
  <w:style w:type="paragraph" w:styleId="80">
    <w:name w:val="List Continue 2"/>
    <w:basedOn w:val="1"/>
    <w:uiPriority w:val="0"/>
    <w:pPr>
      <w:spacing w:after="120"/>
      <w:ind w:left="840" w:leftChars="400"/>
    </w:pPr>
  </w:style>
  <w:style w:type="paragraph" w:styleId="81">
    <w:name w:val="Message Header"/>
    <w:basedOn w:val="1"/>
    <w:link w:val="1043"/>
    <w:uiPriority w:val="0"/>
    <w:pPr>
      <w:pBdr>
        <w:top w:val="single" w:color="auto" w:sz="6" w:space="1"/>
        <w:left w:val="single" w:color="auto" w:sz="6" w:space="1"/>
        <w:bottom w:val="single" w:color="auto" w:sz="6" w:space="1"/>
        <w:right w:val="single" w:color="auto" w:sz="6" w:space="1"/>
      </w:pBdr>
      <w:shd w:val="pct20" w:color="auto" w:fill="auto"/>
      <w:spacing w:line="240" w:lineRule="auto"/>
      <w:ind w:left="1080" w:leftChars="500" w:hanging="1080"/>
    </w:pPr>
    <w:rPr>
      <w:rFonts w:ascii="Arial" w:hAnsi="Arial" w:cs="Arial"/>
      <w:sz w:val="21"/>
      <w:szCs w:val="21"/>
    </w:rPr>
  </w:style>
  <w:style w:type="paragraph" w:styleId="82">
    <w:name w:val="HTML Preformatted"/>
    <w:basedOn w:val="1"/>
    <w:link w:val="103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firstLineChars="0"/>
      <w:jc w:val="left"/>
    </w:pPr>
    <w:rPr>
      <w:rFonts w:ascii="宋体" w:hAnsi="宋体" w:cs="宋体"/>
      <w:kern w:val="0"/>
    </w:rPr>
  </w:style>
  <w:style w:type="paragraph" w:styleId="83">
    <w:name w:val="Normal (Web)"/>
    <w:basedOn w:val="1"/>
    <w:unhideWhenUsed/>
    <w:uiPriority w:val="99"/>
    <w:pPr>
      <w:widowControl/>
      <w:spacing w:before="100" w:beforeAutospacing="1" w:after="100" w:afterAutospacing="1" w:line="240" w:lineRule="auto"/>
      <w:ind w:left="0" w:firstLine="0" w:firstLineChars="0"/>
      <w:jc w:val="left"/>
    </w:pPr>
    <w:rPr>
      <w:rFonts w:ascii="宋体" w:hAnsi="宋体" w:cs="宋体"/>
      <w:kern w:val="0"/>
    </w:rPr>
  </w:style>
  <w:style w:type="paragraph" w:styleId="84">
    <w:name w:val="List Continue 3"/>
    <w:basedOn w:val="1"/>
    <w:uiPriority w:val="0"/>
    <w:pPr>
      <w:spacing w:after="120"/>
      <w:ind w:left="1260" w:leftChars="600"/>
    </w:pPr>
  </w:style>
  <w:style w:type="paragraph" w:styleId="85">
    <w:name w:val="index 2"/>
    <w:basedOn w:val="1"/>
    <w:next w:val="1"/>
    <w:semiHidden/>
    <w:uiPriority w:val="0"/>
    <w:pPr>
      <w:spacing w:line="240" w:lineRule="auto"/>
      <w:ind w:left="200" w:leftChars="200" w:firstLine="0" w:firstLineChars="0"/>
    </w:pPr>
    <w:rPr>
      <w:sz w:val="21"/>
    </w:rPr>
  </w:style>
  <w:style w:type="paragraph" w:styleId="86">
    <w:name w:val="Title"/>
    <w:basedOn w:val="1"/>
    <w:link w:val="855"/>
    <w:qFormat/>
    <w:uiPriority w:val="0"/>
    <w:pPr>
      <w:numPr>
        <w:ilvl w:val="2"/>
        <w:numId w:val="6"/>
      </w:numPr>
      <w:spacing w:before="240" w:after="60"/>
      <w:ind w:firstLineChars="0"/>
      <w:jc w:val="center"/>
      <w:outlineLvl w:val="0"/>
    </w:pPr>
    <w:rPr>
      <w:rFonts w:ascii="Arial" w:hAnsi="Arial" w:cs="Arial"/>
      <w:b/>
      <w:bCs/>
      <w:sz w:val="32"/>
      <w:szCs w:val="32"/>
    </w:rPr>
  </w:style>
  <w:style w:type="character" w:styleId="88">
    <w:name w:val="Strong"/>
    <w:basedOn w:val="87"/>
    <w:qFormat/>
    <w:uiPriority w:val="22"/>
    <w:rPr>
      <w:b/>
      <w:bCs/>
    </w:rPr>
  </w:style>
  <w:style w:type="character" w:styleId="89">
    <w:name w:val="endnote reference"/>
    <w:basedOn w:val="87"/>
    <w:uiPriority w:val="0"/>
    <w:rPr>
      <w:vertAlign w:val="superscript"/>
    </w:rPr>
  </w:style>
  <w:style w:type="character" w:styleId="90">
    <w:name w:val="page number"/>
    <w:basedOn w:val="87"/>
    <w:uiPriority w:val="0"/>
  </w:style>
  <w:style w:type="character" w:styleId="91">
    <w:name w:val="FollowedHyperlink"/>
    <w:basedOn w:val="87"/>
    <w:unhideWhenUsed/>
    <w:uiPriority w:val="0"/>
    <w:rPr>
      <w:color w:val="800080"/>
      <w:u w:val="single"/>
    </w:rPr>
  </w:style>
  <w:style w:type="character" w:styleId="92">
    <w:name w:val="Emphasis"/>
    <w:basedOn w:val="87"/>
    <w:qFormat/>
    <w:uiPriority w:val="0"/>
    <w:rPr>
      <w:color w:val="CC0033"/>
    </w:rPr>
  </w:style>
  <w:style w:type="character" w:styleId="93">
    <w:name w:val="line number"/>
    <w:basedOn w:val="87"/>
    <w:uiPriority w:val="0"/>
  </w:style>
  <w:style w:type="character" w:styleId="94">
    <w:name w:val="HTML Definition"/>
    <w:basedOn w:val="87"/>
    <w:uiPriority w:val="0"/>
    <w:rPr>
      <w:i/>
      <w:iCs/>
    </w:rPr>
  </w:style>
  <w:style w:type="character" w:styleId="95">
    <w:name w:val="HTML Typewriter"/>
    <w:basedOn w:val="87"/>
    <w:uiPriority w:val="0"/>
    <w:rPr>
      <w:rFonts w:ascii="Courier New" w:hAnsi="Courier New" w:cs="Courier New"/>
      <w:sz w:val="20"/>
      <w:szCs w:val="20"/>
    </w:rPr>
  </w:style>
  <w:style w:type="character" w:styleId="96">
    <w:name w:val="HTML Acronym"/>
    <w:basedOn w:val="87"/>
    <w:uiPriority w:val="0"/>
  </w:style>
  <w:style w:type="character" w:styleId="97">
    <w:name w:val="HTML Variable"/>
    <w:basedOn w:val="87"/>
    <w:uiPriority w:val="0"/>
    <w:rPr>
      <w:i/>
      <w:iCs/>
    </w:rPr>
  </w:style>
  <w:style w:type="character" w:styleId="98">
    <w:name w:val="Hyperlink"/>
    <w:basedOn w:val="87"/>
    <w:unhideWhenUsed/>
    <w:uiPriority w:val="99"/>
    <w:rPr>
      <w:color w:val="0000FF"/>
      <w:u w:val="single"/>
    </w:rPr>
  </w:style>
  <w:style w:type="character" w:styleId="99">
    <w:name w:val="HTML Code"/>
    <w:basedOn w:val="87"/>
    <w:uiPriority w:val="0"/>
    <w:rPr>
      <w:rFonts w:ascii="Courier New" w:hAnsi="Courier New" w:cs="Courier New"/>
      <w:sz w:val="20"/>
      <w:szCs w:val="20"/>
    </w:rPr>
  </w:style>
  <w:style w:type="character" w:styleId="100">
    <w:name w:val="annotation reference"/>
    <w:basedOn w:val="87"/>
    <w:unhideWhenUsed/>
    <w:uiPriority w:val="0"/>
    <w:rPr>
      <w:sz w:val="21"/>
      <w:szCs w:val="21"/>
    </w:rPr>
  </w:style>
  <w:style w:type="character" w:styleId="101">
    <w:name w:val="HTML Cite"/>
    <w:basedOn w:val="87"/>
    <w:uiPriority w:val="0"/>
    <w:rPr>
      <w:i/>
      <w:iCs/>
    </w:rPr>
  </w:style>
  <w:style w:type="character" w:styleId="102">
    <w:name w:val="footnote reference"/>
    <w:basedOn w:val="87"/>
    <w:uiPriority w:val="0"/>
    <w:rPr>
      <w:vertAlign w:val="superscript"/>
    </w:rPr>
  </w:style>
  <w:style w:type="character" w:styleId="103">
    <w:name w:val="HTML Keyboard"/>
    <w:basedOn w:val="87"/>
    <w:uiPriority w:val="0"/>
    <w:rPr>
      <w:rFonts w:ascii="Courier New" w:hAnsi="Courier New" w:cs="Courier New"/>
      <w:sz w:val="20"/>
      <w:szCs w:val="20"/>
    </w:rPr>
  </w:style>
  <w:style w:type="character" w:styleId="104">
    <w:name w:val="HTML Sample"/>
    <w:basedOn w:val="87"/>
    <w:uiPriority w:val="0"/>
    <w:rPr>
      <w:rFonts w:ascii="Courier New" w:hAnsi="Courier New" w:cs="Courier New"/>
    </w:rPr>
  </w:style>
  <w:style w:type="paragraph" w:customStyle="1" w:styleId="106">
    <w:name w:val="列出段落1"/>
    <w:basedOn w:val="1"/>
    <w:link w:val="1048"/>
    <w:qFormat/>
    <w:uiPriority w:val="34"/>
    <w:pPr>
      <w:ind w:firstLine="420" w:firstLineChars="200"/>
    </w:pPr>
    <w:rPr>
      <w:kern w:val="0"/>
    </w:rPr>
  </w:style>
  <w:style w:type="paragraph" w:customStyle="1" w:styleId="107">
    <w:name w:val="xl132"/>
    <w:basedOn w:val="1"/>
    <w:uiPriority w:val="0"/>
    <w:pPr>
      <w:widowControl/>
      <w:numPr>
        <w:ilvl w:val="1"/>
        <w:numId w:val="7"/>
      </w:numPr>
      <w:pBdr>
        <w:top w:val="single" w:color="auto" w:sz="4" w:space="0"/>
      </w:pBdr>
      <w:shd w:val="clear" w:color="auto" w:fill="FFFFFF"/>
      <w:tabs>
        <w:tab w:val="left" w:pos="630"/>
        <w:tab w:val="clear" w:pos="720"/>
      </w:tabs>
      <w:spacing w:before="100" w:beforeAutospacing="1" w:after="100" w:afterAutospacing="1" w:line="240" w:lineRule="auto"/>
      <w:ind w:left="0" w:firstLine="0" w:firstLineChars="0"/>
      <w:jc w:val="left"/>
    </w:pPr>
    <w:rPr>
      <w:rFonts w:ascii="宋体" w:hAnsi="宋体" w:cs="宋体"/>
      <w:color w:val="000000"/>
      <w:kern w:val="0"/>
      <w:sz w:val="22"/>
      <w:szCs w:val="22"/>
    </w:rPr>
  </w:style>
  <w:style w:type="paragraph" w:customStyle="1" w:styleId="108">
    <w:name w:val="列出段落11"/>
    <w:basedOn w:val="1"/>
    <w:qFormat/>
    <w:uiPriority w:val="0"/>
    <w:pPr>
      <w:widowControl/>
      <w:spacing w:after="200" w:line="276" w:lineRule="auto"/>
      <w:ind w:left="0" w:firstLine="420" w:firstLineChars="200"/>
      <w:jc w:val="left"/>
    </w:pPr>
    <w:rPr>
      <w:rFonts w:ascii="Calibri" w:hAnsi="Calibri"/>
      <w:kern w:val="0"/>
      <w:sz w:val="22"/>
      <w:szCs w:val="22"/>
      <w:lang w:eastAsia="en-US" w:bidi="en-US"/>
    </w:rPr>
  </w:style>
  <w:style w:type="paragraph" w:customStyle="1" w:styleId="109">
    <w:name w:val="正文样式"/>
    <w:uiPriority w:val="0"/>
    <w:pPr>
      <w:widowControl w:val="0"/>
      <w:spacing w:line="360" w:lineRule="auto"/>
      <w:ind w:firstLine="482"/>
      <w:jc w:val="both"/>
    </w:pPr>
    <w:rPr>
      <w:rFonts w:ascii="宋体" w:hAnsi="Times New Roman" w:eastAsia="宋体" w:cs="宋体"/>
      <w:kern w:val="2"/>
      <w:sz w:val="24"/>
      <w:lang w:val="en-US" w:eastAsia="zh-CN" w:bidi="ar-SA"/>
    </w:rPr>
  </w:style>
  <w:style w:type="paragraph" w:customStyle="1" w:styleId="110">
    <w:name w:val="???¡§???¡ì?¡ì???¡ì????¨¬??¨¬D???????¨¬????¡ì??????¡ì?|"/>
    <w:basedOn w:val="1"/>
    <w:uiPriority w:val="0"/>
    <w:pPr>
      <w:widowControl/>
      <w:overflowPunct w:val="0"/>
      <w:autoSpaceDE w:val="0"/>
      <w:autoSpaceDN w:val="0"/>
      <w:adjustRightInd w:val="0"/>
      <w:ind w:left="1134" w:firstLine="0" w:firstLineChars="0"/>
      <w:textAlignment w:val="baseline"/>
    </w:pPr>
    <w:rPr>
      <w:i/>
      <w:color w:val="0000FF"/>
      <w:kern w:val="0"/>
      <w:szCs w:val="20"/>
    </w:rPr>
  </w:style>
  <w:style w:type="paragraph" w:customStyle="1" w:styleId="111">
    <w:name w:val="font5"/>
    <w:basedOn w:val="1"/>
    <w:uiPriority w:val="0"/>
    <w:pPr>
      <w:widowControl/>
      <w:spacing w:before="100" w:beforeAutospacing="1" w:after="100" w:afterAutospacing="1" w:line="240" w:lineRule="auto"/>
      <w:ind w:left="0" w:firstLine="0" w:firstLineChars="0"/>
      <w:jc w:val="left"/>
    </w:pPr>
    <w:rPr>
      <w:rFonts w:ascii="宋体" w:hAnsi="宋体" w:cs="宋体"/>
      <w:kern w:val="0"/>
      <w:sz w:val="18"/>
      <w:szCs w:val="18"/>
    </w:rPr>
  </w:style>
  <w:style w:type="paragraph" w:customStyle="1" w:styleId="112">
    <w:name w:val="xl63"/>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pPr>
    <w:rPr>
      <w:rFonts w:ascii="仿宋" w:hAnsi="仿宋" w:eastAsia="仿宋" w:cs="宋体"/>
      <w:color w:val="000000"/>
      <w:kern w:val="0"/>
    </w:rPr>
  </w:style>
  <w:style w:type="paragraph" w:customStyle="1" w:styleId="113">
    <w:name w:val="xl64"/>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pPr>
    <w:rPr>
      <w:rFonts w:ascii="仿宋" w:hAnsi="仿宋" w:eastAsia="仿宋" w:cs="宋体"/>
      <w:color w:val="000000"/>
      <w:kern w:val="0"/>
    </w:rPr>
  </w:style>
  <w:style w:type="paragraph" w:customStyle="1" w:styleId="114">
    <w:name w:val="xl65"/>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pPr>
    <w:rPr>
      <w:rFonts w:ascii="宋体" w:hAnsi="宋体" w:cs="宋体"/>
      <w:color w:val="000000"/>
      <w:kern w:val="0"/>
    </w:rPr>
  </w:style>
  <w:style w:type="paragraph" w:customStyle="1" w:styleId="115">
    <w:name w:val="xl66"/>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right"/>
    </w:pPr>
    <w:rPr>
      <w:rFonts w:ascii="仿宋" w:hAnsi="仿宋" w:eastAsia="仿宋" w:cs="宋体"/>
      <w:color w:val="000000"/>
      <w:kern w:val="0"/>
    </w:rPr>
  </w:style>
  <w:style w:type="paragraph" w:customStyle="1" w:styleId="116">
    <w:name w:val="xl6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pPr>
    <w:rPr>
      <w:rFonts w:ascii="宋体" w:hAnsi="宋体" w:cs="宋体"/>
      <w:color w:val="000000"/>
      <w:kern w:val="0"/>
    </w:rPr>
  </w:style>
  <w:style w:type="paragraph" w:customStyle="1" w:styleId="117">
    <w:name w:val="xl68"/>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pPr>
    <w:rPr>
      <w:rFonts w:ascii="仿宋" w:hAnsi="仿宋" w:eastAsia="仿宋" w:cs="宋体"/>
      <w:b/>
      <w:bCs/>
      <w:color w:val="000000"/>
      <w:kern w:val="0"/>
    </w:rPr>
  </w:style>
  <w:style w:type="paragraph" w:customStyle="1" w:styleId="118">
    <w:name w:val="xl69"/>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pPr>
    <w:rPr>
      <w:rFonts w:ascii="仿宋" w:hAnsi="仿宋" w:eastAsia="仿宋" w:cs="宋体"/>
      <w:color w:val="000000"/>
      <w:kern w:val="0"/>
    </w:rPr>
  </w:style>
  <w:style w:type="paragraph" w:customStyle="1" w:styleId="119">
    <w:name w:val="xl70"/>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right"/>
    </w:pPr>
    <w:rPr>
      <w:rFonts w:ascii="仿宋" w:hAnsi="仿宋" w:eastAsia="仿宋" w:cs="宋体"/>
      <w:color w:val="000000"/>
      <w:kern w:val="0"/>
    </w:rPr>
  </w:style>
  <w:style w:type="paragraph" w:customStyle="1" w:styleId="120">
    <w:name w:val="xl71"/>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pPr>
    <w:rPr>
      <w:rFonts w:ascii="仿宋" w:hAnsi="仿宋" w:eastAsia="仿宋" w:cs="宋体"/>
      <w:color w:val="000000"/>
      <w:kern w:val="0"/>
    </w:rPr>
  </w:style>
  <w:style w:type="paragraph" w:customStyle="1" w:styleId="121">
    <w:name w:val="xl7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pPr>
    <w:rPr>
      <w:rFonts w:ascii="宋体" w:hAnsi="宋体" w:cs="宋体"/>
      <w:kern w:val="0"/>
    </w:rPr>
  </w:style>
  <w:style w:type="paragraph" w:customStyle="1" w:styleId="122">
    <w:name w:val="xl7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pPr>
    <w:rPr>
      <w:rFonts w:ascii="仿宋" w:hAnsi="仿宋" w:eastAsia="仿宋" w:cs="宋体"/>
      <w:b/>
      <w:bCs/>
      <w:color w:val="000000"/>
      <w:kern w:val="0"/>
    </w:rPr>
  </w:style>
  <w:style w:type="paragraph" w:customStyle="1" w:styleId="123">
    <w:name w:val="xl74"/>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pPr>
    <w:rPr>
      <w:rFonts w:ascii="仿宋" w:hAnsi="仿宋" w:eastAsia="仿宋" w:cs="宋体"/>
      <w:color w:val="000000"/>
      <w:kern w:val="0"/>
      <w:sz w:val="21"/>
      <w:szCs w:val="21"/>
    </w:rPr>
  </w:style>
  <w:style w:type="paragraph" w:customStyle="1" w:styleId="124">
    <w:name w:val="xl75"/>
    <w:basedOn w:val="1"/>
    <w:uiPriority w:val="0"/>
    <w:pPr>
      <w:widowControl/>
      <w:shd w:val="clear" w:color="000000" w:fill="FFFF00"/>
      <w:spacing w:before="100" w:beforeAutospacing="1" w:after="100" w:afterAutospacing="1" w:line="240" w:lineRule="auto"/>
      <w:ind w:left="0" w:firstLine="0" w:firstLineChars="0"/>
      <w:jc w:val="left"/>
    </w:pPr>
    <w:rPr>
      <w:rFonts w:ascii="宋体" w:hAnsi="宋体" w:cs="宋体"/>
      <w:kern w:val="0"/>
    </w:rPr>
  </w:style>
  <w:style w:type="paragraph" w:customStyle="1" w:styleId="125">
    <w:name w:val="xl76"/>
    <w:basedOn w:val="1"/>
    <w:qFormat/>
    <w:uiPriority w:val="0"/>
    <w:pPr>
      <w:widowControl/>
      <w:pBdr>
        <w:top w:val="single" w:color="auto" w:sz="4" w:space="0"/>
        <w:left w:val="single" w:color="auto" w:sz="4" w:space="0"/>
        <w:right w:val="single" w:color="auto" w:sz="4" w:space="0"/>
      </w:pBdr>
      <w:spacing w:before="100" w:beforeAutospacing="1" w:after="100" w:afterAutospacing="1" w:line="240" w:lineRule="auto"/>
      <w:ind w:left="0" w:firstLine="0" w:firstLineChars="0"/>
      <w:jc w:val="center"/>
    </w:pPr>
    <w:rPr>
      <w:rFonts w:ascii="仿宋" w:hAnsi="仿宋" w:eastAsia="仿宋" w:cs="宋体"/>
      <w:color w:val="000000"/>
      <w:kern w:val="0"/>
    </w:rPr>
  </w:style>
  <w:style w:type="paragraph" w:customStyle="1" w:styleId="126">
    <w:name w:val="xl77"/>
    <w:basedOn w:val="1"/>
    <w:uiPriority w:val="0"/>
    <w:pPr>
      <w:widowControl/>
      <w:pBdr>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pPr>
    <w:rPr>
      <w:rFonts w:ascii="仿宋" w:hAnsi="仿宋" w:eastAsia="仿宋" w:cs="宋体"/>
      <w:color w:val="000000"/>
      <w:kern w:val="0"/>
    </w:rPr>
  </w:style>
  <w:style w:type="paragraph" w:customStyle="1" w:styleId="127">
    <w:name w:val="xl78"/>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ind w:left="0" w:firstLine="0" w:firstLineChars="0"/>
      <w:jc w:val="left"/>
    </w:pPr>
    <w:rPr>
      <w:rFonts w:ascii="仿宋" w:hAnsi="仿宋" w:eastAsia="仿宋" w:cs="宋体"/>
      <w:color w:val="000000"/>
      <w:kern w:val="0"/>
    </w:rPr>
  </w:style>
  <w:style w:type="paragraph" w:customStyle="1" w:styleId="128">
    <w:name w:val="xl79"/>
    <w:basedOn w:val="1"/>
    <w:uiPriority w:val="0"/>
    <w:pPr>
      <w:widowControl/>
      <w:pBdr>
        <w:top w:val="single" w:color="auto" w:sz="4" w:space="0"/>
        <w:left w:val="single" w:color="auto" w:sz="4" w:space="0"/>
        <w:bottom w:val="single" w:color="auto" w:sz="4" w:space="0"/>
      </w:pBdr>
      <w:spacing w:before="100" w:beforeAutospacing="1" w:after="100" w:afterAutospacing="1" w:line="240" w:lineRule="auto"/>
      <w:ind w:left="0" w:firstLine="0" w:firstLineChars="0"/>
      <w:jc w:val="left"/>
    </w:pPr>
    <w:rPr>
      <w:rFonts w:ascii="仿宋" w:hAnsi="仿宋" w:eastAsia="仿宋" w:cs="宋体"/>
      <w:color w:val="000000"/>
      <w:kern w:val="0"/>
    </w:rPr>
  </w:style>
  <w:style w:type="paragraph" w:customStyle="1" w:styleId="129">
    <w:name w:val="xl80"/>
    <w:basedOn w:val="1"/>
    <w:uiPriority w:val="0"/>
    <w:pPr>
      <w:widowControl/>
      <w:pBdr>
        <w:top w:val="single" w:color="auto" w:sz="4" w:space="0"/>
        <w:bottom w:val="single" w:color="auto" w:sz="4" w:space="0"/>
      </w:pBdr>
      <w:spacing w:before="100" w:beforeAutospacing="1" w:after="100" w:afterAutospacing="1" w:line="240" w:lineRule="auto"/>
      <w:ind w:left="0" w:firstLine="0" w:firstLineChars="0"/>
      <w:jc w:val="left"/>
    </w:pPr>
    <w:rPr>
      <w:rFonts w:ascii="仿宋" w:hAnsi="仿宋" w:eastAsia="仿宋" w:cs="宋体"/>
      <w:color w:val="000000"/>
      <w:kern w:val="0"/>
    </w:rPr>
  </w:style>
  <w:style w:type="paragraph" w:customStyle="1" w:styleId="130">
    <w:name w:val="xl81"/>
    <w:basedOn w:val="1"/>
    <w:uiPriority w:val="0"/>
    <w:pPr>
      <w:widowControl/>
      <w:pBdr>
        <w:top w:val="single" w:color="auto" w:sz="4" w:space="0"/>
        <w:bottom w:val="single" w:color="auto" w:sz="4" w:space="0"/>
        <w:right w:val="single" w:color="auto" w:sz="4" w:space="0"/>
      </w:pBdr>
      <w:spacing w:before="100" w:beforeAutospacing="1" w:after="100" w:afterAutospacing="1" w:line="240" w:lineRule="auto"/>
      <w:ind w:left="0" w:firstLine="0" w:firstLineChars="0"/>
      <w:jc w:val="left"/>
    </w:pPr>
    <w:rPr>
      <w:rFonts w:ascii="仿宋" w:hAnsi="仿宋" w:eastAsia="仿宋" w:cs="宋体"/>
      <w:color w:val="000000"/>
      <w:kern w:val="0"/>
    </w:rPr>
  </w:style>
  <w:style w:type="paragraph" w:customStyle="1" w:styleId="131">
    <w:name w:val="xl82"/>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ind w:left="0" w:firstLine="0" w:firstLineChars="0"/>
      <w:jc w:val="left"/>
    </w:pPr>
    <w:rPr>
      <w:rFonts w:ascii="宋体" w:hAnsi="宋体" w:cs="宋体"/>
      <w:color w:val="000000"/>
      <w:kern w:val="0"/>
    </w:rPr>
  </w:style>
  <w:style w:type="paragraph" w:customStyle="1" w:styleId="132">
    <w:name w:val="xl83"/>
    <w:basedOn w:val="1"/>
    <w:uiPriority w:val="0"/>
    <w:pPr>
      <w:widowControl/>
      <w:shd w:val="clear" w:color="000000" w:fill="FFFFFF"/>
      <w:spacing w:before="100" w:beforeAutospacing="1" w:after="100" w:afterAutospacing="1" w:line="240" w:lineRule="auto"/>
      <w:ind w:left="0" w:firstLine="0" w:firstLineChars="0"/>
      <w:jc w:val="left"/>
    </w:pPr>
    <w:rPr>
      <w:rFonts w:ascii="宋体" w:hAnsi="宋体" w:cs="宋体"/>
      <w:kern w:val="0"/>
    </w:rPr>
  </w:style>
  <w:style w:type="paragraph" w:customStyle="1" w:styleId="133">
    <w:name w:val="xl84"/>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ind w:left="0" w:firstLine="0" w:firstLineChars="0"/>
      <w:jc w:val="left"/>
    </w:pPr>
    <w:rPr>
      <w:rFonts w:ascii="宋体" w:hAnsi="宋体" w:cs="宋体"/>
      <w:kern w:val="0"/>
    </w:rPr>
  </w:style>
  <w:style w:type="paragraph" w:customStyle="1" w:styleId="134">
    <w:name w:val="xl85"/>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ind w:left="0" w:firstLine="0" w:firstLineChars="0"/>
      <w:jc w:val="left"/>
    </w:pPr>
    <w:rPr>
      <w:rFonts w:ascii="仿宋" w:hAnsi="仿宋" w:eastAsia="仿宋" w:cs="宋体"/>
      <w:color w:val="000000"/>
      <w:kern w:val="0"/>
    </w:rPr>
  </w:style>
  <w:style w:type="paragraph" w:customStyle="1" w:styleId="135">
    <w:name w:val="xl86"/>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ind w:left="0" w:firstLine="0" w:firstLineChars="0"/>
      <w:jc w:val="right"/>
    </w:pPr>
    <w:rPr>
      <w:rFonts w:ascii="仿宋" w:hAnsi="仿宋" w:eastAsia="仿宋" w:cs="宋体"/>
      <w:color w:val="000000"/>
      <w:kern w:val="0"/>
    </w:rPr>
  </w:style>
  <w:style w:type="paragraph" w:customStyle="1" w:styleId="136">
    <w:name w:val="xl87"/>
    <w:basedOn w:val="1"/>
    <w:uiPriority w:val="0"/>
    <w:pPr>
      <w:widowControl/>
      <w:pBdr>
        <w:top w:val="single" w:color="auto" w:sz="4" w:space="0"/>
        <w:left w:val="single" w:color="auto" w:sz="4" w:space="0"/>
        <w:bottom w:val="single" w:color="auto" w:sz="4" w:space="0"/>
      </w:pBdr>
      <w:shd w:val="clear" w:color="000000" w:fill="FFFFFF"/>
      <w:spacing w:before="100" w:beforeAutospacing="1" w:after="100" w:afterAutospacing="1" w:line="240" w:lineRule="auto"/>
      <w:ind w:left="0" w:firstLine="0" w:firstLineChars="0"/>
      <w:jc w:val="left"/>
    </w:pPr>
    <w:rPr>
      <w:rFonts w:ascii="仿宋" w:hAnsi="仿宋" w:eastAsia="仿宋" w:cs="宋体"/>
      <w:b/>
      <w:bCs/>
      <w:color w:val="000000"/>
      <w:kern w:val="0"/>
    </w:rPr>
  </w:style>
  <w:style w:type="paragraph" w:customStyle="1" w:styleId="137">
    <w:name w:val="xl88"/>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ind w:left="0" w:firstLine="0" w:firstLineChars="0"/>
      <w:jc w:val="center"/>
    </w:pPr>
    <w:rPr>
      <w:rFonts w:ascii="仿宋" w:hAnsi="仿宋" w:eastAsia="仿宋" w:cs="宋体"/>
      <w:color w:val="000000"/>
      <w:kern w:val="0"/>
    </w:rPr>
  </w:style>
  <w:style w:type="paragraph" w:customStyle="1" w:styleId="138">
    <w:name w:val="xl89"/>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ind w:left="0" w:firstLine="0" w:firstLineChars="0"/>
      <w:jc w:val="left"/>
    </w:pPr>
    <w:rPr>
      <w:rFonts w:ascii="仿宋" w:hAnsi="仿宋" w:eastAsia="仿宋" w:cs="宋体"/>
      <w:b/>
      <w:bCs/>
      <w:color w:val="000000"/>
      <w:kern w:val="0"/>
    </w:rPr>
  </w:style>
  <w:style w:type="paragraph" w:customStyle="1" w:styleId="139">
    <w:name w:val="xl90"/>
    <w:basedOn w:val="1"/>
    <w:uiPriority w:val="0"/>
    <w:pPr>
      <w:widowControl/>
      <w:pBdr>
        <w:top w:val="single" w:color="auto" w:sz="4" w:space="0"/>
        <w:left w:val="single" w:color="auto" w:sz="4" w:space="0"/>
        <w:right w:val="single" w:color="auto" w:sz="4" w:space="0"/>
      </w:pBdr>
      <w:shd w:val="clear" w:color="000000" w:fill="FFFFFF"/>
      <w:spacing w:before="100" w:beforeAutospacing="1" w:after="100" w:afterAutospacing="1" w:line="240" w:lineRule="auto"/>
      <w:ind w:left="0" w:firstLine="0" w:firstLineChars="0"/>
      <w:jc w:val="center"/>
    </w:pPr>
    <w:rPr>
      <w:rFonts w:ascii="仿宋" w:hAnsi="仿宋" w:eastAsia="仿宋" w:cs="宋体"/>
      <w:color w:val="000000"/>
      <w:kern w:val="0"/>
    </w:rPr>
  </w:style>
  <w:style w:type="paragraph" w:customStyle="1" w:styleId="140">
    <w:name w:val="xl91"/>
    <w:basedOn w:val="1"/>
    <w:uiPriority w:val="0"/>
    <w:pPr>
      <w:widowControl/>
      <w:pBdr>
        <w:left w:val="single" w:color="auto" w:sz="4" w:space="0"/>
        <w:right w:val="single" w:color="auto" w:sz="4" w:space="0"/>
      </w:pBdr>
      <w:shd w:val="clear" w:color="000000" w:fill="FFFFFF"/>
      <w:spacing w:before="100" w:beforeAutospacing="1" w:after="100" w:afterAutospacing="1" w:line="240" w:lineRule="auto"/>
      <w:ind w:left="0" w:firstLine="0" w:firstLineChars="0"/>
      <w:jc w:val="center"/>
    </w:pPr>
    <w:rPr>
      <w:rFonts w:ascii="仿宋" w:hAnsi="仿宋" w:eastAsia="仿宋" w:cs="宋体"/>
      <w:color w:val="000000"/>
      <w:kern w:val="0"/>
    </w:rPr>
  </w:style>
  <w:style w:type="paragraph" w:customStyle="1" w:styleId="141">
    <w:name w:val="xl92"/>
    <w:basedOn w:val="1"/>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line="240" w:lineRule="auto"/>
      <w:ind w:left="0" w:firstLine="0" w:firstLineChars="0"/>
      <w:jc w:val="center"/>
    </w:pPr>
    <w:rPr>
      <w:rFonts w:ascii="仿宋" w:hAnsi="仿宋" w:eastAsia="仿宋" w:cs="宋体"/>
      <w:color w:val="000000"/>
      <w:kern w:val="0"/>
    </w:rPr>
  </w:style>
  <w:style w:type="paragraph" w:customStyle="1" w:styleId="142">
    <w:name w:val="xl93"/>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ind w:left="0" w:firstLine="0" w:firstLineChars="0"/>
      <w:jc w:val="right"/>
    </w:pPr>
    <w:rPr>
      <w:rFonts w:ascii="仿宋" w:hAnsi="仿宋" w:eastAsia="仿宋" w:cs="宋体"/>
      <w:color w:val="000000"/>
      <w:kern w:val="0"/>
    </w:rPr>
  </w:style>
  <w:style w:type="paragraph" w:customStyle="1" w:styleId="143">
    <w:name w:val="xl94"/>
    <w:basedOn w:val="1"/>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line="240" w:lineRule="auto"/>
      <w:ind w:left="0" w:firstLine="0" w:firstLineChars="0"/>
      <w:jc w:val="center"/>
    </w:pPr>
    <w:rPr>
      <w:rFonts w:ascii="仿宋" w:hAnsi="仿宋" w:eastAsia="仿宋" w:cs="宋体"/>
      <w:color w:val="000000"/>
      <w:kern w:val="0"/>
    </w:rPr>
  </w:style>
  <w:style w:type="paragraph" w:customStyle="1" w:styleId="144">
    <w:name w:val="xl95"/>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ind w:left="0" w:firstLine="0" w:firstLineChars="0"/>
      <w:jc w:val="right"/>
    </w:pPr>
    <w:rPr>
      <w:rFonts w:ascii="仿宋" w:hAnsi="仿宋" w:eastAsia="仿宋" w:cs="宋体"/>
      <w:color w:val="000000"/>
      <w:kern w:val="0"/>
    </w:rPr>
  </w:style>
  <w:style w:type="paragraph" w:customStyle="1" w:styleId="145">
    <w:name w:val="正文 Char Char"/>
    <w:basedOn w:val="1"/>
    <w:uiPriority w:val="0"/>
    <w:pPr>
      <w:autoSpaceDE w:val="0"/>
      <w:autoSpaceDN w:val="0"/>
      <w:spacing w:line="240" w:lineRule="auto"/>
      <w:ind w:left="0" w:firstLine="200" w:firstLineChars="200"/>
    </w:pPr>
    <w:rPr>
      <w:kern w:val="0"/>
      <w:sz w:val="20"/>
      <w:szCs w:val="20"/>
    </w:rPr>
  </w:style>
  <w:style w:type="paragraph" w:customStyle="1" w:styleId="146">
    <w:name w:val="第一章"/>
    <w:basedOn w:val="1"/>
    <w:next w:val="1"/>
    <w:semiHidden/>
    <w:uiPriority w:val="0"/>
    <w:pPr>
      <w:tabs>
        <w:tab w:val="left" w:pos="0"/>
      </w:tabs>
      <w:ind w:left="0" w:firstLine="0"/>
      <w:jc w:val="center"/>
    </w:pPr>
    <w:rPr>
      <w:rFonts w:eastAsia="黑体"/>
      <w:sz w:val="44"/>
    </w:rPr>
  </w:style>
  <w:style w:type="paragraph" w:customStyle="1" w:styleId="147">
    <w:name w:val="样式 图表 + 五号"/>
    <w:basedOn w:val="1"/>
    <w:uiPriority w:val="0"/>
    <w:pPr>
      <w:spacing w:line="300" w:lineRule="exact"/>
      <w:ind w:left="-2" w:firstLine="2" w:firstLineChars="1"/>
    </w:pPr>
    <w:rPr>
      <w:rFonts w:ascii="宋体" w:hAnsi="宋体"/>
      <w:b/>
      <w:color w:val="3366FF"/>
      <w:spacing w:val="-10"/>
      <w:kern w:val="0"/>
      <w:sz w:val="21"/>
      <w:szCs w:val="21"/>
    </w:rPr>
  </w:style>
  <w:style w:type="paragraph" w:customStyle="1" w:styleId="148">
    <w:name w:val="末级 Char"/>
    <w:basedOn w:val="1"/>
    <w:uiPriority w:val="0"/>
    <w:pPr>
      <w:numPr>
        <w:ilvl w:val="0"/>
        <w:numId w:val="8"/>
      </w:numPr>
      <w:ind w:firstLine="0" w:firstLineChars="0"/>
    </w:pPr>
  </w:style>
  <w:style w:type="paragraph" w:customStyle="1" w:styleId="149">
    <w:name w:val="正文 Char Char Char"/>
    <w:uiPriority w:val="0"/>
    <w:pPr>
      <w:spacing w:line="360" w:lineRule="auto"/>
      <w:ind w:left="500" w:firstLine="200" w:firstLineChars="200"/>
    </w:pPr>
    <w:rPr>
      <w:rFonts w:ascii="Times New Roman" w:hAnsi="Times New Roman" w:eastAsia="宋体" w:cs="Times New Roman"/>
      <w:kern w:val="2"/>
      <w:sz w:val="24"/>
      <w:szCs w:val="24"/>
      <w:lang w:val="en-US" w:eastAsia="zh-CN" w:bidi="ar-SA"/>
    </w:rPr>
  </w:style>
  <w:style w:type="paragraph" w:customStyle="1" w:styleId="150">
    <w:name w:val="正文 Char"/>
    <w:uiPriority w:val="0"/>
    <w:pPr>
      <w:spacing w:line="360" w:lineRule="auto"/>
      <w:ind w:left="500" w:firstLine="200" w:firstLineChars="200"/>
    </w:pPr>
    <w:rPr>
      <w:rFonts w:ascii="Times New Roman" w:hAnsi="Times New Roman" w:eastAsia="宋体" w:cs="Times New Roman"/>
      <w:kern w:val="2"/>
      <w:sz w:val="24"/>
      <w:szCs w:val="24"/>
      <w:lang w:val="en-US" w:eastAsia="zh-CN" w:bidi="ar-SA"/>
    </w:rPr>
  </w:style>
  <w:style w:type="paragraph" w:customStyle="1" w:styleId="151">
    <w:name w:val="末级 Char Char Char"/>
    <w:basedOn w:val="1"/>
    <w:uiPriority w:val="0"/>
    <w:pPr>
      <w:tabs>
        <w:tab w:val="left" w:pos="851"/>
      </w:tabs>
      <w:ind w:left="0" w:firstLine="624" w:firstLineChars="0"/>
    </w:pPr>
  </w:style>
  <w:style w:type="paragraph" w:customStyle="1" w:styleId="152">
    <w:name w:val="末级 Char Char1"/>
    <w:basedOn w:val="1"/>
    <w:uiPriority w:val="0"/>
    <w:pPr>
      <w:tabs>
        <w:tab w:val="left" w:pos="851"/>
      </w:tabs>
      <w:ind w:leftChars="500" w:firstLine="0" w:firstLineChars="0"/>
    </w:pPr>
  </w:style>
  <w:style w:type="paragraph" w:customStyle="1" w:styleId="153">
    <w:name w:val="默认段落字体 Para Char Char Char Char"/>
    <w:basedOn w:val="1"/>
    <w:uiPriority w:val="0"/>
    <w:pPr>
      <w:spacing w:line="240" w:lineRule="auto"/>
      <w:ind w:left="0" w:firstLine="0" w:firstLineChars="0"/>
    </w:pPr>
    <w:rPr>
      <w:sz w:val="21"/>
    </w:rPr>
  </w:style>
  <w:style w:type="paragraph" w:customStyle="1" w:styleId="154">
    <w:name w:val="Char Char Char1 Char"/>
    <w:basedOn w:val="1"/>
    <w:uiPriority w:val="0"/>
    <w:pPr>
      <w:spacing w:line="240" w:lineRule="auto"/>
      <w:ind w:left="0" w:firstLine="0" w:firstLineChars="0"/>
    </w:pPr>
    <w:rPr>
      <w:rFonts w:ascii="Tahoma" w:hAnsi="Tahoma"/>
      <w:szCs w:val="20"/>
    </w:rPr>
  </w:style>
  <w:style w:type="paragraph" w:customStyle="1" w:styleId="155">
    <w:name w:val="Char Char Char1 Char Char Char Char Char Char Char Char Char Char Char Char Char Char Char Char Char Char Char Char Char Char Char Char Char"/>
    <w:basedOn w:val="1"/>
    <w:uiPriority w:val="0"/>
    <w:pPr>
      <w:spacing w:line="240" w:lineRule="auto"/>
      <w:ind w:left="0" w:firstLine="0" w:firstLineChars="0"/>
    </w:pPr>
    <w:rPr>
      <w:rFonts w:ascii="Tahoma" w:hAnsi="Tahoma"/>
      <w:szCs w:val="20"/>
    </w:rPr>
  </w:style>
  <w:style w:type="paragraph" w:customStyle="1" w:styleId="156">
    <w:name w:val="样式 普通文字普通文字 Char普通文字 Char Char普通文字 Char Char Char Char Char C..."/>
    <w:basedOn w:val="46"/>
    <w:uiPriority w:val="0"/>
    <w:pPr>
      <w:tabs>
        <w:tab w:val="left" w:pos="0"/>
      </w:tabs>
      <w:spacing w:line="360" w:lineRule="auto"/>
    </w:pPr>
    <w:rPr>
      <w:rFonts w:hAnsi="宋体" w:cs="Times New Roman"/>
      <w:kern w:val="0"/>
      <w:sz w:val="24"/>
      <w:szCs w:val="24"/>
    </w:rPr>
  </w:style>
  <w:style w:type="paragraph" w:customStyle="1" w:styleId="157">
    <w:name w:val="样式 标题 3 + 段前: 0.25 行 段后: 0.25 行"/>
    <w:basedOn w:val="5"/>
    <w:uiPriority w:val="0"/>
    <w:pPr>
      <w:keepLines/>
      <w:numPr>
        <w:numId w:val="0"/>
      </w:numPr>
      <w:spacing w:before="0" w:after="0"/>
      <w:jc w:val="both"/>
      <w:outlineLvl w:val="9"/>
    </w:pPr>
    <w:rPr>
      <w:rFonts w:ascii="宋体" w:hAnsi="宋体" w:cs="Times New Roman"/>
      <w:kern w:val="0"/>
      <w:sz w:val="24"/>
      <w:szCs w:val="24"/>
    </w:rPr>
  </w:style>
  <w:style w:type="paragraph" w:customStyle="1" w:styleId="158">
    <w:name w:val="xl40"/>
    <w:basedOn w:val="1"/>
    <w:uiPriority w:val="0"/>
    <w:pPr>
      <w:widowControl/>
      <w:pBdr>
        <w:bottom w:val="single" w:color="auto" w:sz="8" w:space="0"/>
      </w:pBdr>
      <w:spacing w:before="100" w:beforeAutospacing="1" w:after="100" w:afterAutospacing="1" w:line="240" w:lineRule="auto"/>
      <w:ind w:left="0" w:firstLine="0" w:firstLineChars="0"/>
      <w:jc w:val="center"/>
    </w:pPr>
    <w:rPr>
      <w:rFonts w:ascii="Arial Unicode MS" w:hAnsi="Arial Unicode MS" w:eastAsia="Arial Unicode MS" w:cs="Arial Unicode MS"/>
      <w:b/>
      <w:bCs/>
      <w:kern w:val="0"/>
      <w:sz w:val="36"/>
      <w:szCs w:val="36"/>
    </w:rPr>
  </w:style>
  <w:style w:type="paragraph" w:customStyle="1" w:styleId="159">
    <w:name w:val="样式 普通文字 + Times New Roman 加粗 首行缩进:  0.73 厘米 行距: 多倍行距 1.15 字行"/>
    <w:basedOn w:val="46"/>
    <w:uiPriority w:val="0"/>
    <w:pPr>
      <w:adjustRightInd w:val="0"/>
      <w:snapToGrid w:val="0"/>
      <w:spacing w:line="460" w:lineRule="exact"/>
      <w:ind w:firstLine="540" w:firstLineChars="225"/>
    </w:pPr>
    <w:rPr>
      <w:rFonts w:ascii="Times New Roman" w:hAnsi="Times New Roman" w:cs="华文中宋"/>
      <w:bCs/>
      <w:color w:val="FF0000"/>
      <w:sz w:val="24"/>
      <w:szCs w:val="32"/>
    </w:rPr>
  </w:style>
  <w:style w:type="paragraph" w:customStyle="1" w:styleId="160">
    <w:name w:val="样式 标题 4 + 首行缩进:  2 字符"/>
    <w:basedOn w:val="6"/>
    <w:uiPriority w:val="0"/>
    <w:pPr>
      <w:keepLines/>
      <w:numPr>
        <w:numId w:val="0"/>
      </w:numPr>
      <w:spacing w:before="0" w:after="0"/>
      <w:jc w:val="both"/>
      <w:outlineLvl w:val="9"/>
    </w:pPr>
    <w:rPr>
      <w:b w:val="0"/>
      <w:sz w:val="24"/>
      <w:szCs w:val="20"/>
    </w:rPr>
  </w:style>
  <w:style w:type="paragraph" w:customStyle="1" w:styleId="161">
    <w:name w:val="样式 普通文字 + Times New Roman 小四 加粗 首行缩进:  0.73 厘米 行距: 多倍行距 1.15..."/>
    <w:basedOn w:val="46"/>
    <w:uiPriority w:val="0"/>
    <w:pPr>
      <w:spacing w:line="360" w:lineRule="auto"/>
      <w:ind w:firstLine="480" w:firstLineChars="200"/>
    </w:pPr>
    <w:rPr>
      <w:rFonts w:hAnsi="宋体" w:cs="Times New Roman"/>
      <w:kern w:val="0"/>
      <w:sz w:val="24"/>
      <w:szCs w:val="24"/>
    </w:rPr>
  </w:style>
  <w:style w:type="paragraph" w:customStyle="1" w:styleId="162">
    <w:name w:val="样式 普通文字普通文字 Char普通文字 Char Char普通文字 Char Char Char Char Char C...1"/>
    <w:basedOn w:val="46"/>
    <w:uiPriority w:val="0"/>
    <w:pPr>
      <w:adjustRightInd w:val="0"/>
      <w:snapToGrid w:val="0"/>
      <w:spacing w:line="276" w:lineRule="auto"/>
      <w:ind w:firstLine="420" w:firstLineChars="200"/>
    </w:pPr>
    <w:rPr>
      <w:rFonts w:ascii="Times New Roman" w:hAnsi="Times New Roman" w:cs="华文中宋"/>
      <w:b/>
    </w:rPr>
  </w:style>
  <w:style w:type="paragraph" w:customStyle="1" w:styleId="163">
    <w:name w:val="Char Char Char1 Char Char Char"/>
    <w:basedOn w:val="1"/>
    <w:uiPriority w:val="0"/>
    <w:pPr>
      <w:spacing w:line="240" w:lineRule="auto"/>
      <w:ind w:left="0" w:firstLine="0" w:firstLineChars="0"/>
    </w:pPr>
    <w:rPr>
      <w:rFonts w:ascii="Tahoma" w:hAnsi="Tahoma"/>
      <w:szCs w:val="20"/>
    </w:rPr>
  </w:style>
  <w:style w:type="paragraph" w:customStyle="1" w:styleId="164">
    <w:name w:val="Char Char Char Char Char Char Char Char Char Char Char Char Char Char Char"/>
    <w:basedOn w:val="1"/>
    <w:uiPriority w:val="0"/>
    <w:pPr>
      <w:spacing w:line="240" w:lineRule="auto"/>
      <w:ind w:left="0" w:firstLine="0" w:firstLineChars="0"/>
    </w:pPr>
    <w:rPr>
      <w:rFonts w:ascii="Tahoma" w:hAnsi="Tahoma" w:cs="仿宋_GB2312"/>
      <w:szCs w:val="20"/>
    </w:rPr>
  </w:style>
  <w:style w:type="paragraph" w:customStyle="1" w:styleId="165">
    <w:name w:val="Char Char Char1 Char Char Char Char Char Char Char Char Char Char Char Char Char Char Char Char Char Char Char"/>
    <w:basedOn w:val="1"/>
    <w:uiPriority w:val="0"/>
    <w:pPr>
      <w:spacing w:line="240" w:lineRule="auto"/>
      <w:ind w:left="0" w:firstLine="0" w:firstLineChars="0"/>
    </w:pPr>
    <w:rPr>
      <w:rFonts w:ascii="Tahoma" w:hAnsi="Tahoma"/>
      <w:szCs w:val="20"/>
    </w:rPr>
  </w:style>
  <w:style w:type="paragraph" w:customStyle="1" w:styleId="166">
    <w:name w:val="Char Char Char Char Char Char Char Char Char Char Char Char Char Char Char Char Char Char1 Char"/>
    <w:basedOn w:val="1"/>
    <w:uiPriority w:val="0"/>
    <w:pPr>
      <w:spacing w:line="240" w:lineRule="auto"/>
      <w:ind w:left="0" w:firstLine="0" w:firstLineChars="0"/>
    </w:pPr>
    <w:rPr>
      <w:rFonts w:ascii="Tahoma" w:hAnsi="Tahoma" w:cs="仿宋_GB2312"/>
      <w:szCs w:val="20"/>
    </w:rPr>
  </w:style>
  <w:style w:type="paragraph" w:customStyle="1" w:styleId="167">
    <w:name w:val="Char Char Char Char Char Char Char Char Char Char Char Char1 Char Char Char Char Char Char1 Char Char Char Char Char Char Char"/>
    <w:basedOn w:val="1"/>
    <w:uiPriority w:val="0"/>
    <w:pPr>
      <w:spacing w:line="240" w:lineRule="auto"/>
      <w:ind w:left="0" w:firstLine="0" w:firstLineChars="0"/>
    </w:pPr>
    <w:rPr>
      <w:rFonts w:ascii="Tahoma" w:hAnsi="Tahoma" w:cs="仿宋_GB2312"/>
      <w:szCs w:val="20"/>
    </w:rPr>
  </w:style>
  <w:style w:type="paragraph" w:customStyle="1" w:styleId="168">
    <w:name w:val="末级"/>
    <w:basedOn w:val="1"/>
    <w:next w:val="86"/>
    <w:uiPriority w:val="0"/>
    <w:pPr>
      <w:numPr>
        <w:ilvl w:val="0"/>
        <w:numId w:val="9"/>
      </w:numPr>
      <w:ind w:firstLine="200" w:firstLineChars="200"/>
    </w:pPr>
    <w:rPr>
      <w:kern w:val="0"/>
    </w:rPr>
  </w:style>
  <w:style w:type="paragraph" w:customStyle="1" w:styleId="169">
    <w:name w:val="Char Char Char1 Char Char Char Char Char Char Char Char Char Char Char Char Char Char Char Char Char Char Char Char Char Char Char Char Char Char Char Char"/>
    <w:basedOn w:val="1"/>
    <w:uiPriority w:val="0"/>
    <w:pPr>
      <w:spacing w:line="240" w:lineRule="auto"/>
      <w:ind w:left="0" w:firstLine="0" w:firstLineChars="0"/>
    </w:pPr>
    <w:rPr>
      <w:rFonts w:ascii="Tahoma" w:hAnsi="Tahoma"/>
      <w:szCs w:val="20"/>
    </w:rPr>
  </w:style>
  <w:style w:type="paragraph" w:customStyle="1" w:styleId="170">
    <w:name w:val="Char Char Char1 Char Char Char Char Char Char Char Char Char Char Char Char Char"/>
    <w:basedOn w:val="1"/>
    <w:uiPriority w:val="0"/>
    <w:pPr>
      <w:spacing w:line="240" w:lineRule="auto"/>
      <w:ind w:left="0" w:firstLine="0" w:firstLineChars="0"/>
    </w:pPr>
    <w:rPr>
      <w:rFonts w:ascii="Tahoma" w:hAnsi="Tahoma"/>
      <w:szCs w:val="20"/>
    </w:rPr>
  </w:style>
  <w:style w:type="paragraph" w:customStyle="1" w:styleId="171">
    <w:name w:val="xl47"/>
    <w:basedOn w:val="1"/>
    <w:uiPriority w:val="0"/>
    <w:pPr>
      <w:widowControl/>
      <w:pBdr>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ascii="Arial Unicode MS" w:hAnsi="Arial Unicode MS" w:eastAsia="Arial Unicode MS"/>
      <w:kern w:val="0"/>
    </w:rPr>
  </w:style>
  <w:style w:type="paragraph" w:customStyle="1" w:styleId="172">
    <w:name w:val="Char Char Char1 Char Char Char Char"/>
    <w:basedOn w:val="1"/>
    <w:uiPriority w:val="0"/>
    <w:pPr>
      <w:spacing w:line="240" w:lineRule="auto"/>
      <w:ind w:left="0" w:firstLine="0" w:firstLineChars="0"/>
    </w:pPr>
    <w:rPr>
      <w:rFonts w:ascii="Tahoma" w:hAnsi="Tahoma"/>
      <w:szCs w:val="20"/>
    </w:rPr>
  </w:style>
  <w:style w:type="paragraph" w:customStyle="1" w:styleId="173">
    <w:name w:val="Char Char Char Char"/>
    <w:basedOn w:val="1"/>
    <w:uiPriority w:val="0"/>
    <w:pPr>
      <w:spacing w:line="240" w:lineRule="auto"/>
      <w:ind w:left="0" w:firstLine="0" w:firstLineChars="0"/>
    </w:pPr>
    <w:rPr>
      <w:rFonts w:ascii="Tahoma" w:hAnsi="Tahoma"/>
      <w:szCs w:val="20"/>
    </w:rPr>
  </w:style>
  <w:style w:type="paragraph" w:customStyle="1" w:styleId="174">
    <w:name w:val="Char Char Char Char Char Char Char Char Char Char"/>
    <w:basedOn w:val="1"/>
    <w:uiPriority w:val="0"/>
    <w:pPr>
      <w:spacing w:line="240" w:lineRule="auto"/>
      <w:ind w:left="0" w:firstLine="0" w:firstLineChars="0"/>
    </w:pPr>
    <w:rPr>
      <w:rFonts w:ascii="Tahoma" w:hAnsi="Tahoma" w:cs="仿宋_GB2312"/>
    </w:rPr>
  </w:style>
  <w:style w:type="paragraph" w:customStyle="1" w:styleId="175">
    <w:name w:val="Char Char Char Char Char Char"/>
    <w:basedOn w:val="1"/>
    <w:uiPriority w:val="0"/>
    <w:pPr>
      <w:spacing w:line="240" w:lineRule="auto"/>
      <w:ind w:left="0" w:firstLine="0" w:firstLineChars="0"/>
    </w:pPr>
    <w:rPr>
      <w:rFonts w:ascii="Tahoma" w:hAnsi="Tahoma"/>
      <w:szCs w:val="20"/>
    </w:rPr>
  </w:style>
  <w:style w:type="paragraph" w:customStyle="1" w:styleId="176">
    <w:name w:val="xl26"/>
    <w:basedOn w:val="1"/>
    <w:uiPriority w:val="0"/>
    <w:pPr>
      <w:widowControl/>
      <w:pBdr>
        <w:top w:val="single" w:color="auto" w:sz="4" w:space="0"/>
        <w:left w:val="single" w:color="auto" w:sz="4" w:space="0"/>
        <w:bottom w:val="single" w:color="auto" w:sz="8" w:space="0"/>
        <w:right w:val="single" w:color="auto" w:sz="4" w:space="0"/>
      </w:pBdr>
      <w:spacing w:before="100" w:beforeAutospacing="1" w:after="100" w:afterAutospacing="1" w:line="240" w:lineRule="auto"/>
      <w:ind w:left="0" w:firstLine="0" w:firstLineChars="0"/>
      <w:jc w:val="center"/>
      <w:textAlignment w:val="center"/>
    </w:pPr>
    <w:rPr>
      <w:rFonts w:ascii="Arial Unicode MS" w:hAnsi="Arial Unicode MS" w:eastAsia="Arial Unicode MS" w:cs="Arial Unicode MS"/>
      <w:kern w:val="0"/>
    </w:rPr>
  </w:style>
  <w:style w:type="paragraph" w:customStyle="1" w:styleId="177">
    <w:name w:val="Char Char Char1 Char Char Char Char Char Char Char Char Char Char Char Char Char Char Char Char Char Char Char Char Char Char Char Char Char Char Char Char Char Char1 Char Char"/>
    <w:basedOn w:val="1"/>
    <w:uiPriority w:val="0"/>
    <w:pPr>
      <w:spacing w:line="240" w:lineRule="auto"/>
      <w:ind w:left="0" w:firstLine="0" w:firstLineChars="0"/>
    </w:pPr>
    <w:rPr>
      <w:rFonts w:ascii="Tahoma" w:hAnsi="Tahoma"/>
      <w:szCs w:val="20"/>
    </w:rPr>
  </w:style>
  <w:style w:type="paragraph" w:customStyle="1" w:styleId="178">
    <w:name w:val="图表左对齐"/>
    <w:basedOn w:val="1"/>
    <w:link w:val="858"/>
    <w:uiPriority w:val="0"/>
    <w:pPr>
      <w:spacing w:line="360" w:lineRule="exact"/>
      <w:ind w:left="0" w:firstLine="0" w:firstLineChars="0"/>
      <w:jc w:val="left"/>
    </w:pPr>
    <w:rPr>
      <w:spacing w:val="-10"/>
      <w:sz w:val="21"/>
      <w:szCs w:val="28"/>
    </w:rPr>
  </w:style>
  <w:style w:type="paragraph" w:customStyle="1" w:styleId="179">
    <w:name w:val="Char Char Char1 Char Char Char Char Char Char Char"/>
    <w:basedOn w:val="1"/>
    <w:qFormat/>
    <w:uiPriority w:val="0"/>
    <w:pPr>
      <w:spacing w:line="240" w:lineRule="auto"/>
      <w:ind w:left="0" w:firstLine="0" w:firstLineChars="0"/>
    </w:pPr>
    <w:rPr>
      <w:rFonts w:ascii="Tahoma" w:hAnsi="Tahoma"/>
      <w:szCs w:val="20"/>
    </w:rPr>
  </w:style>
  <w:style w:type="paragraph" w:customStyle="1" w:styleId="180">
    <w:name w:val="合同书"/>
    <w:basedOn w:val="1"/>
    <w:uiPriority w:val="0"/>
    <w:pPr>
      <w:spacing w:after="312" w:line="240" w:lineRule="auto"/>
      <w:ind w:left="0" w:firstLine="0" w:firstLineChars="0"/>
    </w:pPr>
    <w:rPr>
      <w:rFonts w:ascii="宋体"/>
      <w:color w:val="000000"/>
      <w:sz w:val="30"/>
    </w:rPr>
  </w:style>
  <w:style w:type="paragraph" w:customStyle="1" w:styleId="181">
    <w:name w:val="Char11"/>
    <w:basedOn w:val="1"/>
    <w:semiHidden/>
    <w:uiPriority w:val="0"/>
    <w:pPr>
      <w:spacing w:line="240" w:lineRule="auto"/>
      <w:ind w:left="0" w:firstLine="0" w:firstLineChars="0"/>
    </w:pPr>
    <w:rPr>
      <w:sz w:val="21"/>
    </w:rPr>
  </w:style>
  <w:style w:type="paragraph" w:customStyle="1" w:styleId="182">
    <w:name w:val="xl22"/>
    <w:basedOn w:val="1"/>
    <w:uiPriority w:val="0"/>
    <w:pPr>
      <w:widowControl/>
      <w:pBdr>
        <w:left w:val="single" w:color="auto" w:sz="4" w:space="0"/>
      </w:pBdr>
      <w:spacing w:before="100" w:beforeAutospacing="1" w:after="100" w:afterAutospacing="1" w:line="240" w:lineRule="auto"/>
      <w:ind w:left="0" w:firstLine="0" w:firstLineChars="0"/>
      <w:jc w:val="center"/>
      <w:textAlignment w:val="center"/>
    </w:pPr>
    <w:rPr>
      <w:rFonts w:hint="eastAsia" w:ascii="宋体" w:hAnsi="宋体"/>
      <w:kern w:val="0"/>
    </w:rPr>
  </w:style>
  <w:style w:type="paragraph" w:customStyle="1" w:styleId="183">
    <w:name w:val="正文 + 小四"/>
    <w:basedOn w:val="1"/>
    <w:uiPriority w:val="0"/>
    <w:pPr>
      <w:adjustRightInd w:val="0"/>
      <w:snapToGrid w:val="0"/>
      <w:spacing w:line="540" w:lineRule="exact"/>
      <w:ind w:left="0" w:firstLine="0" w:firstLineChars="0"/>
    </w:pPr>
  </w:style>
  <w:style w:type="paragraph" w:customStyle="1" w:styleId="184">
    <w:name w:val="xl41"/>
    <w:basedOn w:val="1"/>
    <w:uiPriority w:val="0"/>
    <w:pPr>
      <w:widowControl/>
      <w:pBdr>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kern w:val="0"/>
    </w:rPr>
  </w:style>
  <w:style w:type="paragraph" w:customStyle="1" w:styleId="185">
    <w:name w:val="font6"/>
    <w:basedOn w:val="1"/>
    <w:uiPriority w:val="0"/>
    <w:pPr>
      <w:widowControl/>
      <w:spacing w:before="100" w:beforeAutospacing="1" w:after="100" w:afterAutospacing="1" w:line="240" w:lineRule="auto"/>
      <w:ind w:left="0" w:firstLine="0" w:firstLineChars="0"/>
      <w:jc w:val="left"/>
    </w:pPr>
    <w:rPr>
      <w:rFonts w:hint="eastAsia" w:ascii="宋体" w:hAnsi="宋体" w:cs="Arial Unicode MS"/>
      <w:kern w:val="0"/>
      <w:sz w:val="28"/>
      <w:szCs w:val="28"/>
    </w:rPr>
  </w:style>
  <w:style w:type="paragraph" w:customStyle="1" w:styleId="186">
    <w:name w:val="font7"/>
    <w:basedOn w:val="1"/>
    <w:qFormat/>
    <w:uiPriority w:val="0"/>
    <w:pPr>
      <w:widowControl/>
      <w:spacing w:before="100" w:beforeAutospacing="1" w:after="100" w:afterAutospacing="1" w:line="240" w:lineRule="auto"/>
      <w:ind w:left="0" w:firstLine="0" w:firstLineChars="0"/>
      <w:jc w:val="left"/>
    </w:pPr>
    <w:rPr>
      <w:rFonts w:eastAsia="Arial Unicode MS"/>
      <w:kern w:val="0"/>
      <w:sz w:val="28"/>
      <w:szCs w:val="28"/>
    </w:rPr>
  </w:style>
  <w:style w:type="paragraph" w:customStyle="1" w:styleId="187">
    <w:name w:val="xl2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pPr>
    <w:rPr>
      <w:rFonts w:ascii="Arial Unicode MS" w:hAnsi="Arial Unicode MS" w:eastAsia="Arial Unicode MS" w:cs="Arial Unicode MS"/>
      <w:kern w:val="0"/>
      <w:sz w:val="28"/>
      <w:szCs w:val="28"/>
    </w:rPr>
  </w:style>
  <w:style w:type="paragraph" w:customStyle="1" w:styleId="188">
    <w:name w:val="xl25"/>
    <w:basedOn w:val="1"/>
    <w:uiPriority w:val="0"/>
    <w:pPr>
      <w:widowControl/>
      <w:pBdr>
        <w:top w:val="single" w:color="auto" w:sz="4" w:space="0"/>
        <w:left w:val="single" w:color="auto" w:sz="4" w:space="0"/>
        <w:bottom w:val="single" w:color="auto" w:sz="4" w:space="0"/>
        <w:right w:val="single" w:color="auto" w:sz="8" w:space="0"/>
      </w:pBdr>
      <w:spacing w:before="100" w:beforeAutospacing="1" w:after="100" w:afterAutospacing="1" w:line="240" w:lineRule="auto"/>
      <w:ind w:left="0" w:firstLine="0" w:firstLineChars="0"/>
      <w:jc w:val="center"/>
    </w:pPr>
    <w:rPr>
      <w:rFonts w:ascii="Arial Unicode MS" w:hAnsi="Arial Unicode MS" w:eastAsia="Arial Unicode MS" w:cs="Arial Unicode MS"/>
      <w:kern w:val="0"/>
      <w:sz w:val="28"/>
      <w:szCs w:val="28"/>
    </w:rPr>
  </w:style>
  <w:style w:type="paragraph" w:customStyle="1" w:styleId="189">
    <w:name w:val="xl27"/>
    <w:basedOn w:val="1"/>
    <w:uiPriority w:val="0"/>
    <w:pPr>
      <w:widowControl/>
      <w:pBdr>
        <w:top w:val="single" w:color="auto" w:sz="4" w:space="0"/>
        <w:left w:val="single" w:color="auto" w:sz="8" w:space="0"/>
        <w:bottom w:val="single" w:color="auto" w:sz="8" w:space="0"/>
        <w:right w:val="single" w:color="auto" w:sz="4" w:space="0"/>
      </w:pBdr>
      <w:spacing w:before="100" w:beforeAutospacing="1" w:after="100" w:afterAutospacing="1" w:line="240" w:lineRule="auto"/>
      <w:ind w:left="0" w:firstLine="0" w:firstLineChars="0"/>
      <w:jc w:val="center"/>
    </w:pPr>
    <w:rPr>
      <w:rFonts w:ascii="Arial Unicode MS" w:hAnsi="Arial Unicode MS" w:eastAsia="Arial Unicode MS" w:cs="Arial Unicode MS"/>
      <w:kern w:val="0"/>
      <w:sz w:val="28"/>
      <w:szCs w:val="28"/>
    </w:rPr>
  </w:style>
  <w:style w:type="paragraph" w:customStyle="1" w:styleId="190">
    <w:name w:val="xl28"/>
    <w:basedOn w:val="1"/>
    <w:uiPriority w:val="0"/>
    <w:pPr>
      <w:widowControl/>
      <w:pBdr>
        <w:top w:val="single" w:color="auto" w:sz="4" w:space="0"/>
        <w:left w:val="single" w:color="auto" w:sz="4" w:space="0"/>
        <w:bottom w:val="single" w:color="auto" w:sz="8" w:space="0"/>
        <w:right w:val="single" w:color="auto" w:sz="4" w:space="0"/>
      </w:pBdr>
      <w:spacing w:before="100" w:beforeAutospacing="1" w:after="100" w:afterAutospacing="1" w:line="240" w:lineRule="auto"/>
      <w:ind w:left="0" w:firstLine="0" w:firstLineChars="0"/>
      <w:jc w:val="center"/>
    </w:pPr>
    <w:rPr>
      <w:rFonts w:ascii="Arial Unicode MS" w:hAnsi="Arial Unicode MS" w:eastAsia="Arial Unicode MS" w:cs="Arial Unicode MS"/>
      <w:kern w:val="0"/>
      <w:sz w:val="28"/>
      <w:szCs w:val="28"/>
    </w:rPr>
  </w:style>
  <w:style w:type="paragraph" w:customStyle="1" w:styleId="191">
    <w:name w:val="xl29"/>
    <w:basedOn w:val="1"/>
    <w:qFormat/>
    <w:uiPriority w:val="0"/>
    <w:pPr>
      <w:widowControl/>
      <w:pBdr>
        <w:top w:val="single" w:color="auto" w:sz="4" w:space="0"/>
        <w:left w:val="single" w:color="auto" w:sz="4" w:space="0"/>
        <w:bottom w:val="single" w:color="auto" w:sz="8" w:space="0"/>
        <w:right w:val="single" w:color="auto" w:sz="8" w:space="0"/>
      </w:pBdr>
      <w:spacing w:before="100" w:beforeAutospacing="1" w:after="100" w:afterAutospacing="1" w:line="240" w:lineRule="auto"/>
      <w:ind w:left="0" w:firstLine="0" w:firstLineChars="0"/>
      <w:jc w:val="center"/>
    </w:pPr>
    <w:rPr>
      <w:rFonts w:ascii="Arial Unicode MS" w:hAnsi="Arial Unicode MS" w:eastAsia="Arial Unicode MS" w:cs="Arial Unicode MS"/>
      <w:kern w:val="0"/>
      <w:sz w:val="28"/>
      <w:szCs w:val="28"/>
    </w:rPr>
  </w:style>
  <w:style w:type="paragraph" w:customStyle="1" w:styleId="192">
    <w:name w:val="xl30"/>
    <w:basedOn w:val="1"/>
    <w:uiPriority w:val="0"/>
    <w:pPr>
      <w:widowControl/>
      <w:spacing w:before="100" w:beforeAutospacing="1" w:after="100" w:afterAutospacing="1" w:line="240" w:lineRule="auto"/>
      <w:ind w:left="0" w:firstLine="0" w:firstLineChars="0"/>
      <w:jc w:val="center"/>
    </w:pPr>
    <w:rPr>
      <w:rFonts w:ascii="Arial Unicode MS" w:hAnsi="Arial Unicode MS" w:eastAsia="Arial Unicode MS" w:cs="Arial Unicode MS"/>
      <w:kern w:val="0"/>
      <w:sz w:val="28"/>
      <w:szCs w:val="28"/>
    </w:rPr>
  </w:style>
  <w:style w:type="paragraph" w:customStyle="1" w:styleId="193">
    <w:name w:val="xl31"/>
    <w:basedOn w:val="1"/>
    <w:uiPriority w:val="0"/>
    <w:pPr>
      <w:widowControl/>
      <w:pBdr>
        <w:top w:val="single" w:color="auto" w:sz="4" w:space="0"/>
        <w:left w:val="single" w:color="auto" w:sz="4" w:space="0"/>
        <w:bottom w:val="single" w:color="auto" w:sz="4" w:space="0"/>
        <w:right w:val="single" w:color="auto" w:sz="8" w:space="0"/>
      </w:pBdr>
      <w:spacing w:before="100" w:beforeAutospacing="1" w:after="100" w:afterAutospacing="1" w:line="240" w:lineRule="auto"/>
      <w:ind w:left="0" w:firstLine="0" w:firstLineChars="0"/>
      <w:jc w:val="center"/>
    </w:pPr>
    <w:rPr>
      <w:rFonts w:ascii="Arial Unicode MS" w:hAnsi="Arial Unicode MS" w:eastAsia="Arial Unicode MS" w:cs="Arial Unicode MS"/>
      <w:kern w:val="0"/>
    </w:rPr>
  </w:style>
  <w:style w:type="paragraph" w:customStyle="1" w:styleId="194">
    <w:name w:val="xl32"/>
    <w:basedOn w:val="1"/>
    <w:uiPriority w:val="0"/>
    <w:pPr>
      <w:widowControl/>
      <w:pBdr>
        <w:top w:val="single" w:color="auto" w:sz="4" w:space="0"/>
        <w:left w:val="single" w:color="auto" w:sz="4" w:space="0"/>
        <w:bottom w:val="single" w:color="auto" w:sz="8" w:space="0"/>
        <w:right w:val="single" w:color="auto" w:sz="8" w:space="0"/>
      </w:pBdr>
      <w:spacing w:before="100" w:beforeAutospacing="1" w:after="100" w:afterAutospacing="1" w:line="240" w:lineRule="auto"/>
      <w:ind w:left="0" w:firstLine="0" w:firstLineChars="0"/>
      <w:jc w:val="center"/>
    </w:pPr>
    <w:rPr>
      <w:rFonts w:ascii="Arial Unicode MS" w:hAnsi="Arial Unicode MS" w:eastAsia="Arial Unicode MS" w:cs="Arial Unicode MS"/>
      <w:kern w:val="0"/>
    </w:rPr>
  </w:style>
  <w:style w:type="paragraph" w:customStyle="1" w:styleId="195">
    <w:name w:val="xl33"/>
    <w:basedOn w:val="1"/>
    <w:uiPriority w:val="0"/>
    <w:pPr>
      <w:widowControl/>
      <w:pBdr>
        <w:top w:val="single" w:color="auto" w:sz="4" w:space="0"/>
        <w:left w:val="single" w:color="auto" w:sz="4" w:space="0"/>
        <w:right w:val="single" w:color="auto" w:sz="8" w:space="0"/>
      </w:pBdr>
      <w:spacing w:before="100" w:beforeAutospacing="1" w:after="100" w:afterAutospacing="1" w:line="240" w:lineRule="auto"/>
      <w:ind w:left="0" w:firstLine="0" w:firstLineChars="0"/>
      <w:jc w:val="center"/>
    </w:pPr>
    <w:rPr>
      <w:rFonts w:ascii="Arial Unicode MS" w:hAnsi="Arial Unicode MS" w:eastAsia="Arial Unicode MS" w:cs="Arial Unicode MS"/>
      <w:kern w:val="0"/>
    </w:rPr>
  </w:style>
  <w:style w:type="paragraph" w:customStyle="1" w:styleId="196">
    <w:name w:val="xl34"/>
    <w:basedOn w:val="1"/>
    <w:uiPriority w:val="0"/>
    <w:pPr>
      <w:widowControl/>
      <w:pBdr>
        <w:top w:val="single" w:color="auto" w:sz="4" w:space="0"/>
        <w:left w:val="single" w:color="auto" w:sz="4" w:space="0"/>
        <w:bottom w:val="single" w:color="auto" w:sz="4" w:space="0"/>
        <w:right w:val="single" w:color="auto" w:sz="8" w:space="0"/>
      </w:pBdr>
      <w:spacing w:before="100" w:beforeAutospacing="1" w:after="100" w:afterAutospacing="1" w:line="240" w:lineRule="auto"/>
      <w:ind w:left="0" w:firstLine="0" w:firstLineChars="0"/>
      <w:jc w:val="left"/>
    </w:pPr>
    <w:rPr>
      <w:rFonts w:ascii="Arial Unicode MS" w:hAnsi="Arial Unicode MS" w:eastAsia="Arial Unicode MS" w:cs="Arial Unicode MS"/>
      <w:kern w:val="0"/>
    </w:rPr>
  </w:style>
  <w:style w:type="paragraph" w:customStyle="1" w:styleId="197">
    <w:name w:val="xl35"/>
    <w:basedOn w:val="1"/>
    <w:uiPriority w:val="0"/>
    <w:pPr>
      <w:widowControl/>
      <w:pBdr>
        <w:top w:val="single" w:color="auto" w:sz="4" w:space="0"/>
        <w:left w:val="single" w:color="auto" w:sz="4" w:space="0"/>
        <w:bottom w:val="single" w:color="auto" w:sz="8" w:space="0"/>
        <w:right w:val="single" w:color="auto" w:sz="8" w:space="0"/>
      </w:pBdr>
      <w:spacing w:before="100" w:beforeAutospacing="1" w:after="100" w:afterAutospacing="1" w:line="240" w:lineRule="auto"/>
      <w:ind w:left="0" w:firstLine="0" w:firstLineChars="0"/>
      <w:jc w:val="left"/>
    </w:pPr>
    <w:rPr>
      <w:rFonts w:ascii="Arial Unicode MS" w:hAnsi="Arial Unicode MS" w:eastAsia="Arial Unicode MS" w:cs="Arial Unicode MS"/>
      <w:kern w:val="0"/>
    </w:rPr>
  </w:style>
  <w:style w:type="paragraph" w:customStyle="1" w:styleId="198">
    <w:name w:val="xl36"/>
    <w:basedOn w:val="1"/>
    <w:uiPriority w:val="0"/>
    <w:pPr>
      <w:widowControl/>
      <w:spacing w:before="100" w:beforeAutospacing="1" w:after="100" w:afterAutospacing="1" w:line="240" w:lineRule="auto"/>
      <w:ind w:left="0" w:firstLine="0" w:firstLineChars="0"/>
      <w:jc w:val="left"/>
    </w:pPr>
    <w:rPr>
      <w:rFonts w:ascii="Arial Unicode MS" w:hAnsi="Arial Unicode MS" w:eastAsia="Arial Unicode MS" w:cs="Arial Unicode MS"/>
      <w:kern w:val="0"/>
      <w:sz w:val="28"/>
      <w:szCs w:val="28"/>
    </w:rPr>
  </w:style>
  <w:style w:type="paragraph" w:customStyle="1" w:styleId="199">
    <w:name w:val="xl37"/>
    <w:basedOn w:val="1"/>
    <w:uiPriority w:val="0"/>
    <w:pPr>
      <w:widowControl/>
      <w:pBdr>
        <w:top w:val="single" w:color="auto" w:sz="8" w:space="0"/>
        <w:left w:val="single" w:color="auto" w:sz="8" w:space="0"/>
        <w:bottom w:val="single" w:color="auto" w:sz="4" w:space="0"/>
        <w:right w:val="single" w:color="auto" w:sz="4" w:space="0"/>
      </w:pBdr>
      <w:spacing w:before="100" w:beforeAutospacing="1" w:after="100" w:afterAutospacing="1" w:line="240" w:lineRule="auto"/>
      <w:ind w:left="0" w:firstLine="0" w:firstLineChars="0"/>
      <w:jc w:val="center"/>
    </w:pPr>
    <w:rPr>
      <w:rFonts w:ascii="Arial Unicode MS" w:hAnsi="Arial Unicode MS" w:eastAsia="Arial Unicode MS" w:cs="Arial Unicode MS"/>
      <w:b/>
      <w:bCs/>
      <w:kern w:val="0"/>
      <w:sz w:val="28"/>
      <w:szCs w:val="28"/>
    </w:rPr>
  </w:style>
  <w:style w:type="paragraph" w:customStyle="1" w:styleId="200">
    <w:name w:val="xl38"/>
    <w:basedOn w:val="1"/>
    <w:uiPriority w:val="0"/>
    <w:pPr>
      <w:widowControl/>
      <w:pBdr>
        <w:top w:val="single" w:color="auto" w:sz="8"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pPr>
    <w:rPr>
      <w:rFonts w:ascii="Arial Unicode MS" w:hAnsi="Arial Unicode MS" w:eastAsia="Arial Unicode MS" w:cs="Arial Unicode MS"/>
      <w:b/>
      <w:bCs/>
      <w:kern w:val="0"/>
      <w:sz w:val="28"/>
      <w:szCs w:val="28"/>
    </w:rPr>
  </w:style>
  <w:style w:type="paragraph" w:customStyle="1" w:styleId="201">
    <w:name w:val="xl39"/>
    <w:basedOn w:val="1"/>
    <w:uiPriority w:val="0"/>
    <w:pPr>
      <w:widowControl/>
      <w:pBdr>
        <w:top w:val="single" w:color="auto" w:sz="8" w:space="0"/>
        <w:left w:val="single" w:color="auto" w:sz="4" w:space="0"/>
        <w:bottom w:val="single" w:color="auto" w:sz="4" w:space="0"/>
        <w:right w:val="single" w:color="auto" w:sz="8" w:space="0"/>
      </w:pBdr>
      <w:spacing w:before="100" w:beforeAutospacing="1" w:after="100" w:afterAutospacing="1" w:line="240" w:lineRule="auto"/>
      <w:ind w:left="0" w:firstLine="0" w:firstLineChars="0"/>
      <w:jc w:val="center"/>
    </w:pPr>
    <w:rPr>
      <w:rFonts w:ascii="Arial Unicode MS" w:hAnsi="Arial Unicode MS" w:eastAsia="Arial Unicode MS" w:cs="Arial Unicode MS"/>
      <w:b/>
      <w:bCs/>
      <w:kern w:val="0"/>
      <w:sz w:val="28"/>
      <w:szCs w:val="28"/>
    </w:rPr>
  </w:style>
  <w:style w:type="paragraph" w:customStyle="1" w:styleId="202">
    <w:name w:val="font8"/>
    <w:basedOn w:val="1"/>
    <w:uiPriority w:val="0"/>
    <w:pPr>
      <w:widowControl/>
      <w:spacing w:before="100" w:beforeAutospacing="1" w:after="100" w:afterAutospacing="1" w:line="240" w:lineRule="auto"/>
      <w:ind w:left="0" w:firstLine="0" w:firstLineChars="0"/>
      <w:jc w:val="left"/>
    </w:pPr>
    <w:rPr>
      <w:rFonts w:eastAsia="Arial Unicode MS"/>
      <w:kern w:val="0"/>
      <w:sz w:val="22"/>
      <w:szCs w:val="22"/>
    </w:rPr>
  </w:style>
  <w:style w:type="paragraph" w:customStyle="1" w:styleId="203">
    <w:name w:val="xl42"/>
    <w:basedOn w:val="1"/>
    <w:uiPriority w:val="0"/>
    <w:pPr>
      <w:widowControl/>
      <w:pBdr>
        <w:top w:val="single" w:color="auto" w:sz="4" w:space="0"/>
        <w:left w:val="single" w:color="auto" w:sz="8"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ascii="Arial Unicode MS" w:hAnsi="Arial Unicode MS" w:eastAsia="Arial Unicode MS" w:cs="Arial Unicode MS"/>
      <w:kern w:val="0"/>
      <w:sz w:val="22"/>
      <w:szCs w:val="22"/>
    </w:rPr>
  </w:style>
  <w:style w:type="paragraph" w:customStyle="1" w:styleId="204">
    <w:name w:val="xl43"/>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textAlignment w:val="center"/>
    </w:pPr>
    <w:rPr>
      <w:rFonts w:eastAsia="Arial Unicode MS"/>
      <w:kern w:val="0"/>
      <w:sz w:val="22"/>
      <w:szCs w:val="22"/>
    </w:rPr>
  </w:style>
  <w:style w:type="paragraph" w:customStyle="1" w:styleId="205">
    <w:name w:val="xl44"/>
    <w:basedOn w:val="1"/>
    <w:uiPriority w:val="0"/>
    <w:pPr>
      <w:widowControl/>
      <w:pBdr>
        <w:top w:val="single" w:color="auto" w:sz="4" w:space="0"/>
        <w:left w:val="single" w:color="auto" w:sz="4" w:space="0"/>
        <w:bottom w:val="single" w:color="auto" w:sz="4" w:space="0"/>
        <w:right w:val="single" w:color="auto" w:sz="8" w:space="0"/>
      </w:pBdr>
      <w:spacing w:before="100" w:beforeAutospacing="1" w:after="100" w:afterAutospacing="1" w:line="240" w:lineRule="auto"/>
      <w:ind w:left="0" w:firstLine="0" w:firstLineChars="0"/>
      <w:jc w:val="center"/>
      <w:textAlignment w:val="center"/>
    </w:pPr>
    <w:rPr>
      <w:rFonts w:eastAsia="Arial Unicode MS"/>
      <w:b/>
      <w:bCs/>
      <w:kern w:val="0"/>
      <w:sz w:val="22"/>
      <w:szCs w:val="22"/>
    </w:rPr>
  </w:style>
  <w:style w:type="paragraph" w:customStyle="1" w:styleId="206">
    <w:name w:val="xl45"/>
    <w:basedOn w:val="1"/>
    <w:uiPriority w:val="0"/>
    <w:pPr>
      <w:widowControl/>
      <w:pBdr>
        <w:top w:val="single" w:color="auto" w:sz="4" w:space="0"/>
        <w:left w:val="single" w:color="auto" w:sz="8" w:space="0"/>
        <w:bottom w:val="single" w:color="auto" w:sz="8" w:space="0"/>
        <w:right w:val="single" w:color="auto" w:sz="4" w:space="0"/>
      </w:pBdr>
      <w:spacing w:before="100" w:beforeAutospacing="1" w:after="100" w:afterAutospacing="1" w:line="240" w:lineRule="auto"/>
      <w:ind w:left="0" w:firstLine="0" w:firstLineChars="0"/>
      <w:jc w:val="center"/>
      <w:textAlignment w:val="center"/>
    </w:pPr>
    <w:rPr>
      <w:rFonts w:ascii="Arial Unicode MS" w:hAnsi="Arial Unicode MS" w:eastAsia="Arial Unicode MS" w:cs="Arial Unicode MS"/>
      <w:kern w:val="0"/>
      <w:sz w:val="22"/>
      <w:szCs w:val="22"/>
    </w:rPr>
  </w:style>
  <w:style w:type="paragraph" w:customStyle="1" w:styleId="207">
    <w:name w:val="xl46"/>
    <w:basedOn w:val="1"/>
    <w:uiPriority w:val="0"/>
    <w:pPr>
      <w:widowControl/>
      <w:pBdr>
        <w:top w:val="single" w:color="auto" w:sz="4" w:space="0"/>
        <w:left w:val="single" w:color="auto" w:sz="4" w:space="0"/>
        <w:bottom w:val="single" w:color="auto" w:sz="8" w:space="0"/>
        <w:right w:val="single" w:color="auto" w:sz="4" w:space="0"/>
      </w:pBdr>
      <w:spacing w:before="100" w:beforeAutospacing="1" w:after="100" w:afterAutospacing="1" w:line="240" w:lineRule="auto"/>
      <w:ind w:left="0" w:firstLine="0" w:firstLineChars="0"/>
      <w:jc w:val="left"/>
      <w:textAlignment w:val="center"/>
    </w:pPr>
    <w:rPr>
      <w:rFonts w:ascii="Arial Unicode MS" w:hAnsi="Arial Unicode MS" w:eastAsia="Arial Unicode MS" w:cs="Arial Unicode MS"/>
      <w:b/>
      <w:bCs/>
      <w:kern w:val="0"/>
      <w:sz w:val="22"/>
      <w:szCs w:val="22"/>
    </w:rPr>
  </w:style>
  <w:style w:type="paragraph" w:customStyle="1" w:styleId="208">
    <w:name w:val="xl48"/>
    <w:basedOn w:val="1"/>
    <w:uiPriority w:val="0"/>
    <w:pPr>
      <w:widowControl/>
      <w:pBdr>
        <w:top w:val="single" w:color="auto" w:sz="4" w:space="0"/>
        <w:left w:val="single" w:color="auto" w:sz="4" w:space="0"/>
        <w:bottom w:val="single" w:color="auto" w:sz="8" w:space="0"/>
        <w:right w:val="single" w:color="auto" w:sz="8" w:space="0"/>
      </w:pBdr>
      <w:spacing w:before="100" w:beforeAutospacing="1" w:after="100" w:afterAutospacing="1" w:line="240" w:lineRule="auto"/>
      <w:ind w:left="0" w:firstLine="0" w:firstLineChars="0"/>
      <w:jc w:val="left"/>
      <w:textAlignment w:val="center"/>
    </w:pPr>
    <w:rPr>
      <w:rFonts w:eastAsia="Arial Unicode MS"/>
      <w:kern w:val="0"/>
      <w:sz w:val="22"/>
      <w:szCs w:val="22"/>
    </w:rPr>
  </w:style>
  <w:style w:type="paragraph" w:customStyle="1" w:styleId="209">
    <w:name w:val="xl49"/>
    <w:basedOn w:val="1"/>
    <w:uiPriority w:val="0"/>
    <w:pPr>
      <w:widowControl/>
      <w:pBdr>
        <w:top w:val="single" w:color="auto" w:sz="4" w:space="0"/>
        <w:left w:val="single" w:color="auto" w:sz="8"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eastAsia="Arial Unicode MS"/>
      <w:kern w:val="0"/>
      <w:sz w:val="22"/>
      <w:szCs w:val="22"/>
    </w:rPr>
  </w:style>
  <w:style w:type="paragraph" w:customStyle="1" w:styleId="210">
    <w:name w:val="xl50"/>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eastAsia="Arial Unicode MS"/>
      <w:kern w:val="0"/>
      <w:sz w:val="22"/>
      <w:szCs w:val="22"/>
    </w:rPr>
  </w:style>
  <w:style w:type="paragraph" w:customStyle="1" w:styleId="211">
    <w:name w:val="xl51"/>
    <w:basedOn w:val="1"/>
    <w:uiPriority w:val="0"/>
    <w:pPr>
      <w:widowControl/>
      <w:pBdr>
        <w:top w:val="single" w:color="auto" w:sz="4" w:space="0"/>
        <w:left w:val="single" w:color="auto" w:sz="4" w:space="0"/>
        <w:bottom w:val="single" w:color="auto" w:sz="4" w:space="0"/>
        <w:right w:val="single" w:color="auto" w:sz="8" w:space="0"/>
      </w:pBdr>
      <w:spacing w:before="100" w:beforeAutospacing="1" w:after="100" w:afterAutospacing="1" w:line="240" w:lineRule="auto"/>
      <w:ind w:left="0" w:firstLine="0" w:firstLineChars="0"/>
      <w:jc w:val="center"/>
      <w:textAlignment w:val="center"/>
    </w:pPr>
    <w:rPr>
      <w:rFonts w:eastAsia="Arial Unicode MS"/>
      <w:kern w:val="0"/>
      <w:sz w:val="22"/>
      <w:szCs w:val="22"/>
    </w:rPr>
  </w:style>
  <w:style w:type="paragraph" w:customStyle="1" w:styleId="212">
    <w:name w:val="xl52"/>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textAlignment w:val="center"/>
    </w:pPr>
    <w:rPr>
      <w:rFonts w:ascii="Arial Unicode MS" w:hAnsi="Arial Unicode MS" w:eastAsia="Arial Unicode MS" w:cs="Arial Unicode MS"/>
      <w:b/>
      <w:bCs/>
      <w:kern w:val="0"/>
      <w:sz w:val="22"/>
      <w:szCs w:val="22"/>
    </w:rPr>
  </w:style>
  <w:style w:type="paragraph" w:customStyle="1" w:styleId="213">
    <w:name w:val="xl53"/>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eastAsia="Arial Unicode MS"/>
      <w:kern w:val="0"/>
      <w:sz w:val="22"/>
      <w:szCs w:val="22"/>
    </w:rPr>
  </w:style>
  <w:style w:type="paragraph" w:customStyle="1" w:styleId="214">
    <w:name w:val="xl54"/>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ascii="Arial Unicode MS" w:hAnsi="Arial Unicode MS" w:eastAsia="Arial Unicode MS" w:cs="Arial Unicode MS"/>
      <w:kern w:val="0"/>
      <w:sz w:val="22"/>
      <w:szCs w:val="22"/>
    </w:rPr>
  </w:style>
  <w:style w:type="paragraph" w:customStyle="1" w:styleId="215">
    <w:name w:val="xl55"/>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textAlignment w:val="center"/>
    </w:pPr>
    <w:rPr>
      <w:rFonts w:ascii="Arial Unicode MS" w:hAnsi="Arial Unicode MS" w:eastAsia="Arial Unicode MS" w:cs="Arial Unicode MS"/>
      <w:kern w:val="0"/>
      <w:sz w:val="22"/>
      <w:szCs w:val="22"/>
    </w:rPr>
  </w:style>
  <w:style w:type="paragraph" w:customStyle="1" w:styleId="216">
    <w:name w:val="xl56"/>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ascii="Arial Unicode MS" w:hAnsi="Arial Unicode MS" w:eastAsia="Arial Unicode MS" w:cs="Arial Unicode MS"/>
      <w:kern w:val="0"/>
      <w:sz w:val="22"/>
      <w:szCs w:val="22"/>
    </w:rPr>
  </w:style>
  <w:style w:type="paragraph" w:customStyle="1" w:styleId="217">
    <w:name w:val="xl57"/>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ascii="Arial Unicode MS" w:hAnsi="Arial Unicode MS" w:eastAsia="Arial Unicode MS" w:cs="Arial Unicode MS"/>
      <w:b/>
      <w:bCs/>
      <w:kern w:val="0"/>
      <w:sz w:val="22"/>
      <w:szCs w:val="22"/>
    </w:rPr>
  </w:style>
  <w:style w:type="paragraph" w:customStyle="1" w:styleId="218">
    <w:name w:val="xl58"/>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textAlignment w:val="center"/>
    </w:pPr>
    <w:rPr>
      <w:rFonts w:ascii="Arial Unicode MS" w:hAnsi="Arial Unicode MS" w:eastAsia="Arial Unicode MS" w:cs="Arial Unicode MS"/>
      <w:kern w:val="0"/>
      <w:sz w:val="22"/>
      <w:szCs w:val="22"/>
    </w:rPr>
  </w:style>
  <w:style w:type="paragraph" w:customStyle="1" w:styleId="219">
    <w:name w:val="xl59"/>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ascii="Arial Unicode MS" w:hAnsi="Arial Unicode MS" w:eastAsia="Arial Unicode MS" w:cs="Arial Unicode MS"/>
      <w:kern w:val="0"/>
      <w:sz w:val="22"/>
      <w:szCs w:val="22"/>
    </w:rPr>
  </w:style>
  <w:style w:type="paragraph" w:customStyle="1" w:styleId="220">
    <w:name w:val="xl60"/>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textAlignment w:val="center"/>
    </w:pPr>
    <w:rPr>
      <w:rFonts w:ascii="Arial Unicode MS" w:hAnsi="Arial Unicode MS" w:eastAsia="Arial Unicode MS" w:cs="Arial Unicode MS"/>
      <w:kern w:val="0"/>
      <w:sz w:val="22"/>
      <w:szCs w:val="22"/>
    </w:rPr>
  </w:style>
  <w:style w:type="paragraph" w:customStyle="1" w:styleId="221">
    <w:name w:val="xl61"/>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ascii="Arial Unicode MS" w:hAnsi="Arial Unicode MS" w:eastAsia="Arial Unicode MS" w:cs="Arial Unicode MS"/>
      <w:kern w:val="0"/>
      <w:sz w:val="22"/>
      <w:szCs w:val="22"/>
    </w:rPr>
  </w:style>
  <w:style w:type="paragraph" w:customStyle="1" w:styleId="222">
    <w:name w:val="xl62"/>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eastAsia="Arial Unicode MS"/>
      <w:kern w:val="0"/>
      <w:sz w:val="22"/>
      <w:szCs w:val="22"/>
    </w:rPr>
  </w:style>
  <w:style w:type="paragraph" w:customStyle="1" w:styleId="223">
    <w:name w:val="font9"/>
    <w:basedOn w:val="1"/>
    <w:uiPriority w:val="0"/>
    <w:pPr>
      <w:widowControl/>
      <w:spacing w:before="100" w:beforeAutospacing="1" w:after="100" w:afterAutospacing="1" w:line="240" w:lineRule="auto"/>
      <w:ind w:left="0" w:firstLine="0" w:firstLineChars="0"/>
      <w:jc w:val="left"/>
    </w:pPr>
    <w:rPr>
      <w:rFonts w:eastAsia="Arial Unicode MS"/>
      <w:kern w:val="0"/>
      <w:sz w:val="22"/>
      <w:szCs w:val="22"/>
    </w:rPr>
  </w:style>
  <w:style w:type="paragraph" w:customStyle="1" w:styleId="224">
    <w:name w:val="font10"/>
    <w:basedOn w:val="1"/>
    <w:uiPriority w:val="0"/>
    <w:pPr>
      <w:widowControl/>
      <w:spacing w:before="100" w:beforeAutospacing="1" w:after="100" w:afterAutospacing="1" w:line="240" w:lineRule="auto"/>
      <w:ind w:left="0" w:firstLine="0" w:firstLineChars="0"/>
      <w:jc w:val="left"/>
    </w:pPr>
    <w:rPr>
      <w:rFonts w:hint="eastAsia" w:ascii="宋体" w:hAnsi="宋体" w:cs="Arial Unicode MS"/>
      <w:color w:val="000000"/>
      <w:kern w:val="0"/>
      <w:sz w:val="18"/>
      <w:szCs w:val="18"/>
    </w:rPr>
  </w:style>
  <w:style w:type="paragraph" w:customStyle="1" w:styleId="225">
    <w:name w:val="样式 标题 4 + 黑体 四号 首行缩进:  1.9 厘米 行距: 固定值 24 磅"/>
    <w:basedOn w:val="6"/>
    <w:uiPriority w:val="0"/>
    <w:pPr>
      <w:keepNext/>
      <w:keepLines/>
      <w:widowControl/>
      <w:numPr>
        <w:numId w:val="0"/>
      </w:numPr>
      <w:tabs>
        <w:tab w:val="left" w:pos="1680"/>
      </w:tabs>
      <w:spacing w:before="280" w:after="30" w:line="480" w:lineRule="exact"/>
      <w:ind w:left="1680" w:firstLine="1077"/>
      <w:outlineLvl w:val="4"/>
    </w:pPr>
    <w:rPr>
      <w:rFonts w:ascii="黑体" w:hAnsi="宋体" w:eastAsia="黑体" w:cs="宋体"/>
      <w:b w:val="0"/>
      <w:bCs w:val="0"/>
      <w:kern w:val="0"/>
      <w:szCs w:val="21"/>
    </w:rPr>
  </w:style>
  <w:style w:type="paragraph" w:customStyle="1" w:styleId="226">
    <w:name w:val="样式1"/>
    <w:basedOn w:val="1"/>
    <w:link w:val="883"/>
    <w:uiPriority w:val="0"/>
    <w:pPr>
      <w:widowControl/>
      <w:spacing w:line="480" w:lineRule="exact"/>
      <w:ind w:left="0" w:firstLine="0" w:firstLineChars="0"/>
      <w:outlineLvl w:val="3"/>
    </w:pPr>
    <w:rPr>
      <w:rFonts w:eastAsia="黑体"/>
      <w:sz w:val="32"/>
      <w:szCs w:val="21"/>
    </w:rPr>
  </w:style>
  <w:style w:type="paragraph" w:customStyle="1" w:styleId="227">
    <w:name w:val="样式 标题 4 + 黑体 四号"/>
    <w:basedOn w:val="6"/>
    <w:link w:val="864"/>
    <w:uiPriority w:val="0"/>
    <w:pPr>
      <w:keepNext/>
      <w:keepLines/>
      <w:widowControl/>
      <w:numPr>
        <w:numId w:val="0"/>
      </w:numPr>
      <w:tabs>
        <w:tab w:val="left" w:pos="1680"/>
      </w:tabs>
      <w:spacing w:before="280" w:after="30" w:line="377" w:lineRule="auto"/>
      <w:ind w:left="1680" w:hanging="420"/>
      <w:outlineLvl w:val="4"/>
    </w:pPr>
    <w:rPr>
      <w:rFonts w:ascii="黑体" w:hAnsi="黑体" w:eastAsia="黑体"/>
      <w:b w:val="0"/>
      <w:bCs w:val="0"/>
      <w:kern w:val="0"/>
      <w:szCs w:val="21"/>
    </w:rPr>
  </w:style>
  <w:style w:type="paragraph" w:customStyle="1" w:styleId="228">
    <w:name w:val="样式 引文目录标题 + Times New Roman 段前: 0 磅 顶端: (单实线 自动设置  0.5 磅 行宽)..."/>
    <w:basedOn w:val="30"/>
    <w:uiPriority w:val="0"/>
    <w:pPr>
      <w:numPr>
        <w:ilvl w:val="0"/>
        <w:numId w:val="0"/>
      </w:numPr>
      <w:tabs>
        <w:tab w:val="clear" w:pos="1133"/>
      </w:tabs>
      <w:spacing w:before="0"/>
    </w:pPr>
    <w:rPr>
      <w:rFonts w:ascii="Times New Roman" w:hAnsi="Times New Roman" w:cs="宋体"/>
    </w:rPr>
  </w:style>
  <w:style w:type="paragraph" w:customStyle="1" w:styleId="229">
    <w:name w:val="样式 xl44 + (中文) 仿宋_GB2312 段前: 自动 段后: 自动 底端: (无框线)"/>
    <w:basedOn w:val="205"/>
    <w:uiPriority w:val="0"/>
    <w:pPr>
      <w:pBdr>
        <w:top w:val="none" w:color="auto" w:sz="0" w:space="0"/>
        <w:left w:val="none" w:color="auto" w:sz="0" w:space="0"/>
        <w:bottom w:val="none" w:color="auto" w:sz="0" w:space="0"/>
        <w:right w:val="none" w:color="auto" w:sz="0" w:space="0"/>
      </w:pBdr>
      <w:spacing w:before="0" w:after="0"/>
    </w:pPr>
    <w:rPr>
      <w:rFonts w:eastAsia="仿宋_GB2312" w:cs="宋体"/>
      <w:szCs w:val="20"/>
    </w:rPr>
  </w:style>
  <w:style w:type="paragraph" w:customStyle="1" w:styleId="230">
    <w:name w:val="样式 xl44 + (中文) 仿宋_GB2312 段前: 自动 段后: 自动 底端: (无框线)1"/>
    <w:basedOn w:val="205"/>
    <w:uiPriority w:val="0"/>
    <w:pPr>
      <w:pBdr>
        <w:top w:val="none" w:color="auto" w:sz="0" w:space="0"/>
        <w:left w:val="none" w:color="auto" w:sz="0" w:space="0"/>
        <w:bottom w:val="none" w:color="auto" w:sz="0" w:space="0"/>
        <w:right w:val="none" w:color="auto" w:sz="0" w:space="0"/>
      </w:pBdr>
      <w:spacing w:before="0" w:after="0"/>
    </w:pPr>
    <w:rPr>
      <w:rFonts w:eastAsia="仿宋_GB2312" w:cs="宋体"/>
      <w:szCs w:val="20"/>
    </w:rPr>
  </w:style>
  <w:style w:type="paragraph" w:customStyle="1" w:styleId="231">
    <w:name w:val="样式 xl44 + (中文) 宋体 段前: 自动 段后: 自动 底端: (无框线)"/>
    <w:basedOn w:val="205"/>
    <w:uiPriority w:val="0"/>
    <w:pPr>
      <w:pBdr>
        <w:top w:val="none" w:color="auto" w:sz="0" w:space="0"/>
        <w:left w:val="none" w:color="auto" w:sz="0" w:space="0"/>
        <w:bottom w:val="none" w:color="auto" w:sz="0" w:space="0"/>
        <w:right w:val="none" w:color="auto" w:sz="0" w:space="0"/>
      </w:pBdr>
      <w:spacing w:before="0" w:after="0"/>
    </w:pPr>
    <w:rPr>
      <w:rFonts w:eastAsia="宋体" w:cs="宋体"/>
      <w:szCs w:val="20"/>
    </w:rPr>
  </w:style>
  <w:style w:type="paragraph" w:customStyle="1" w:styleId="232">
    <w:name w:val="样式 小四 行距: 1.5 倍行距"/>
    <w:basedOn w:val="1"/>
    <w:uiPriority w:val="0"/>
    <w:pPr>
      <w:tabs>
        <w:tab w:val="left" w:pos="1133"/>
      </w:tabs>
      <w:ind w:left="1133" w:hanging="420" w:firstLineChars="0"/>
    </w:pPr>
    <w:rPr>
      <w:rFonts w:cs="宋体"/>
      <w:szCs w:val="20"/>
    </w:rPr>
  </w:style>
  <w:style w:type="paragraph" w:customStyle="1" w:styleId="233">
    <w:name w:val="样式 标题 4 + 小四"/>
    <w:basedOn w:val="6"/>
    <w:uiPriority w:val="0"/>
    <w:pPr>
      <w:numPr>
        <w:numId w:val="0"/>
      </w:numPr>
      <w:tabs>
        <w:tab w:val="left" w:pos="1680"/>
      </w:tabs>
      <w:spacing w:before="120" w:after="0"/>
      <w:ind w:left="1680" w:hanging="420"/>
      <w:jc w:val="both"/>
    </w:pPr>
    <w:rPr>
      <w:rFonts w:ascii="宋体" w:hAnsi="宋体"/>
      <w:b w:val="0"/>
      <w:bCs w:val="0"/>
      <w:sz w:val="24"/>
    </w:rPr>
  </w:style>
  <w:style w:type="paragraph" w:customStyle="1" w:styleId="234">
    <w:name w:val="样式 首行缩进:  0.99 厘米"/>
    <w:basedOn w:val="1"/>
    <w:uiPriority w:val="0"/>
    <w:pPr>
      <w:adjustRightInd w:val="0"/>
      <w:snapToGrid w:val="0"/>
      <w:spacing w:beforeLines="50" w:line="240" w:lineRule="auto"/>
      <w:ind w:left="0" w:firstLine="0" w:firstLineChars="0"/>
    </w:pPr>
    <w:rPr>
      <w:rFonts w:ascii="宋体" w:hAnsi="宋体"/>
      <w:szCs w:val="20"/>
    </w:rPr>
  </w:style>
  <w:style w:type="paragraph" w:customStyle="1" w:styleId="235">
    <w:name w:val="首行缩进:  2 字符 + 首行缩进:  2 字符 + 首行缩进:  2 字符"/>
    <w:basedOn w:val="236"/>
    <w:uiPriority w:val="0"/>
    <w:pPr>
      <w:adjustRightInd w:val="0"/>
      <w:snapToGrid w:val="0"/>
      <w:spacing w:beforeLines="50"/>
      <w:ind w:firstLine="0" w:firstLineChars="0"/>
    </w:pPr>
    <w:rPr>
      <w:rFonts w:ascii="宋体" w:hAnsi="宋体"/>
    </w:rPr>
  </w:style>
  <w:style w:type="paragraph" w:customStyle="1" w:styleId="236">
    <w:name w:val="样式 样式 首行缩进:  2 字符 + 首行缩进:  2 字符"/>
    <w:basedOn w:val="237"/>
    <w:uiPriority w:val="0"/>
    <w:pPr>
      <w:spacing w:before="120"/>
      <w:ind w:firstLine="200"/>
    </w:pPr>
  </w:style>
  <w:style w:type="paragraph" w:customStyle="1" w:styleId="237">
    <w:name w:val="样式 首行缩进:  2 字符"/>
    <w:basedOn w:val="1"/>
    <w:uiPriority w:val="0"/>
    <w:pPr>
      <w:spacing w:line="240" w:lineRule="auto"/>
      <w:ind w:left="0" w:firstLine="420" w:firstLineChars="200"/>
    </w:pPr>
    <w:rPr>
      <w:szCs w:val="20"/>
    </w:rPr>
  </w:style>
  <w:style w:type="paragraph" w:customStyle="1" w:styleId="238">
    <w:name w:val="样式 标题 1 + 18 磅"/>
    <w:basedOn w:val="2"/>
    <w:uiPriority w:val="0"/>
    <w:pPr>
      <w:numPr>
        <w:numId w:val="0"/>
      </w:numPr>
      <w:spacing w:beforeLines="100" w:afterLines="50" w:line="240" w:lineRule="auto"/>
      <w:outlineLvl w:val="9"/>
    </w:pPr>
    <w:rPr>
      <w:rFonts w:ascii="宋体" w:hAnsi="宋体"/>
      <w:bCs w:val="0"/>
      <w:kern w:val="2"/>
      <w:sz w:val="24"/>
      <w:szCs w:val="20"/>
    </w:rPr>
  </w:style>
  <w:style w:type="paragraph" w:customStyle="1" w:styleId="239">
    <w:name w:val="Preformatted"/>
    <w:basedOn w:val="1"/>
    <w:uiPriority w:val="0"/>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spacing w:line="240" w:lineRule="auto"/>
      <w:ind w:left="0" w:firstLine="0" w:firstLineChars="0"/>
      <w:jc w:val="left"/>
    </w:pPr>
    <w:rPr>
      <w:rFonts w:ascii="Courier New" w:hAnsi="Courier New"/>
      <w:kern w:val="0"/>
      <w:sz w:val="20"/>
      <w:szCs w:val="20"/>
    </w:rPr>
  </w:style>
  <w:style w:type="paragraph" w:customStyle="1" w:styleId="240">
    <w:name w:val="目录文字"/>
    <w:basedOn w:val="1"/>
    <w:uiPriority w:val="0"/>
    <w:pPr>
      <w:widowControl/>
      <w:spacing w:line="480" w:lineRule="auto"/>
      <w:ind w:left="0" w:firstLine="0" w:firstLineChars="0"/>
      <w:jc w:val="left"/>
    </w:pPr>
    <w:rPr>
      <w:rFonts w:ascii="宋体" w:hAnsi="宋体"/>
      <w:kern w:val="0"/>
      <w:szCs w:val="20"/>
    </w:rPr>
  </w:style>
  <w:style w:type="paragraph" w:customStyle="1" w:styleId="241">
    <w:name w:val="font11"/>
    <w:basedOn w:val="1"/>
    <w:uiPriority w:val="0"/>
    <w:pPr>
      <w:widowControl/>
      <w:spacing w:before="100" w:beforeAutospacing="1" w:after="100" w:afterAutospacing="1" w:line="240" w:lineRule="auto"/>
      <w:ind w:left="0" w:firstLine="0" w:firstLineChars="0"/>
      <w:jc w:val="left"/>
    </w:pPr>
    <w:rPr>
      <w:rFonts w:ascii="宋体" w:hAnsi="宋体" w:cs="宋体"/>
      <w:color w:val="FF0000"/>
      <w:kern w:val="0"/>
      <w:sz w:val="20"/>
      <w:szCs w:val="20"/>
    </w:rPr>
  </w:style>
  <w:style w:type="paragraph" w:customStyle="1" w:styleId="242">
    <w:name w:val="xl96"/>
    <w:basedOn w:val="1"/>
    <w:qFormat/>
    <w:uiPriority w:val="0"/>
    <w:pPr>
      <w:widowControl/>
      <w:pBdr>
        <w:top w:val="single" w:color="auto" w:sz="4" w:space="0"/>
        <w:left w:val="single" w:color="auto" w:sz="4" w:space="18"/>
        <w:bottom w:val="single" w:color="auto" w:sz="4" w:space="0"/>
        <w:right w:val="single" w:color="auto" w:sz="4" w:space="0"/>
      </w:pBdr>
      <w:shd w:val="clear" w:color="auto" w:fill="FFFFFF"/>
      <w:spacing w:before="100" w:beforeAutospacing="1" w:after="100" w:afterAutospacing="1" w:line="240" w:lineRule="auto"/>
      <w:ind w:left="0" w:firstLine="0" w:firstLineChars="100"/>
      <w:jc w:val="left"/>
      <w:textAlignment w:val="center"/>
    </w:pPr>
    <w:rPr>
      <w:rFonts w:ascii="宋体" w:hAnsi="宋体" w:cs="宋体"/>
      <w:color w:val="000000"/>
      <w:kern w:val="0"/>
      <w:sz w:val="22"/>
      <w:szCs w:val="22"/>
    </w:rPr>
  </w:style>
  <w:style w:type="paragraph" w:customStyle="1" w:styleId="243">
    <w:name w:val="xl97"/>
    <w:basedOn w:val="1"/>
    <w:uiPriority w:val="0"/>
    <w:pPr>
      <w:widowControl/>
      <w:pBdr>
        <w:top w:val="single" w:color="auto" w:sz="4" w:space="0"/>
        <w:left w:val="single" w:color="auto" w:sz="4" w:space="18"/>
        <w:bottom w:val="single" w:color="auto" w:sz="4" w:space="0"/>
        <w:right w:val="single" w:color="auto" w:sz="4" w:space="0"/>
      </w:pBdr>
      <w:shd w:val="clear" w:color="auto" w:fill="FFFFFF"/>
      <w:spacing w:before="100" w:beforeAutospacing="1" w:after="100" w:afterAutospacing="1" w:line="240" w:lineRule="auto"/>
      <w:ind w:left="0" w:firstLine="0" w:firstLineChars="100"/>
      <w:jc w:val="left"/>
      <w:textAlignment w:val="center"/>
    </w:pPr>
    <w:rPr>
      <w:rFonts w:ascii="宋体" w:hAnsi="宋体" w:cs="宋体"/>
      <w:color w:val="000000"/>
      <w:kern w:val="0"/>
      <w:sz w:val="22"/>
      <w:szCs w:val="22"/>
    </w:rPr>
  </w:style>
  <w:style w:type="paragraph" w:customStyle="1" w:styleId="244">
    <w:name w:val="xl98"/>
    <w:basedOn w:val="1"/>
    <w:uiPriority w:val="0"/>
    <w:pPr>
      <w:widowControl/>
      <w:pBdr>
        <w:top w:val="single" w:color="auto" w:sz="4" w:space="0"/>
        <w:left w:val="single" w:color="auto" w:sz="4" w:space="18"/>
        <w:bottom w:val="single" w:color="auto" w:sz="4" w:space="0"/>
        <w:right w:val="single" w:color="auto" w:sz="4" w:space="0"/>
      </w:pBdr>
      <w:shd w:val="clear" w:color="auto" w:fill="FFFFFF"/>
      <w:spacing w:before="100" w:beforeAutospacing="1" w:after="100" w:afterAutospacing="1" w:line="240" w:lineRule="auto"/>
      <w:ind w:left="0" w:firstLine="0" w:firstLineChars="100"/>
      <w:jc w:val="left"/>
      <w:textAlignment w:val="center"/>
    </w:pPr>
    <w:rPr>
      <w:rFonts w:ascii="宋体" w:hAnsi="宋体" w:cs="宋体"/>
      <w:color w:val="000000"/>
      <w:kern w:val="0"/>
      <w:sz w:val="22"/>
      <w:szCs w:val="22"/>
    </w:rPr>
  </w:style>
  <w:style w:type="paragraph" w:customStyle="1" w:styleId="245">
    <w:name w:val="xl99"/>
    <w:basedOn w:val="1"/>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line="240" w:lineRule="auto"/>
      <w:ind w:left="0" w:firstLine="0" w:firstLineChars="0"/>
      <w:jc w:val="center"/>
      <w:textAlignment w:val="center"/>
    </w:pPr>
    <w:rPr>
      <w:rFonts w:ascii="宋体" w:hAnsi="宋体" w:cs="宋体"/>
      <w:color w:val="FF0000"/>
      <w:kern w:val="0"/>
      <w:sz w:val="22"/>
      <w:szCs w:val="22"/>
    </w:rPr>
  </w:style>
  <w:style w:type="paragraph" w:customStyle="1" w:styleId="246">
    <w:name w:val="xl100"/>
    <w:basedOn w:val="1"/>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line="240" w:lineRule="auto"/>
      <w:ind w:left="0" w:firstLine="0" w:firstLineChars="0"/>
      <w:jc w:val="center"/>
      <w:textAlignment w:val="center"/>
    </w:pPr>
    <w:rPr>
      <w:rFonts w:ascii="宋体" w:hAnsi="宋体" w:cs="宋体"/>
      <w:color w:val="FF0000"/>
      <w:kern w:val="0"/>
      <w:sz w:val="22"/>
      <w:szCs w:val="22"/>
    </w:rPr>
  </w:style>
  <w:style w:type="paragraph" w:customStyle="1" w:styleId="247">
    <w:name w:val="xl101"/>
    <w:basedOn w:val="1"/>
    <w:uiPriority w:val="0"/>
    <w:pPr>
      <w:widowControl/>
      <w:pBdr>
        <w:top w:val="single" w:color="auto" w:sz="4" w:space="0"/>
        <w:left w:val="single" w:color="auto" w:sz="4" w:space="18"/>
        <w:bottom w:val="single" w:color="auto" w:sz="4" w:space="0"/>
        <w:right w:val="single" w:color="auto" w:sz="4" w:space="0"/>
      </w:pBdr>
      <w:shd w:val="clear" w:color="auto" w:fill="FFFFFF"/>
      <w:spacing w:before="100" w:beforeAutospacing="1" w:after="100" w:afterAutospacing="1" w:line="240" w:lineRule="auto"/>
      <w:ind w:left="0" w:firstLine="0" w:firstLineChars="100"/>
      <w:jc w:val="left"/>
      <w:textAlignment w:val="center"/>
    </w:pPr>
    <w:rPr>
      <w:color w:val="000000"/>
      <w:kern w:val="0"/>
      <w:sz w:val="22"/>
      <w:szCs w:val="22"/>
    </w:rPr>
  </w:style>
  <w:style w:type="paragraph" w:customStyle="1" w:styleId="248">
    <w:name w:val="xl102"/>
    <w:basedOn w:val="1"/>
    <w:uiPriority w:val="0"/>
    <w:pPr>
      <w:widowControl/>
      <w:pBdr>
        <w:top w:val="single" w:color="auto" w:sz="4" w:space="0"/>
        <w:left w:val="single" w:color="auto" w:sz="4" w:space="18"/>
        <w:bottom w:val="single" w:color="auto" w:sz="4" w:space="0"/>
        <w:right w:val="single" w:color="auto" w:sz="4" w:space="0"/>
      </w:pBdr>
      <w:shd w:val="clear" w:color="auto" w:fill="FFFFFF"/>
      <w:spacing w:before="100" w:beforeAutospacing="1" w:after="100" w:afterAutospacing="1" w:line="240" w:lineRule="auto"/>
      <w:ind w:left="0" w:firstLine="0" w:firstLineChars="100"/>
      <w:jc w:val="left"/>
      <w:textAlignment w:val="center"/>
    </w:pPr>
    <w:rPr>
      <w:color w:val="000000"/>
      <w:kern w:val="0"/>
      <w:sz w:val="22"/>
      <w:szCs w:val="22"/>
    </w:rPr>
  </w:style>
  <w:style w:type="paragraph" w:customStyle="1" w:styleId="249">
    <w:name w:val="xl103"/>
    <w:basedOn w:val="1"/>
    <w:uiPriority w:val="0"/>
    <w:pPr>
      <w:widowControl/>
      <w:pBdr>
        <w:top w:val="single" w:color="auto" w:sz="4" w:space="0"/>
        <w:left w:val="single" w:color="auto" w:sz="4" w:space="18"/>
        <w:bottom w:val="single" w:color="auto" w:sz="4" w:space="0"/>
        <w:right w:val="single" w:color="auto" w:sz="4" w:space="0"/>
      </w:pBdr>
      <w:shd w:val="clear" w:color="auto" w:fill="FFFFFF"/>
      <w:spacing w:before="100" w:beforeAutospacing="1" w:after="100" w:afterAutospacing="1" w:line="240" w:lineRule="auto"/>
      <w:ind w:left="0" w:firstLine="0" w:firstLineChars="100"/>
      <w:jc w:val="left"/>
      <w:textAlignment w:val="center"/>
    </w:pPr>
    <w:rPr>
      <w:color w:val="000000"/>
      <w:kern w:val="0"/>
      <w:sz w:val="22"/>
      <w:szCs w:val="22"/>
    </w:rPr>
  </w:style>
  <w:style w:type="paragraph" w:customStyle="1" w:styleId="250">
    <w:name w:val="xl104"/>
    <w:basedOn w:val="1"/>
    <w:uiPriority w:val="0"/>
    <w:pPr>
      <w:widowControl/>
      <w:pBdr>
        <w:top w:val="single" w:color="auto" w:sz="4" w:space="0"/>
        <w:left w:val="single" w:color="auto" w:sz="4" w:space="18"/>
        <w:bottom w:val="single" w:color="auto" w:sz="4" w:space="0"/>
        <w:right w:val="single" w:color="auto" w:sz="4" w:space="0"/>
      </w:pBdr>
      <w:shd w:val="clear" w:color="auto" w:fill="FFFFFF"/>
      <w:spacing w:before="100" w:beforeAutospacing="1" w:after="100" w:afterAutospacing="1" w:line="240" w:lineRule="auto"/>
      <w:ind w:left="0" w:firstLine="0" w:firstLineChars="100"/>
      <w:jc w:val="left"/>
      <w:textAlignment w:val="center"/>
    </w:pPr>
    <w:rPr>
      <w:color w:val="000000"/>
      <w:kern w:val="0"/>
      <w:sz w:val="22"/>
      <w:szCs w:val="22"/>
    </w:rPr>
  </w:style>
  <w:style w:type="paragraph" w:customStyle="1" w:styleId="251">
    <w:name w:val="xl105"/>
    <w:basedOn w:val="1"/>
    <w:uiPriority w:val="0"/>
    <w:pPr>
      <w:widowControl/>
      <w:pBdr>
        <w:top w:val="single" w:color="auto" w:sz="4" w:space="0"/>
        <w:left w:val="single" w:color="auto" w:sz="4" w:space="18"/>
        <w:bottom w:val="single" w:color="auto" w:sz="4" w:space="0"/>
        <w:right w:val="single" w:color="auto" w:sz="4" w:space="0"/>
      </w:pBdr>
      <w:shd w:val="clear" w:color="auto" w:fill="FFFFFF"/>
      <w:spacing w:before="100" w:beforeAutospacing="1" w:after="100" w:afterAutospacing="1" w:line="240" w:lineRule="auto"/>
      <w:ind w:left="0" w:firstLine="0" w:firstLineChars="100"/>
      <w:jc w:val="left"/>
      <w:textAlignment w:val="center"/>
    </w:pPr>
    <w:rPr>
      <w:rFonts w:ascii="宋体" w:hAnsi="宋体" w:cs="宋体"/>
      <w:color w:val="000000"/>
      <w:kern w:val="0"/>
      <w:sz w:val="22"/>
      <w:szCs w:val="22"/>
    </w:rPr>
  </w:style>
  <w:style w:type="paragraph" w:customStyle="1" w:styleId="252">
    <w:name w:val="xl106"/>
    <w:basedOn w:val="1"/>
    <w:uiPriority w:val="0"/>
    <w:pPr>
      <w:widowControl/>
      <w:shd w:val="clear" w:color="auto" w:fill="FFFFFF"/>
      <w:spacing w:before="100" w:beforeAutospacing="1" w:after="100" w:afterAutospacing="1" w:line="240" w:lineRule="auto"/>
      <w:ind w:left="0" w:firstLine="0" w:firstLineChars="100"/>
      <w:jc w:val="left"/>
    </w:pPr>
    <w:rPr>
      <w:rFonts w:ascii="宋体" w:hAnsi="宋体" w:cs="宋体"/>
      <w:color w:val="000000"/>
      <w:kern w:val="0"/>
      <w:sz w:val="22"/>
      <w:szCs w:val="22"/>
    </w:rPr>
  </w:style>
  <w:style w:type="paragraph" w:customStyle="1" w:styleId="253">
    <w:name w:val="xl107"/>
    <w:basedOn w:val="1"/>
    <w:uiPriority w:val="0"/>
    <w:pPr>
      <w:widowControl/>
      <w:shd w:val="clear" w:color="auto" w:fill="FFFFFF"/>
      <w:spacing w:before="100" w:beforeAutospacing="1" w:after="100" w:afterAutospacing="1" w:line="240" w:lineRule="auto"/>
      <w:ind w:left="0" w:firstLine="0" w:firstLineChars="0"/>
      <w:jc w:val="left"/>
      <w:textAlignment w:val="center"/>
    </w:pPr>
    <w:rPr>
      <w:rFonts w:ascii="宋体" w:hAnsi="宋体" w:cs="宋体"/>
      <w:kern w:val="0"/>
    </w:rPr>
  </w:style>
  <w:style w:type="paragraph" w:customStyle="1" w:styleId="254">
    <w:name w:val="xl108"/>
    <w:basedOn w:val="1"/>
    <w:uiPriority w:val="0"/>
    <w:pPr>
      <w:widowControl/>
      <w:shd w:val="clear" w:color="auto" w:fill="FFFFFF"/>
      <w:spacing w:before="100" w:beforeAutospacing="1" w:after="100" w:afterAutospacing="1" w:line="240" w:lineRule="auto"/>
      <w:ind w:left="0" w:firstLine="0" w:firstLineChars="0"/>
      <w:jc w:val="center"/>
      <w:textAlignment w:val="center"/>
    </w:pPr>
    <w:rPr>
      <w:rFonts w:ascii="宋体" w:hAnsi="宋体" w:cs="宋体"/>
      <w:kern w:val="0"/>
      <w:sz w:val="22"/>
      <w:szCs w:val="22"/>
    </w:rPr>
  </w:style>
  <w:style w:type="paragraph" w:customStyle="1" w:styleId="255">
    <w:name w:val="xl109"/>
    <w:basedOn w:val="1"/>
    <w:uiPriority w:val="0"/>
    <w:pPr>
      <w:widowControl/>
      <w:shd w:val="clear" w:color="auto" w:fill="FFFFFF"/>
      <w:spacing w:before="100" w:beforeAutospacing="1" w:after="100" w:afterAutospacing="1" w:line="240" w:lineRule="auto"/>
      <w:ind w:left="0" w:firstLine="0" w:firstLineChars="0"/>
      <w:jc w:val="right"/>
      <w:textAlignment w:val="center"/>
    </w:pPr>
    <w:rPr>
      <w:rFonts w:ascii="宋体" w:hAnsi="宋体" w:cs="宋体"/>
      <w:kern w:val="0"/>
      <w:sz w:val="22"/>
      <w:szCs w:val="22"/>
    </w:rPr>
  </w:style>
  <w:style w:type="paragraph" w:customStyle="1" w:styleId="256">
    <w:name w:val="xl110"/>
    <w:basedOn w:val="1"/>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line="240" w:lineRule="auto"/>
      <w:ind w:left="0" w:firstLine="0" w:firstLineChars="0"/>
      <w:jc w:val="center"/>
      <w:textAlignment w:val="center"/>
    </w:pPr>
    <w:rPr>
      <w:rFonts w:ascii="宋体" w:hAnsi="宋体" w:cs="宋体"/>
      <w:kern w:val="0"/>
      <w:sz w:val="22"/>
      <w:szCs w:val="22"/>
    </w:rPr>
  </w:style>
  <w:style w:type="paragraph" w:customStyle="1" w:styleId="257">
    <w:name w:val="xl111"/>
    <w:basedOn w:val="1"/>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line="240" w:lineRule="auto"/>
      <w:ind w:left="0" w:firstLine="0" w:firstLineChars="0"/>
      <w:jc w:val="center"/>
      <w:textAlignment w:val="center"/>
    </w:pPr>
    <w:rPr>
      <w:rFonts w:ascii="宋体" w:hAnsi="宋体" w:cs="宋体"/>
      <w:kern w:val="0"/>
      <w:sz w:val="22"/>
      <w:szCs w:val="22"/>
    </w:rPr>
  </w:style>
  <w:style w:type="paragraph" w:customStyle="1" w:styleId="258">
    <w:name w:val="xl112"/>
    <w:basedOn w:val="1"/>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line="240" w:lineRule="auto"/>
      <w:ind w:left="0" w:firstLine="0" w:firstLineChars="0"/>
      <w:jc w:val="center"/>
      <w:textAlignment w:val="center"/>
    </w:pPr>
    <w:rPr>
      <w:kern w:val="0"/>
      <w:sz w:val="22"/>
      <w:szCs w:val="22"/>
    </w:rPr>
  </w:style>
  <w:style w:type="paragraph" w:customStyle="1" w:styleId="259">
    <w:name w:val="xl113"/>
    <w:basedOn w:val="1"/>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line="240" w:lineRule="auto"/>
      <w:ind w:left="0" w:firstLine="0" w:firstLineChars="0"/>
      <w:jc w:val="center"/>
      <w:textAlignment w:val="center"/>
    </w:pPr>
    <w:rPr>
      <w:rFonts w:ascii="宋体" w:hAnsi="宋体" w:cs="宋体"/>
      <w:kern w:val="0"/>
      <w:sz w:val="22"/>
      <w:szCs w:val="22"/>
    </w:rPr>
  </w:style>
  <w:style w:type="paragraph" w:customStyle="1" w:styleId="260">
    <w:name w:val="xl114"/>
    <w:basedOn w:val="1"/>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line="240" w:lineRule="auto"/>
      <w:ind w:left="0" w:firstLine="0" w:firstLineChars="0"/>
      <w:jc w:val="center"/>
      <w:textAlignment w:val="center"/>
    </w:pPr>
    <w:rPr>
      <w:rFonts w:ascii="宋体" w:hAnsi="宋体" w:cs="宋体"/>
      <w:kern w:val="0"/>
      <w:sz w:val="22"/>
      <w:szCs w:val="22"/>
    </w:rPr>
  </w:style>
  <w:style w:type="paragraph" w:customStyle="1" w:styleId="261">
    <w:name w:val="xl115"/>
    <w:basedOn w:val="1"/>
    <w:uiPriority w:val="0"/>
    <w:pPr>
      <w:widowControl/>
      <w:pBdr>
        <w:top w:val="single" w:color="auto" w:sz="4" w:space="0"/>
        <w:left w:val="single" w:color="auto" w:sz="4" w:space="0"/>
        <w:bottom w:val="single" w:color="auto" w:sz="4" w:space="0"/>
        <w:right w:val="single" w:color="auto" w:sz="4" w:space="0"/>
      </w:pBdr>
      <w:shd w:val="clear" w:color="auto" w:fill="FFFF00"/>
      <w:spacing w:before="100" w:beforeAutospacing="1" w:after="100" w:afterAutospacing="1" w:line="240" w:lineRule="auto"/>
      <w:ind w:left="0" w:firstLine="0" w:firstLineChars="0"/>
      <w:jc w:val="center"/>
      <w:textAlignment w:val="center"/>
    </w:pPr>
    <w:rPr>
      <w:rFonts w:ascii="宋体" w:hAnsi="宋体" w:cs="宋体"/>
      <w:kern w:val="0"/>
      <w:sz w:val="22"/>
      <w:szCs w:val="22"/>
    </w:rPr>
  </w:style>
  <w:style w:type="paragraph" w:customStyle="1" w:styleId="262">
    <w:name w:val="xl116"/>
    <w:basedOn w:val="1"/>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line="240" w:lineRule="auto"/>
      <w:ind w:left="0" w:firstLine="0" w:firstLineChars="0"/>
      <w:jc w:val="center"/>
      <w:textAlignment w:val="center"/>
    </w:pPr>
    <w:rPr>
      <w:rFonts w:ascii="宋体" w:hAnsi="宋体" w:cs="宋体"/>
      <w:kern w:val="0"/>
      <w:sz w:val="22"/>
      <w:szCs w:val="22"/>
    </w:rPr>
  </w:style>
  <w:style w:type="paragraph" w:customStyle="1" w:styleId="263">
    <w:name w:val="xl117"/>
    <w:basedOn w:val="1"/>
    <w:uiPriority w:val="0"/>
    <w:pPr>
      <w:widowControl/>
      <w:shd w:val="clear" w:color="auto" w:fill="FFFFFF"/>
      <w:spacing w:before="100" w:beforeAutospacing="1" w:after="100" w:afterAutospacing="1" w:line="240" w:lineRule="auto"/>
      <w:ind w:left="0" w:firstLine="0" w:firstLineChars="0"/>
      <w:jc w:val="left"/>
      <w:textAlignment w:val="center"/>
    </w:pPr>
    <w:rPr>
      <w:rFonts w:ascii="宋体" w:hAnsi="宋体" w:cs="宋体"/>
      <w:kern w:val="0"/>
      <w:sz w:val="22"/>
      <w:szCs w:val="22"/>
    </w:rPr>
  </w:style>
  <w:style w:type="paragraph" w:customStyle="1" w:styleId="264">
    <w:name w:val="xl118"/>
    <w:basedOn w:val="1"/>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line="240" w:lineRule="auto"/>
      <w:ind w:left="0" w:firstLine="0" w:firstLineChars="0"/>
      <w:jc w:val="center"/>
      <w:textAlignment w:val="center"/>
    </w:pPr>
    <w:rPr>
      <w:rFonts w:ascii="宋体" w:hAnsi="宋体" w:cs="宋体"/>
      <w:kern w:val="0"/>
      <w:sz w:val="22"/>
      <w:szCs w:val="22"/>
    </w:rPr>
  </w:style>
  <w:style w:type="paragraph" w:customStyle="1" w:styleId="265">
    <w:name w:val="xl119"/>
    <w:basedOn w:val="1"/>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line="240" w:lineRule="auto"/>
      <w:ind w:left="0" w:firstLine="0" w:firstLineChars="0"/>
      <w:jc w:val="center"/>
      <w:textAlignment w:val="center"/>
    </w:pPr>
    <w:rPr>
      <w:rFonts w:ascii="宋体" w:hAnsi="宋体" w:cs="宋体"/>
      <w:kern w:val="0"/>
      <w:sz w:val="22"/>
      <w:szCs w:val="22"/>
    </w:rPr>
  </w:style>
  <w:style w:type="paragraph" w:customStyle="1" w:styleId="266">
    <w:name w:val="xl120"/>
    <w:basedOn w:val="1"/>
    <w:uiPriority w:val="0"/>
    <w:pPr>
      <w:widowControl/>
      <w:pBdr>
        <w:top w:val="single" w:color="auto" w:sz="4" w:space="0"/>
        <w:left w:val="single" w:color="auto" w:sz="4" w:space="0"/>
        <w:bottom w:val="single" w:color="auto" w:sz="4" w:space="0"/>
        <w:right w:val="single" w:color="auto" w:sz="4" w:space="0"/>
      </w:pBdr>
      <w:shd w:val="clear" w:color="auto" w:fill="FFFF00"/>
      <w:spacing w:before="100" w:beforeAutospacing="1" w:after="100" w:afterAutospacing="1" w:line="240" w:lineRule="auto"/>
      <w:ind w:left="0" w:firstLine="0" w:firstLineChars="0"/>
      <w:jc w:val="center"/>
      <w:textAlignment w:val="center"/>
    </w:pPr>
    <w:rPr>
      <w:rFonts w:ascii="宋体" w:hAnsi="宋体" w:cs="宋体"/>
      <w:kern w:val="0"/>
      <w:sz w:val="22"/>
      <w:szCs w:val="22"/>
    </w:rPr>
  </w:style>
  <w:style w:type="paragraph" w:customStyle="1" w:styleId="267">
    <w:name w:val="xl121"/>
    <w:basedOn w:val="1"/>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line="240" w:lineRule="auto"/>
      <w:ind w:left="0" w:firstLine="0" w:firstLineChars="0"/>
      <w:jc w:val="center"/>
      <w:textAlignment w:val="center"/>
    </w:pPr>
    <w:rPr>
      <w:rFonts w:ascii="宋体" w:hAnsi="宋体" w:cs="宋体"/>
      <w:kern w:val="0"/>
      <w:sz w:val="22"/>
      <w:szCs w:val="22"/>
    </w:rPr>
  </w:style>
  <w:style w:type="paragraph" w:customStyle="1" w:styleId="268">
    <w:name w:val="xl122"/>
    <w:basedOn w:val="1"/>
    <w:uiPriority w:val="0"/>
    <w:pPr>
      <w:widowControl/>
      <w:pBdr>
        <w:left w:val="single" w:color="auto" w:sz="4" w:space="0"/>
        <w:bottom w:val="single" w:color="auto" w:sz="4" w:space="0"/>
        <w:right w:val="single" w:color="auto" w:sz="4" w:space="0"/>
      </w:pBdr>
      <w:shd w:val="clear" w:color="auto" w:fill="FFFFFF"/>
      <w:spacing w:before="100" w:beforeAutospacing="1" w:after="100" w:afterAutospacing="1" w:line="240" w:lineRule="auto"/>
      <w:ind w:left="0" w:firstLine="0" w:firstLineChars="0"/>
      <w:jc w:val="center"/>
      <w:textAlignment w:val="center"/>
    </w:pPr>
    <w:rPr>
      <w:rFonts w:ascii="宋体" w:hAnsi="宋体" w:cs="宋体"/>
      <w:kern w:val="0"/>
      <w:sz w:val="22"/>
      <w:szCs w:val="22"/>
    </w:rPr>
  </w:style>
  <w:style w:type="paragraph" w:customStyle="1" w:styleId="269">
    <w:name w:val="xl123"/>
    <w:basedOn w:val="1"/>
    <w:uiPriority w:val="0"/>
    <w:pPr>
      <w:widowControl/>
      <w:pBdr>
        <w:top w:val="single" w:color="auto" w:sz="4" w:space="0"/>
        <w:left w:val="single" w:color="auto" w:sz="4" w:space="18"/>
        <w:bottom w:val="single" w:color="auto" w:sz="4" w:space="0"/>
        <w:right w:val="single" w:color="auto" w:sz="4" w:space="0"/>
      </w:pBdr>
      <w:shd w:val="clear" w:color="auto" w:fill="FFFFFF"/>
      <w:spacing w:before="100" w:beforeAutospacing="1" w:after="100" w:afterAutospacing="1" w:line="240" w:lineRule="auto"/>
      <w:ind w:left="0" w:firstLine="0" w:firstLineChars="100"/>
      <w:jc w:val="left"/>
      <w:textAlignment w:val="center"/>
    </w:pPr>
    <w:rPr>
      <w:rFonts w:ascii="宋体" w:hAnsi="宋体" w:cs="宋体"/>
      <w:kern w:val="0"/>
      <w:sz w:val="22"/>
      <w:szCs w:val="22"/>
    </w:rPr>
  </w:style>
  <w:style w:type="paragraph" w:customStyle="1" w:styleId="270">
    <w:name w:val="xl124"/>
    <w:basedOn w:val="1"/>
    <w:uiPriority w:val="0"/>
    <w:pPr>
      <w:widowControl/>
      <w:pBdr>
        <w:left w:val="single" w:color="auto" w:sz="4" w:space="0"/>
        <w:bottom w:val="single" w:color="auto" w:sz="4" w:space="0"/>
        <w:right w:val="single" w:color="auto" w:sz="4" w:space="0"/>
      </w:pBdr>
      <w:shd w:val="clear" w:color="auto" w:fill="FFFFFF"/>
      <w:spacing w:before="100" w:beforeAutospacing="1" w:after="100" w:afterAutospacing="1" w:line="240" w:lineRule="auto"/>
      <w:ind w:left="0" w:firstLine="0" w:firstLineChars="0"/>
      <w:jc w:val="center"/>
      <w:textAlignment w:val="center"/>
    </w:pPr>
    <w:rPr>
      <w:rFonts w:ascii="宋体" w:hAnsi="宋体" w:cs="宋体"/>
      <w:kern w:val="0"/>
      <w:sz w:val="22"/>
      <w:szCs w:val="22"/>
    </w:rPr>
  </w:style>
  <w:style w:type="paragraph" w:customStyle="1" w:styleId="271">
    <w:name w:val="xl125"/>
    <w:basedOn w:val="1"/>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line="240" w:lineRule="auto"/>
      <w:ind w:left="0" w:firstLine="0" w:firstLineChars="0"/>
      <w:jc w:val="center"/>
      <w:textAlignment w:val="center"/>
    </w:pPr>
    <w:rPr>
      <w:rFonts w:ascii="宋体" w:hAnsi="宋体" w:cs="宋体"/>
      <w:kern w:val="0"/>
      <w:sz w:val="22"/>
      <w:szCs w:val="22"/>
    </w:rPr>
  </w:style>
  <w:style w:type="paragraph" w:customStyle="1" w:styleId="272">
    <w:name w:val="xl126"/>
    <w:basedOn w:val="1"/>
    <w:uiPriority w:val="0"/>
    <w:pPr>
      <w:widowControl/>
      <w:pBdr>
        <w:top w:val="single" w:color="auto" w:sz="4" w:space="0"/>
        <w:left w:val="single" w:color="auto" w:sz="4" w:space="0"/>
        <w:bottom w:val="single" w:color="auto" w:sz="4" w:space="0"/>
        <w:right w:val="single" w:color="auto" w:sz="4" w:space="0"/>
      </w:pBdr>
      <w:shd w:val="clear" w:color="auto" w:fill="FFFF00"/>
      <w:spacing w:before="100" w:beforeAutospacing="1" w:after="100" w:afterAutospacing="1" w:line="240" w:lineRule="auto"/>
      <w:ind w:left="0" w:firstLine="0" w:firstLineChars="0"/>
      <w:jc w:val="center"/>
      <w:textAlignment w:val="center"/>
    </w:pPr>
    <w:rPr>
      <w:rFonts w:ascii="宋体" w:hAnsi="宋体" w:cs="宋体"/>
      <w:kern w:val="0"/>
      <w:sz w:val="22"/>
      <w:szCs w:val="22"/>
    </w:rPr>
  </w:style>
  <w:style w:type="paragraph" w:customStyle="1" w:styleId="273">
    <w:name w:val="xl127"/>
    <w:basedOn w:val="1"/>
    <w:uiPriority w:val="0"/>
    <w:pPr>
      <w:widowControl/>
      <w:pBdr>
        <w:bottom w:val="single" w:color="auto" w:sz="4" w:space="0"/>
        <w:right w:val="single" w:color="auto" w:sz="4" w:space="0"/>
      </w:pBdr>
      <w:shd w:val="clear" w:color="auto" w:fill="FFFF00"/>
      <w:spacing w:before="100" w:beforeAutospacing="1" w:after="100" w:afterAutospacing="1" w:line="240" w:lineRule="auto"/>
      <w:ind w:left="0" w:firstLine="0" w:firstLineChars="0"/>
      <w:jc w:val="center"/>
      <w:textAlignment w:val="center"/>
    </w:pPr>
    <w:rPr>
      <w:rFonts w:ascii="宋体" w:hAnsi="宋体" w:cs="宋体"/>
      <w:kern w:val="0"/>
      <w:sz w:val="22"/>
      <w:szCs w:val="22"/>
    </w:rPr>
  </w:style>
  <w:style w:type="paragraph" w:customStyle="1" w:styleId="274">
    <w:name w:val="xl128"/>
    <w:basedOn w:val="1"/>
    <w:uiPriority w:val="0"/>
    <w:pPr>
      <w:widowControl/>
      <w:shd w:val="clear" w:color="auto" w:fill="FFFFFF"/>
      <w:spacing w:before="100" w:beforeAutospacing="1" w:after="100" w:afterAutospacing="1" w:line="240" w:lineRule="auto"/>
      <w:ind w:left="0" w:firstLine="0" w:firstLineChars="0"/>
      <w:jc w:val="center"/>
    </w:pPr>
    <w:rPr>
      <w:rFonts w:ascii="宋体" w:hAnsi="宋体" w:cs="宋体"/>
      <w:kern w:val="0"/>
      <w:sz w:val="22"/>
      <w:szCs w:val="22"/>
    </w:rPr>
  </w:style>
  <w:style w:type="paragraph" w:customStyle="1" w:styleId="275">
    <w:name w:val="xl129"/>
    <w:basedOn w:val="1"/>
    <w:uiPriority w:val="0"/>
    <w:pPr>
      <w:widowControl/>
      <w:pBdr>
        <w:top w:val="single" w:color="auto" w:sz="4" w:space="0"/>
        <w:left w:val="single" w:color="auto" w:sz="4" w:space="0"/>
        <w:bottom w:val="single" w:color="auto" w:sz="4" w:space="0"/>
      </w:pBdr>
      <w:shd w:val="clear" w:color="auto" w:fill="FFFFFF"/>
      <w:spacing w:before="100" w:beforeAutospacing="1" w:after="100" w:afterAutospacing="1" w:line="240" w:lineRule="auto"/>
      <w:ind w:left="0" w:firstLine="0" w:firstLineChars="0"/>
      <w:jc w:val="center"/>
      <w:textAlignment w:val="center"/>
    </w:pPr>
    <w:rPr>
      <w:rFonts w:ascii="宋体" w:hAnsi="宋体" w:cs="宋体"/>
      <w:kern w:val="0"/>
      <w:sz w:val="22"/>
      <w:szCs w:val="22"/>
    </w:rPr>
  </w:style>
  <w:style w:type="paragraph" w:customStyle="1" w:styleId="276">
    <w:name w:val="xl130"/>
    <w:basedOn w:val="1"/>
    <w:uiPriority w:val="0"/>
    <w:pPr>
      <w:widowControl/>
      <w:pBdr>
        <w:top w:val="single" w:color="auto" w:sz="4" w:space="0"/>
        <w:bottom w:val="single" w:color="auto" w:sz="4" w:space="0"/>
      </w:pBdr>
      <w:shd w:val="clear" w:color="auto" w:fill="FFFFFF"/>
      <w:spacing w:before="100" w:beforeAutospacing="1" w:after="100" w:afterAutospacing="1" w:line="240" w:lineRule="auto"/>
      <w:ind w:left="0" w:firstLine="0" w:firstLineChars="0"/>
      <w:jc w:val="center"/>
      <w:textAlignment w:val="center"/>
    </w:pPr>
    <w:rPr>
      <w:rFonts w:ascii="宋体" w:hAnsi="宋体" w:cs="宋体"/>
      <w:kern w:val="0"/>
      <w:sz w:val="22"/>
      <w:szCs w:val="22"/>
    </w:rPr>
  </w:style>
  <w:style w:type="paragraph" w:customStyle="1" w:styleId="277">
    <w:name w:val="xl131"/>
    <w:basedOn w:val="1"/>
    <w:uiPriority w:val="0"/>
    <w:pPr>
      <w:widowControl/>
      <w:pBdr>
        <w:top w:val="single" w:color="auto" w:sz="4" w:space="0"/>
        <w:bottom w:val="single" w:color="auto" w:sz="4" w:space="0"/>
        <w:right w:val="single" w:color="auto" w:sz="4" w:space="0"/>
      </w:pBdr>
      <w:shd w:val="clear" w:color="auto" w:fill="FFFFFF"/>
      <w:spacing w:before="100" w:beforeAutospacing="1" w:after="100" w:afterAutospacing="1" w:line="240" w:lineRule="auto"/>
      <w:ind w:left="0" w:firstLine="0" w:firstLineChars="0"/>
      <w:jc w:val="center"/>
      <w:textAlignment w:val="center"/>
    </w:pPr>
    <w:rPr>
      <w:rFonts w:ascii="宋体" w:hAnsi="宋体" w:cs="宋体"/>
      <w:kern w:val="0"/>
      <w:sz w:val="22"/>
      <w:szCs w:val="22"/>
    </w:rPr>
  </w:style>
  <w:style w:type="paragraph" w:customStyle="1" w:styleId="278">
    <w:name w:val="xl133"/>
    <w:basedOn w:val="1"/>
    <w:uiPriority w:val="0"/>
    <w:pPr>
      <w:widowControl/>
      <w:pBdr>
        <w:top w:val="single" w:color="auto" w:sz="4" w:space="0"/>
        <w:left w:val="single" w:color="auto" w:sz="4" w:space="0"/>
        <w:right w:val="single" w:color="auto" w:sz="4" w:space="0"/>
      </w:pBdr>
      <w:shd w:val="clear" w:color="auto" w:fill="FFFFFF"/>
      <w:spacing w:before="100" w:beforeAutospacing="1" w:after="100" w:afterAutospacing="1" w:line="240" w:lineRule="auto"/>
      <w:ind w:left="0" w:firstLine="0" w:firstLineChars="0"/>
      <w:jc w:val="center"/>
      <w:textAlignment w:val="center"/>
    </w:pPr>
    <w:rPr>
      <w:rFonts w:ascii="宋体" w:hAnsi="宋体" w:cs="宋体"/>
      <w:color w:val="000000"/>
      <w:kern w:val="0"/>
      <w:sz w:val="22"/>
      <w:szCs w:val="22"/>
    </w:rPr>
  </w:style>
  <w:style w:type="paragraph" w:customStyle="1" w:styleId="279">
    <w:name w:val="xl134"/>
    <w:basedOn w:val="1"/>
    <w:uiPriority w:val="0"/>
    <w:pPr>
      <w:widowControl/>
      <w:pBdr>
        <w:left w:val="single" w:color="auto" w:sz="4" w:space="0"/>
        <w:bottom w:val="single" w:color="auto" w:sz="4" w:space="0"/>
        <w:right w:val="single" w:color="auto" w:sz="4" w:space="0"/>
      </w:pBdr>
      <w:shd w:val="clear" w:color="auto" w:fill="FFFFFF"/>
      <w:spacing w:before="100" w:beforeAutospacing="1" w:after="100" w:afterAutospacing="1" w:line="240" w:lineRule="auto"/>
      <w:ind w:left="0" w:firstLine="0" w:firstLineChars="0"/>
      <w:jc w:val="center"/>
      <w:textAlignment w:val="center"/>
    </w:pPr>
    <w:rPr>
      <w:rFonts w:ascii="宋体" w:hAnsi="宋体" w:cs="宋体"/>
      <w:color w:val="000000"/>
      <w:kern w:val="0"/>
      <w:sz w:val="22"/>
      <w:szCs w:val="22"/>
    </w:rPr>
  </w:style>
  <w:style w:type="paragraph" w:customStyle="1" w:styleId="280">
    <w:name w:val="样式2"/>
    <w:basedOn w:val="6"/>
    <w:uiPriority w:val="0"/>
    <w:pPr>
      <w:numPr>
        <w:numId w:val="0"/>
      </w:numPr>
      <w:tabs>
        <w:tab w:val="left" w:pos="1200"/>
      </w:tabs>
      <w:adjustRightInd w:val="0"/>
      <w:snapToGrid w:val="0"/>
      <w:spacing w:before="0" w:after="0" w:line="420" w:lineRule="atLeast"/>
      <w:outlineLvl w:val="2"/>
    </w:pPr>
    <w:rPr>
      <w:rFonts w:ascii="宋体" w:hAnsi="宋体"/>
      <w:bCs w:val="0"/>
      <w:color w:val="000000"/>
      <w:sz w:val="24"/>
      <w:szCs w:val="24"/>
    </w:rPr>
  </w:style>
  <w:style w:type="paragraph" w:customStyle="1" w:styleId="281">
    <w:name w:val="样式3"/>
    <w:basedOn w:val="1"/>
    <w:uiPriority w:val="0"/>
    <w:pPr>
      <w:numPr>
        <w:ilvl w:val="1"/>
        <w:numId w:val="10"/>
      </w:numPr>
      <w:spacing w:before="100" w:after="100" w:line="420" w:lineRule="exact"/>
      <w:ind w:right="-571" w:rightChars="-272" w:firstLine="0" w:firstLineChars="0"/>
    </w:pPr>
    <w:rPr>
      <w:sz w:val="21"/>
    </w:rPr>
  </w:style>
  <w:style w:type="paragraph" w:customStyle="1" w:styleId="282">
    <w:name w:val="需求书4"/>
    <w:basedOn w:val="3"/>
    <w:next w:val="1"/>
    <w:uiPriority w:val="0"/>
    <w:pPr>
      <w:widowControl/>
      <w:tabs>
        <w:tab w:val="left" w:pos="-993"/>
        <w:tab w:val="left" w:pos="720"/>
      </w:tabs>
      <w:adjustRightInd w:val="0"/>
      <w:snapToGrid w:val="0"/>
      <w:spacing w:before="60"/>
      <w:ind w:left="720" w:right="210" w:hanging="720"/>
    </w:pPr>
    <w:rPr>
      <w:color w:val="0000FF"/>
      <w:kern w:val="0"/>
    </w:rPr>
  </w:style>
  <w:style w:type="paragraph" w:customStyle="1" w:styleId="283">
    <w:name w:val="纯文本2"/>
    <w:basedOn w:val="1"/>
    <w:uiPriority w:val="0"/>
    <w:pPr>
      <w:adjustRightInd w:val="0"/>
      <w:spacing w:line="312" w:lineRule="atLeast"/>
      <w:ind w:left="0" w:firstLine="0" w:firstLineChars="0"/>
      <w:textAlignment w:val="baseline"/>
    </w:pPr>
    <w:rPr>
      <w:rFonts w:ascii="宋体" w:hAnsi="Courier New"/>
      <w:kern w:val="0"/>
      <w:sz w:val="21"/>
      <w:szCs w:val="20"/>
    </w:rPr>
  </w:style>
  <w:style w:type="paragraph" w:customStyle="1" w:styleId="284">
    <w:name w:val="样式 正文首行缩进 Char"/>
    <w:basedOn w:val="1"/>
    <w:uiPriority w:val="0"/>
    <w:pPr>
      <w:spacing w:line="400" w:lineRule="exact"/>
      <w:ind w:left="0" w:firstLine="200" w:firstLineChars="200"/>
    </w:pPr>
    <w:rPr>
      <w:rFonts w:ascii="宋体" w:hAnsi="宋体"/>
      <w:kern w:val="24"/>
      <w:sz w:val="21"/>
      <w:szCs w:val="21"/>
    </w:rPr>
  </w:style>
  <w:style w:type="paragraph" w:customStyle="1" w:styleId="285">
    <w:name w:val="样式 正文首行缩进2"/>
    <w:basedOn w:val="1"/>
    <w:link w:val="947"/>
    <w:uiPriority w:val="0"/>
    <w:pPr>
      <w:spacing w:line="400" w:lineRule="exact"/>
      <w:ind w:left="0" w:firstLine="0" w:firstLineChars="0"/>
    </w:pPr>
    <w:rPr>
      <w:rFonts w:ascii="Arial" w:hAnsi="Arial"/>
      <w:kern w:val="24"/>
      <w:sz w:val="21"/>
      <w:szCs w:val="21"/>
    </w:rPr>
  </w:style>
  <w:style w:type="paragraph" w:customStyle="1" w:styleId="286">
    <w:name w:val="1.1.1.1"/>
    <w:basedOn w:val="6"/>
    <w:uiPriority w:val="0"/>
    <w:pPr>
      <w:numPr>
        <w:numId w:val="0"/>
      </w:numPr>
      <w:snapToGrid w:val="0"/>
      <w:spacing w:before="100" w:after="100"/>
      <w:ind w:firstLine="420" w:firstLineChars="200"/>
      <w:jc w:val="both"/>
    </w:pPr>
    <w:rPr>
      <w:rFonts w:ascii="宋体" w:hAnsi="宋体"/>
      <w:b w:val="0"/>
      <w:bCs w:val="0"/>
      <w:sz w:val="21"/>
      <w:szCs w:val="20"/>
    </w:rPr>
  </w:style>
  <w:style w:type="paragraph" w:customStyle="1" w:styleId="287">
    <w:name w:val="1.1.1.1 标题4"/>
    <w:basedOn w:val="286"/>
    <w:uiPriority w:val="0"/>
  </w:style>
  <w:style w:type="paragraph" w:customStyle="1" w:styleId="288">
    <w:name w:val="简单回函地址"/>
    <w:basedOn w:val="1"/>
    <w:uiPriority w:val="0"/>
    <w:pPr>
      <w:spacing w:line="240" w:lineRule="auto"/>
      <w:ind w:left="0" w:firstLine="0" w:firstLineChars="0"/>
    </w:pPr>
    <w:rPr>
      <w:sz w:val="21"/>
    </w:rPr>
  </w:style>
  <w:style w:type="paragraph" w:customStyle="1" w:styleId="289">
    <w:name w:val="font0"/>
    <w:basedOn w:val="1"/>
    <w:uiPriority w:val="0"/>
    <w:pPr>
      <w:widowControl/>
      <w:numPr>
        <w:ilvl w:val="0"/>
        <w:numId w:val="11"/>
      </w:numPr>
      <w:spacing w:before="100" w:beforeAutospacing="1" w:after="100" w:afterAutospacing="1" w:line="240" w:lineRule="auto"/>
      <w:ind w:left="0" w:firstLine="0" w:firstLineChars="0"/>
      <w:jc w:val="left"/>
    </w:pPr>
    <w:rPr>
      <w:rFonts w:hint="eastAsia" w:ascii="宋体" w:hAnsi="宋体" w:cs="Arial Unicode MS"/>
      <w:kern w:val="0"/>
    </w:rPr>
  </w:style>
  <w:style w:type="paragraph" w:customStyle="1" w:styleId="290">
    <w:name w:val="font12"/>
    <w:basedOn w:val="1"/>
    <w:uiPriority w:val="0"/>
    <w:pPr>
      <w:widowControl/>
      <w:numPr>
        <w:ilvl w:val="3"/>
        <w:numId w:val="11"/>
      </w:numPr>
      <w:tabs>
        <w:tab w:val="left" w:pos="2"/>
        <w:tab w:val="clear" w:pos="1574"/>
      </w:tabs>
      <w:spacing w:before="100" w:beforeAutospacing="1" w:after="100" w:afterAutospacing="1" w:line="240" w:lineRule="auto"/>
      <w:ind w:left="0" w:firstLine="0" w:firstLineChars="0"/>
      <w:jc w:val="left"/>
    </w:pPr>
    <w:rPr>
      <w:rFonts w:eastAsia="Arial Unicode MS"/>
      <w:kern w:val="0"/>
      <w:sz w:val="22"/>
      <w:szCs w:val="22"/>
    </w:rPr>
  </w:style>
  <w:style w:type="paragraph" w:customStyle="1" w:styleId="291">
    <w:name w:val="edri-1).title"/>
    <w:basedOn w:val="1"/>
    <w:uiPriority w:val="0"/>
    <w:pPr>
      <w:widowControl/>
      <w:numPr>
        <w:ilvl w:val="4"/>
        <w:numId w:val="12"/>
      </w:numPr>
      <w:tabs>
        <w:tab w:val="left" w:pos="722"/>
      </w:tabs>
      <w:spacing w:beforeLines="50" w:line="300" w:lineRule="auto"/>
      <w:ind w:firstLine="0" w:firstLineChars="0"/>
      <w:jc w:val="left"/>
      <w:outlineLvl w:val="4"/>
    </w:pPr>
    <w:rPr>
      <w:bCs/>
      <w:kern w:val="0"/>
      <w:szCs w:val="20"/>
    </w:rPr>
  </w:style>
  <w:style w:type="paragraph" w:customStyle="1" w:styleId="292">
    <w:name w:val="edri-title first"/>
    <w:basedOn w:val="1"/>
    <w:uiPriority w:val="0"/>
    <w:pPr>
      <w:widowControl/>
      <w:tabs>
        <w:tab w:val="left" w:pos="2"/>
        <w:tab w:val="left" w:pos="1365"/>
      </w:tabs>
      <w:spacing w:beforeLines="100" w:line="300" w:lineRule="auto"/>
      <w:ind w:left="1247" w:hanging="1245" w:firstLineChars="0"/>
      <w:jc w:val="left"/>
      <w:outlineLvl w:val="0"/>
    </w:pPr>
    <w:rPr>
      <w:rFonts w:ascii="Arial Narrow" w:hAnsi="Arial Narrow" w:cs="宋体"/>
      <w:b/>
      <w:bCs/>
      <w:kern w:val="0"/>
      <w:sz w:val="30"/>
      <w:szCs w:val="30"/>
    </w:rPr>
  </w:style>
  <w:style w:type="paragraph" w:customStyle="1" w:styleId="293">
    <w:name w:val="edri-A title"/>
    <w:basedOn w:val="1"/>
    <w:next w:val="1"/>
    <w:uiPriority w:val="0"/>
    <w:pPr>
      <w:widowControl/>
      <w:tabs>
        <w:tab w:val="left" w:pos="1574"/>
      </w:tabs>
      <w:spacing w:beforeLines="50" w:line="300" w:lineRule="auto"/>
      <w:ind w:left="1574" w:hanging="419" w:firstLineChars="0"/>
      <w:jc w:val="left"/>
      <w:outlineLvl w:val="3"/>
    </w:pPr>
    <w:rPr>
      <w:rFonts w:cs="CommercialPi BT"/>
      <w:bCs/>
      <w:kern w:val="0"/>
      <w:szCs w:val="20"/>
      <w:lang w:eastAsia="en-US"/>
    </w:rPr>
  </w:style>
  <w:style w:type="paragraph" w:customStyle="1" w:styleId="294">
    <w:name w:val="Char Char Char1 Char Char Char Char Char Char Char Char Char Char Char Char Char Char Char Char"/>
    <w:basedOn w:val="1"/>
    <w:uiPriority w:val="0"/>
    <w:pPr>
      <w:spacing w:line="240" w:lineRule="auto"/>
      <w:ind w:left="0" w:firstLine="0" w:firstLineChars="0"/>
    </w:pPr>
    <w:rPr>
      <w:rFonts w:ascii="Tahoma" w:hAnsi="Tahoma"/>
      <w:szCs w:val="20"/>
    </w:rPr>
  </w:style>
  <w:style w:type="paragraph" w:customStyle="1" w:styleId="295">
    <w:name w:val="样式4"/>
    <w:basedOn w:val="6"/>
    <w:next w:val="29"/>
    <w:uiPriority w:val="0"/>
    <w:pPr>
      <w:widowControl/>
      <w:numPr>
        <w:numId w:val="0"/>
      </w:numPr>
      <w:tabs>
        <w:tab w:val="left" w:pos="340"/>
        <w:tab w:val="left" w:pos="540"/>
      </w:tabs>
      <w:adjustRightInd w:val="0"/>
      <w:snapToGrid w:val="0"/>
      <w:spacing w:before="0" w:after="0" w:line="240" w:lineRule="auto"/>
      <w:ind w:left="765" w:hanging="425"/>
      <w:textAlignment w:val="baseline"/>
    </w:pPr>
    <w:rPr>
      <w:rFonts w:ascii="Verdana" w:hAnsi="Verdana"/>
      <w:b w:val="0"/>
      <w:bCs w:val="0"/>
      <w:kern w:val="0"/>
      <w:sz w:val="24"/>
      <w:szCs w:val="20"/>
    </w:rPr>
  </w:style>
  <w:style w:type="paragraph" w:customStyle="1" w:styleId="296">
    <w:name w:val="样式5"/>
    <w:basedOn w:val="6"/>
    <w:next w:val="20"/>
    <w:link w:val="962"/>
    <w:uiPriority w:val="0"/>
    <w:pPr>
      <w:widowControl/>
      <w:numPr>
        <w:numId w:val="0"/>
      </w:numPr>
      <w:tabs>
        <w:tab w:val="left" w:pos="340"/>
        <w:tab w:val="left" w:pos="540"/>
      </w:tabs>
      <w:adjustRightInd w:val="0"/>
      <w:snapToGrid w:val="0"/>
      <w:spacing w:before="0" w:after="0" w:line="240" w:lineRule="auto"/>
      <w:ind w:left="765" w:hanging="425"/>
      <w:textAlignment w:val="baseline"/>
    </w:pPr>
    <w:rPr>
      <w:rFonts w:ascii="Verdana" w:hAnsi="Verdana"/>
      <w:b w:val="0"/>
      <w:bCs w:val="0"/>
      <w:kern w:val="0"/>
      <w:sz w:val="24"/>
      <w:szCs w:val="20"/>
    </w:rPr>
  </w:style>
  <w:style w:type="paragraph" w:customStyle="1" w:styleId="297">
    <w:name w:val="样式 标题 1 + 宋体"/>
    <w:basedOn w:val="2"/>
    <w:link w:val="870"/>
    <w:uiPriority w:val="0"/>
    <w:pPr>
      <w:numPr>
        <w:numId w:val="0"/>
      </w:numPr>
      <w:adjustRightInd w:val="0"/>
      <w:spacing w:line="578" w:lineRule="auto"/>
      <w:ind w:firstLine="288"/>
      <w:jc w:val="center"/>
    </w:pPr>
    <w:rPr>
      <w:rFonts w:ascii="宋体" w:hAnsi="宋体"/>
      <w:bCs w:val="0"/>
      <w:kern w:val="21"/>
      <w:sz w:val="44"/>
    </w:rPr>
  </w:style>
  <w:style w:type="paragraph" w:customStyle="1" w:styleId="298">
    <w:name w:val="样式 标题 4标题 4 Char + 宋体 小四"/>
    <w:basedOn w:val="6"/>
    <w:link w:val="871"/>
    <w:uiPriority w:val="0"/>
    <w:pPr>
      <w:keepNext/>
      <w:keepLines/>
      <w:numPr>
        <w:numId w:val="0"/>
      </w:numPr>
      <w:tabs>
        <w:tab w:val="left" w:pos="540"/>
      </w:tabs>
      <w:spacing w:before="280" w:after="290" w:line="376" w:lineRule="auto"/>
      <w:ind w:left="540"/>
      <w:jc w:val="both"/>
    </w:pPr>
    <w:rPr>
      <w:rFonts w:ascii="宋体" w:hAnsi="宋体"/>
      <w:spacing w:val="20"/>
    </w:rPr>
  </w:style>
  <w:style w:type="paragraph" w:customStyle="1" w:styleId="299">
    <w:name w:val="正文2"/>
    <w:basedOn w:val="1"/>
    <w:uiPriority w:val="0"/>
    <w:pPr>
      <w:tabs>
        <w:tab w:val="left" w:pos="477"/>
      </w:tabs>
      <w:adjustRightInd w:val="0"/>
      <w:spacing w:after="60" w:line="360" w:lineRule="atLeast"/>
      <w:ind w:left="477" w:right="57" w:hanging="420" w:firstLineChars="0"/>
      <w:jc w:val="center"/>
      <w:textAlignment w:val="baseline"/>
    </w:pPr>
    <w:rPr>
      <w:rFonts w:ascii="宋体"/>
      <w:kern w:val="0"/>
      <w:sz w:val="21"/>
      <w:szCs w:val="20"/>
    </w:rPr>
  </w:style>
  <w:style w:type="paragraph" w:customStyle="1" w:styleId="300">
    <w:name w:val="注"/>
    <w:basedOn w:val="1"/>
    <w:uiPriority w:val="0"/>
    <w:pPr>
      <w:adjustRightInd w:val="0"/>
      <w:spacing w:line="360" w:lineRule="atLeast"/>
      <w:ind w:left="840" w:hanging="420" w:firstLineChars="0"/>
      <w:textAlignment w:val="baseline"/>
    </w:pPr>
    <w:rPr>
      <w:kern w:val="0"/>
      <w:sz w:val="21"/>
      <w:szCs w:val="20"/>
    </w:rPr>
  </w:style>
  <w:style w:type="paragraph" w:customStyle="1" w:styleId="301">
    <w:name w:val="105"/>
    <w:basedOn w:val="1"/>
    <w:uiPriority w:val="0"/>
    <w:pPr>
      <w:spacing w:line="400" w:lineRule="exact"/>
      <w:ind w:left="360" w:hanging="360" w:firstLineChars="0"/>
    </w:pPr>
    <w:rPr>
      <w:sz w:val="21"/>
    </w:rPr>
  </w:style>
  <w:style w:type="paragraph" w:customStyle="1" w:styleId="302">
    <w:name w:val="正文文本 21"/>
    <w:basedOn w:val="1"/>
    <w:uiPriority w:val="0"/>
    <w:pPr>
      <w:widowControl/>
      <w:adjustRightInd w:val="0"/>
      <w:spacing w:line="240" w:lineRule="auto"/>
      <w:ind w:left="0" w:firstLine="0" w:firstLineChars="0"/>
      <w:jc w:val="left"/>
      <w:textAlignment w:val="baseline"/>
    </w:pPr>
    <w:rPr>
      <w:rFonts w:ascii="Verdana" w:hAnsi="Verdana"/>
      <w:kern w:val="0"/>
      <w:sz w:val="22"/>
      <w:szCs w:val="20"/>
    </w:rPr>
  </w:style>
  <w:style w:type="paragraph" w:customStyle="1" w:styleId="303">
    <w:name w:val="正文文本缩进 21"/>
    <w:basedOn w:val="1"/>
    <w:uiPriority w:val="0"/>
    <w:pPr>
      <w:adjustRightInd w:val="0"/>
      <w:spacing w:line="360" w:lineRule="exact"/>
      <w:ind w:left="0" w:firstLine="630" w:firstLineChars="0"/>
      <w:textAlignment w:val="baseline"/>
    </w:pPr>
    <w:rPr>
      <w:rFonts w:eastAsia="楷体_GB2312"/>
      <w:spacing w:val="20"/>
      <w:kern w:val="0"/>
      <w:sz w:val="28"/>
      <w:szCs w:val="20"/>
    </w:rPr>
  </w:style>
  <w:style w:type="paragraph" w:customStyle="1" w:styleId="304">
    <w:name w:val="Body Text 21"/>
    <w:basedOn w:val="1"/>
    <w:uiPriority w:val="0"/>
    <w:pPr>
      <w:adjustRightInd w:val="0"/>
      <w:spacing w:line="360" w:lineRule="exact"/>
      <w:ind w:left="0" w:firstLine="680" w:firstLineChars="0"/>
      <w:textAlignment w:val="baseline"/>
    </w:pPr>
    <w:rPr>
      <w:rFonts w:eastAsia="楷体_GB2312"/>
      <w:spacing w:val="20"/>
      <w:kern w:val="0"/>
      <w:sz w:val="28"/>
      <w:szCs w:val="20"/>
    </w:rPr>
  </w:style>
  <w:style w:type="paragraph" w:customStyle="1" w:styleId="305">
    <w:name w:val="样式6"/>
    <w:basedOn w:val="1"/>
    <w:next w:val="5"/>
    <w:uiPriority w:val="0"/>
    <w:pPr>
      <w:tabs>
        <w:tab w:val="left" w:pos="0"/>
      </w:tabs>
      <w:spacing w:line="410" w:lineRule="exact"/>
      <w:ind w:left="425" w:hanging="425" w:firstLineChars="0"/>
    </w:pPr>
  </w:style>
  <w:style w:type="paragraph" w:customStyle="1" w:styleId="306">
    <w:name w:val="图表小四中对齐"/>
    <w:basedOn w:val="1"/>
    <w:uiPriority w:val="0"/>
    <w:pPr>
      <w:adjustRightInd w:val="0"/>
      <w:spacing w:line="360" w:lineRule="exact"/>
      <w:ind w:left="0" w:firstLine="0" w:firstLineChars="0"/>
      <w:jc w:val="center"/>
      <w:textAlignment w:val="baseline"/>
    </w:pPr>
    <w:rPr>
      <w:spacing w:val="-10"/>
      <w:szCs w:val="21"/>
    </w:rPr>
  </w:style>
  <w:style w:type="paragraph" w:customStyle="1" w:styleId="307">
    <w:name w:val="样式7"/>
    <w:basedOn w:val="1"/>
    <w:uiPriority w:val="0"/>
    <w:pPr>
      <w:tabs>
        <w:tab w:val="center" w:pos="4153"/>
        <w:tab w:val="right" w:pos="8306"/>
      </w:tabs>
      <w:snapToGrid w:val="0"/>
      <w:spacing w:line="240" w:lineRule="auto"/>
      <w:ind w:left="1199" w:hanging="1199" w:hangingChars="666"/>
      <w:jc w:val="center"/>
    </w:pPr>
    <w:rPr>
      <w:rFonts w:eastAsia="黑体"/>
      <w:sz w:val="18"/>
      <w:szCs w:val="18"/>
    </w:rPr>
  </w:style>
  <w:style w:type="paragraph" w:customStyle="1" w:styleId="308">
    <w:name w:val="flNote"/>
    <w:basedOn w:val="1"/>
    <w:uiPriority w:val="0"/>
    <w:pPr>
      <w:adjustRightInd w:val="0"/>
      <w:spacing w:before="320" w:after="160" w:line="360" w:lineRule="atLeast"/>
      <w:ind w:left="0" w:firstLine="0" w:firstLineChars="0"/>
      <w:jc w:val="center"/>
      <w:textAlignment w:val="baseline"/>
    </w:pPr>
    <w:rPr>
      <w:rFonts w:ascii="Arial" w:eastAsia="黑体"/>
      <w:kern w:val="0"/>
      <w:sz w:val="30"/>
      <w:szCs w:val="20"/>
    </w:rPr>
  </w:style>
  <w:style w:type="paragraph" w:customStyle="1" w:styleId="309">
    <w:name w:val="flType"/>
    <w:basedOn w:val="1"/>
    <w:uiPriority w:val="0"/>
    <w:pPr>
      <w:adjustRightInd w:val="0"/>
      <w:spacing w:before="560" w:after="120" w:line="360" w:lineRule="atLeast"/>
      <w:ind w:left="0" w:firstLine="0" w:firstLineChars="0"/>
      <w:jc w:val="center"/>
      <w:textAlignment w:val="baseline"/>
    </w:pPr>
    <w:rPr>
      <w:rFonts w:ascii="Arial" w:eastAsia="黑体"/>
      <w:kern w:val="0"/>
      <w:sz w:val="28"/>
      <w:szCs w:val="20"/>
    </w:rPr>
  </w:style>
  <w:style w:type="paragraph" w:customStyle="1" w:styleId="310">
    <w:name w:val="容量"/>
    <w:basedOn w:val="1"/>
    <w:uiPriority w:val="0"/>
    <w:pPr>
      <w:adjustRightInd w:val="0"/>
      <w:spacing w:line="312" w:lineRule="atLeast"/>
      <w:ind w:left="0" w:firstLine="0" w:firstLineChars="0"/>
      <w:textAlignment w:val="baseline"/>
    </w:pPr>
    <w:rPr>
      <w:kern w:val="0"/>
      <w:szCs w:val="20"/>
    </w:rPr>
  </w:style>
  <w:style w:type="paragraph" w:customStyle="1" w:styleId="311">
    <w:name w:val="香奈儿 10"/>
    <w:basedOn w:val="1"/>
    <w:uiPriority w:val="0"/>
    <w:pPr>
      <w:tabs>
        <w:tab w:val="left" w:pos="1440"/>
      </w:tabs>
      <w:spacing w:line="240" w:lineRule="auto"/>
      <w:ind w:left="0" w:firstLine="0" w:firstLineChars="0"/>
    </w:pPr>
    <w:rPr>
      <w:sz w:val="21"/>
      <w:szCs w:val="20"/>
    </w:rPr>
  </w:style>
  <w:style w:type="paragraph" w:customStyle="1" w:styleId="312">
    <w:name w:val="香奈儿 8"/>
    <w:basedOn w:val="313"/>
    <w:uiPriority w:val="0"/>
    <w:pPr>
      <w:tabs>
        <w:tab w:val="left" w:pos="780"/>
        <w:tab w:val="right" w:pos="840"/>
      </w:tabs>
      <w:ind w:left="780"/>
    </w:pPr>
  </w:style>
  <w:style w:type="paragraph" w:customStyle="1" w:styleId="313">
    <w:name w:val="香奈儿 5"/>
    <w:basedOn w:val="1"/>
    <w:uiPriority w:val="0"/>
    <w:pPr>
      <w:tabs>
        <w:tab w:val="right" w:pos="840"/>
      </w:tabs>
      <w:spacing w:line="240" w:lineRule="auto"/>
      <w:ind w:left="840" w:hanging="360" w:firstLineChars="0"/>
    </w:pPr>
    <w:rPr>
      <w:sz w:val="21"/>
      <w:szCs w:val="20"/>
    </w:rPr>
  </w:style>
  <w:style w:type="paragraph" w:customStyle="1" w:styleId="314">
    <w:name w:val="香奈儿 1"/>
    <w:basedOn w:val="19"/>
    <w:next w:val="16"/>
    <w:uiPriority w:val="0"/>
    <w:pPr>
      <w:widowControl/>
      <w:spacing w:before="100" w:after="100"/>
      <w:ind w:left="567" w:leftChars="0" w:hanging="567"/>
    </w:pPr>
    <w:rPr>
      <w:rFonts w:ascii="Times New Roman" w:hAnsi="Times New Roman" w:cs="Times New Roman"/>
      <w:sz w:val="24"/>
      <w:szCs w:val="20"/>
    </w:rPr>
  </w:style>
  <w:style w:type="paragraph" w:customStyle="1" w:styleId="315">
    <w:name w:val="香奈儿 14"/>
    <w:basedOn w:val="16"/>
    <w:uiPriority w:val="0"/>
    <w:pPr>
      <w:widowControl/>
      <w:tabs>
        <w:tab w:val="right" w:pos="840"/>
        <w:tab w:val="left" w:pos="1321"/>
      </w:tabs>
      <w:spacing w:line="240" w:lineRule="auto"/>
      <w:ind w:left="1321" w:hanging="360" w:firstLineChars="0"/>
    </w:pPr>
    <w:rPr>
      <w:sz w:val="21"/>
      <w:szCs w:val="20"/>
    </w:rPr>
  </w:style>
  <w:style w:type="paragraph" w:customStyle="1" w:styleId="316">
    <w:name w:val="标书正文1"/>
    <w:basedOn w:val="1"/>
    <w:uiPriority w:val="0"/>
    <w:pPr>
      <w:spacing w:before="100" w:after="100"/>
      <w:ind w:left="420" w:firstLine="298" w:firstLineChars="142"/>
    </w:pPr>
    <w:rPr>
      <w:rFonts w:ascii="宋体"/>
      <w:sz w:val="21"/>
    </w:rPr>
  </w:style>
  <w:style w:type="paragraph" w:customStyle="1" w:styleId="317">
    <w:name w:val="标书正文"/>
    <w:basedOn w:val="1"/>
    <w:link w:val="1003"/>
    <w:uiPriority w:val="0"/>
    <w:pPr>
      <w:spacing w:before="100" w:after="100"/>
      <w:ind w:left="0" w:firstLine="0" w:firstLineChars="0"/>
      <w:jc w:val="center"/>
    </w:pPr>
    <w:rPr>
      <w:spacing w:val="20"/>
      <w:sz w:val="21"/>
      <w:szCs w:val="20"/>
    </w:rPr>
  </w:style>
  <w:style w:type="paragraph" w:customStyle="1" w:styleId="318">
    <w:name w:val="标题3"/>
    <w:basedOn w:val="2"/>
    <w:uiPriority w:val="0"/>
    <w:pPr>
      <w:numPr>
        <w:numId w:val="0"/>
      </w:numPr>
      <w:adjustRightInd w:val="0"/>
      <w:spacing w:beforeLines="50" w:after="0" w:line="312" w:lineRule="auto"/>
      <w:jc w:val="center"/>
    </w:pPr>
    <w:rPr>
      <w:rFonts w:ascii="宋体"/>
      <w:bCs w:val="0"/>
      <w:sz w:val="28"/>
      <w:szCs w:val="20"/>
    </w:rPr>
  </w:style>
  <w:style w:type="paragraph" w:customStyle="1" w:styleId="319">
    <w:name w:val="招标文件正文"/>
    <w:uiPriority w:val="0"/>
    <w:pPr>
      <w:spacing w:before="120" w:after="120" w:line="300" w:lineRule="auto"/>
      <w:ind w:left="500" w:firstLine="200" w:firstLineChars="200"/>
    </w:pPr>
    <w:rPr>
      <w:rFonts w:ascii="宋体" w:hAnsi="Times New Roman" w:eastAsia="宋体" w:cs="Times New Roman"/>
      <w:spacing w:val="10"/>
      <w:w w:val="95"/>
      <w:sz w:val="21"/>
      <w:lang w:val="en-US" w:eastAsia="zh-CN" w:bidi="ar-SA"/>
    </w:rPr>
  </w:style>
  <w:style w:type="paragraph" w:customStyle="1" w:styleId="320">
    <w:name w:val="正文文本1"/>
    <w:uiPriority w:val="0"/>
    <w:pPr>
      <w:widowControl w:val="0"/>
      <w:autoSpaceDE w:val="0"/>
      <w:autoSpaceDN w:val="0"/>
      <w:adjustRightInd w:val="0"/>
      <w:spacing w:before="170" w:line="300" w:lineRule="atLeast"/>
      <w:ind w:left="1134" w:hanging="500" w:hangingChars="500"/>
      <w:jc w:val="both"/>
    </w:pPr>
    <w:rPr>
      <w:rFonts w:ascii="Times New Roman" w:hAnsi="Times New Roman" w:eastAsia="宋体" w:cs="Times New Roman"/>
      <w:color w:val="000000"/>
      <w:sz w:val="24"/>
      <w:lang w:val="en-US" w:eastAsia="zh-CN" w:bidi="ar-SA"/>
    </w:rPr>
  </w:style>
  <w:style w:type="paragraph" w:customStyle="1" w:styleId="321">
    <w:name w:val="正文1"/>
    <w:basedOn w:val="1"/>
    <w:uiPriority w:val="0"/>
    <w:pPr>
      <w:adjustRightInd w:val="0"/>
      <w:snapToGrid w:val="0"/>
      <w:spacing w:beforeLines="50" w:afterLines="50" w:line="380" w:lineRule="atLeast"/>
      <w:ind w:left="850" w:leftChars="354" w:firstLine="0" w:firstLineChars="0"/>
    </w:pPr>
    <w:rPr>
      <w:rFonts w:ascii="宋体" w:hAnsi="宋体"/>
      <w:snapToGrid w:val="0"/>
      <w:color w:val="000000"/>
      <w:kern w:val="0"/>
    </w:rPr>
  </w:style>
  <w:style w:type="paragraph" w:customStyle="1" w:styleId="322">
    <w:name w:val="技术标题2"/>
    <w:basedOn w:val="1"/>
    <w:uiPriority w:val="0"/>
    <w:pPr>
      <w:keepNext/>
      <w:keepLines/>
      <w:adjustRightInd w:val="0"/>
      <w:snapToGrid w:val="0"/>
      <w:spacing w:beforeLines="150" w:afterLines="50" w:line="240" w:lineRule="auto"/>
      <w:ind w:left="0" w:firstLine="0" w:firstLineChars="0"/>
      <w:outlineLvl w:val="3"/>
    </w:pPr>
    <w:rPr>
      <w:rFonts w:ascii="Arial" w:hAnsi="Arial"/>
      <w:b/>
      <w:bCs/>
      <w:color w:val="000000"/>
      <w:sz w:val="32"/>
      <w:szCs w:val="28"/>
    </w:rPr>
  </w:style>
  <w:style w:type="paragraph" w:customStyle="1" w:styleId="323">
    <w:name w:val="正文1缩进"/>
    <w:basedOn w:val="321"/>
    <w:uiPriority w:val="0"/>
    <w:pPr>
      <w:ind w:left="984" w:leftChars="410" w:firstLine="5" w:firstLineChars="2"/>
    </w:pPr>
  </w:style>
  <w:style w:type="paragraph" w:customStyle="1" w:styleId="324">
    <w:name w:val="招标文件1.1"/>
    <w:link w:val="887"/>
    <w:uiPriority w:val="0"/>
    <w:pPr>
      <w:tabs>
        <w:tab w:val="left" w:pos="630"/>
      </w:tabs>
      <w:spacing w:before="120" w:after="120" w:line="480" w:lineRule="exact"/>
      <w:ind w:left="500" w:hanging="500" w:hangingChars="500"/>
      <w:outlineLvl w:val="2"/>
    </w:pPr>
    <w:rPr>
      <w:rFonts w:ascii="宋体" w:hAnsi="Times New Roman" w:eastAsia="宋体" w:cs="Times New Roman"/>
      <w:b/>
      <w:spacing w:val="10"/>
      <w:w w:val="95"/>
      <w:sz w:val="24"/>
      <w:lang w:val="en-US" w:eastAsia="zh-CN" w:bidi="ar-SA"/>
    </w:rPr>
  </w:style>
  <w:style w:type="paragraph" w:customStyle="1" w:styleId="325">
    <w:name w:val="招标文件1.1.1"/>
    <w:link w:val="885"/>
    <w:uiPriority w:val="0"/>
    <w:pPr>
      <w:spacing w:line="420" w:lineRule="exact"/>
      <w:ind w:left="500" w:firstLine="498" w:firstLineChars="200"/>
      <w:outlineLvl w:val="2"/>
    </w:pPr>
    <w:rPr>
      <w:rFonts w:ascii="宋体" w:hAnsi="宋体" w:eastAsia="宋体" w:cs="Times New Roman"/>
      <w:b/>
      <w:spacing w:val="4"/>
      <w:sz w:val="24"/>
      <w:szCs w:val="24"/>
      <w:lang w:val="en-US" w:eastAsia="zh-CN" w:bidi="ar-SA"/>
    </w:rPr>
  </w:style>
  <w:style w:type="paragraph" w:customStyle="1" w:styleId="326">
    <w:name w:val="招标文件1.1.1.1"/>
    <w:basedOn w:val="1"/>
    <w:link w:val="886"/>
    <w:uiPriority w:val="0"/>
    <w:pPr>
      <w:spacing w:before="120" w:after="120" w:line="480" w:lineRule="exact"/>
      <w:ind w:left="284" w:firstLine="0" w:firstLineChars="0"/>
      <w:jc w:val="left"/>
      <w:outlineLvl w:val="4"/>
    </w:pPr>
    <w:rPr>
      <w:rFonts w:ascii="宋体"/>
      <w:b/>
      <w:spacing w:val="10"/>
      <w:w w:val="95"/>
    </w:rPr>
  </w:style>
  <w:style w:type="paragraph" w:customStyle="1" w:styleId="327">
    <w:name w:val="招标文件1）"/>
    <w:uiPriority w:val="0"/>
    <w:pPr>
      <w:spacing w:before="120" w:after="120" w:line="300" w:lineRule="auto"/>
      <w:ind w:left="500" w:hanging="500" w:hangingChars="500"/>
      <w:outlineLvl w:val="5"/>
    </w:pPr>
    <w:rPr>
      <w:rFonts w:ascii="宋体" w:hAnsi="Times New Roman" w:eastAsia="宋体" w:cs="Times New Roman"/>
      <w:spacing w:val="10"/>
      <w:w w:val="95"/>
      <w:sz w:val="21"/>
      <w:lang w:val="en-US" w:eastAsia="zh-CN" w:bidi="ar-SA"/>
    </w:rPr>
  </w:style>
  <w:style w:type="paragraph" w:customStyle="1" w:styleId="328">
    <w:name w:val="招标文件A）"/>
    <w:uiPriority w:val="0"/>
    <w:pPr>
      <w:spacing w:before="120" w:after="120" w:line="300" w:lineRule="auto"/>
      <w:ind w:left="500" w:hanging="500" w:hangingChars="500"/>
      <w:outlineLvl w:val="6"/>
    </w:pPr>
    <w:rPr>
      <w:rFonts w:ascii="宋体" w:hAnsi="Times New Roman" w:eastAsia="宋体" w:cs="Times New Roman"/>
      <w:spacing w:val="10"/>
      <w:w w:val="95"/>
      <w:sz w:val="21"/>
      <w:lang w:val="en-US" w:eastAsia="zh-CN" w:bidi="ar-SA"/>
    </w:rPr>
  </w:style>
  <w:style w:type="paragraph" w:customStyle="1" w:styleId="329">
    <w:name w:val="StandardOhneEinzug"/>
    <w:basedOn w:val="1"/>
    <w:uiPriority w:val="0"/>
    <w:pPr>
      <w:widowControl/>
      <w:tabs>
        <w:tab w:val="left" w:pos="560"/>
      </w:tabs>
      <w:spacing w:after="240" w:line="288" w:lineRule="auto"/>
      <w:ind w:left="200" w:firstLine="0" w:firstLineChars="0"/>
      <w:jc w:val="left"/>
    </w:pPr>
    <w:rPr>
      <w:rFonts w:ascii="Arial" w:hAnsi="Arial"/>
      <w:kern w:val="0"/>
      <w:sz w:val="22"/>
      <w:szCs w:val="20"/>
    </w:rPr>
  </w:style>
  <w:style w:type="paragraph" w:customStyle="1" w:styleId="330">
    <w:name w:val="招标文件1"/>
    <w:basedOn w:val="1"/>
    <w:uiPriority w:val="0"/>
    <w:pPr>
      <w:tabs>
        <w:tab w:val="left" w:pos="420"/>
      </w:tabs>
      <w:spacing w:before="120" w:after="120" w:line="480" w:lineRule="exact"/>
      <w:ind w:left="0" w:firstLine="0" w:firstLineChars="0"/>
      <w:jc w:val="left"/>
      <w:outlineLvl w:val="1"/>
    </w:pPr>
    <w:rPr>
      <w:rFonts w:ascii="宋体"/>
      <w:b/>
      <w:spacing w:val="10"/>
      <w:w w:val="95"/>
      <w:kern w:val="0"/>
      <w:sz w:val="28"/>
      <w:szCs w:val="28"/>
    </w:rPr>
  </w:style>
  <w:style w:type="paragraph" w:customStyle="1" w:styleId="331">
    <w:name w:val="l9标题2"/>
    <w:basedOn w:val="1"/>
    <w:uiPriority w:val="0"/>
    <w:pPr>
      <w:tabs>
        <w:tab w:val="left" w:pos="567"/>
      </w:tabs>
      <w:spacing w:beforeLines="100" w:afterLines="50"/>
      <w:ind w:left="567" w:hanging="567" w:firstLineChars="0"/>
    </w:pPr>
    <w:rPr>
      <w:b/>
      <w:bCs/>
    </w:rPr>
  </w:style>
  <w:style w:type="paragraph" w:customStyle="1" w:styleId="332">
    <w:name w:val="缺省文本"/>
    <w:basedOn w:val="1"/>
    <w:uiPriority w:val="0"/>
    <w:pPr>
      <w:widowControl/>
      <w:tabs>
        <w:tab w:val="left" w:pos="420"/>
      </w:tabs>
      <w:overflowPunct w:val="0"/>
      <w:autoSpaceDE w:val="0"/>
      <w:autoSpaceDN w:val="0"/>
      <w:adjustRightInd w:val="0"/>
      <w:snapToGrid w:val="0"/>
      <w:ind w:left="420" w:hanging="420" w:firstLineChars="0"/>
      <w:textAlignment w:val="baseline"/>
    </w:pPr>
    <w:rPr>
      <w:kern w:val="0"/>
      <w:szCs w:val="20"/>
    </w:rPr>
  </w:style>
  <w:style w:type="paragraph" w:customStyle="1" w:styleId="333">
    <w:name w:val="报告正文 Char1 Char"/>
    <w:basedOn w:val="1"/>
    <w:uiPriority w:val="0"/>
    <w:pPr>
      <w:spacing w:line="480" w:lineRule="exact"/>
      <w:ind w:left="0" w:firstLine="200" w:firstLineChars="200"/>
    </w:pPr>
    <w:rPr>
      <w:rFonts w:ascii="宋体"/>
      <w:color w:val="0000FF"/>
      <w:sz w:val="28"/>
      <w:szCs w:val="28"/>
    </w:rPr>
  </w:style>
  <w:style w:type="paragraph" w:customStyle="1" w:styleId="334">
    <w:name w:val="Sub title 1"/>
    <w:basedOn w:val="1"/>
    <w:uiPriority w:val="0"/>
    <w:pPr>
      <w:tabs>
        <w:tab w:val="left" w:pos="1304"/>
      </w:tabs>
      <w:autoSpaceDE w:val="0"/>
      <w:autoSpaceDN w:val="0"/>
      <w:adjustRightInd w:val="0"/>
      <w:spacing w:before="170" w:line="300" w:lineRule="atLeast"/>
      <w:ind w:left="1304" w:hanging="170" w:firstLineChars="0"/>
    </w:pPr>
    <w:rPr>
      <w:rFonts w:ascii="Arial" w:hAnsi="Arial"/>
      <w:kern w:val="0"/>
      <w:sz w:val="21"/>
      <w:szCs w:val="20"/>
    </w:rPr>
  </w:style>
  <w:style w:type="paragraph" w:customStyle="1" w:styleId="335">
    <w:name w:val="表中"/>
    <w:basedOn w:val="1"/>
    <w:uiPriority w:val="0"/>
    <w:pPr>
      <w:tabs>
        <w:tab w:val="left" w:pos="480"/>
      </w:tabs>
      <w:autoSpaceDE w:val="0"/>
      <w:autoSpaceDN w:val="0"/>
      <w:adjustRightInd w:val="0"/>
      <w:spacing w:before="100" w:beforeAutospacing="1" w:after="100" w:afterAutospacing="1" w:line="240" w:lineRule="auto"/>
      <w:ind w:left="0" w:firstLine="0" w:firstLineChars="0"/>
      <w:jc w:val="center"/>
    </w:pPr>
    <w:rPr>
      <w:kern w:val="0"/>
      <w:sz w:val="21"/>
    </w:rPr>
  </w:style>
  <w:style w:type="paragraph" w:customStyle="1" w:styleId="336">
    <w:name w:val="Char Char Char Char Char Char Char Char Char Char Char Char1 Char Char Char"/>
    <w:basedOn w:val="1"/>
    <w:uiPriority w:val="0"/>
    <w:pPr>
      <w:spacing w:line="240" w:lineRule="auto"/>
      <w:ind w:left="0" w:firstLine="0" w:firstLineChars="0"/>
    </w:pPr>
    <w:rPr>
      <w:rFonts w:ascii="Tahoma" w:hAnsi="Tahoma" w:cs="仿宋_GB2312"/>
      <w:szCs w:val="20"/>
    </w:rPr>
  </w:style>
  <w:style w:type="paragraph" w:customStyle="1" w:styleId="337">
    <w:name w:val="Char Char Char1 Char Char Char Char Char Char"/>
    <w:basedOn w:val="1"/>
    <w:uiPriority w:val="0"/>
    <w:pPr>
      <w:spacing w:line="240" w:lineRule="auto"/>
      <w:ind w:left="0" w:firstLine="0" w:firstLineChars="0"/>
    </w:pPr>
    <w:rPr>
      <w:rFonts w:ascii="Tahoma" w:hAnsi="Tahoma"/>
      <w:szCs w:val="20"/>
    </w:rPr>
  </w:style>
  <w:style w:type="paragraph" w:customStyle="1" w:styleId="338">
    <w:name w:val="Char Char Char1 Char Char Char Char Char Char Char Char Char"/>
    <w:basedOn w:val="1"/>
    <w:uiPriority w:val="0"/>
    <w:pPr>
      <w:spacing w:line="240" w:lineRule="auto"/>
      <w:ind w:left="0" w:firstLine="0" w:firstLineChars="0"/>
    </w:pPr>
    <w:rPr>
      <w:rFonts w:ascii="Tahoma" w:hAnsi="Tahoma"/>
      <w:szCs w:val="20"/>
    </w:rPr>
  </w:style>
  <w:style w:type="paragraph" w:customStyle="1" w:styleId="339">
    <w:name w:val="样式 标题 4 + 宋体 段前: 0 磅 段后: 0 磅 行距: 多倍行距 1.25 字行"/>
    <w:basedOn w:val="6"/>
    <w:uiPriority w:val="0"/>
    <w:pPr>
      <w:keepNext/>
      <w:keepLines/>
      <w:widowControl/>
      <w:numPr>
        <w:numId w:val="0"/>
      </w:numPr>
      <w:spacing w:before="0" w:after="0" w:line="300" w:lineRule="auto"/>
      <w:jc w:val="both"/>
    </w:pPr>
    <w:rPr>
      <w:rFonts w:ascii="宋体" w:hAnsi="宋体" w:cs="宋体"/>
      <w:b w:val="0"/>
      <w:bCs w:val="0"/>
      <w:sz w:val="24"/>
      <w:szCs w:val="20"/>
    </w:rPr>
  </w:style>
  <w:style w:type="paragraph" w:customStyle="1" w:styleId="340">
    <w:name w:val="Char Char Char1 Char Char Char Char Char Char Char Char Char Char Char Char Char Char Char Char1"/>
    <w:basedOn w:val="1"/>
    <w:uiPriority w:val="0"/>
    <w:pPr>
      <w:spacing w:line="240" w:lineRule="auto"/>
      <w:ind w:left="0" w:firstLine="0" w:firstLineChars="0"/>
    </w:pPr>
    <w:rPr>
      <w:rFonts w:ascii="Tahoma" w:hAnsi="Tahoma"/>
      <w:b/>
      <w:szCs w:val="20"/>
    </w:rPr>
  </w:style>
  <w:style w:type="paragraph" w:customStyle="1" w:styleId="341">
    <w:name w:val="封面"/>
    <w:basedOn w:val="1"/>
    <w:uiPriority w:val="0"/>
    <w:pPr>
      <w:adjustRightInd w:val="0"/>
      <w:spacing w:before="120" w:line="360" w:lineRule="atLeast"/>
      <w:ind w:left="0" w:right="147" w:firstLine="1" w:firstLineChars="0"/>
      <w:jc w:val="center"/>
      <w:textAlignment w:val="baseline"/>
    </w:pPr>
    <w:rPr>
      <w:rFonts w:eastAsia="文新字海-粗楷"/>
      <w:kern w:val="0"/>
      <w:sz w:val="28"/>
      <w:szCs w:val="20"/>
      <w:lang w:eastAsia="zh-TW"/>
    </w:rPr>
  </w:style>
  <w:style w:type="paragraph" w:customStyle="1" w:styleId="342">
    <w:name w:val="Char Char Char1 Char Char Char Char Char Char Char Char Char Char Char Char Char Char Char Char Char Char Char1"/>
    <w:basedOn w:val="1"/>
    <w:uiPriority w:val="0"/>
    <w:pPr>
      <w:spacing w:line="240" w:lineRule="auto"/>
      <w:ind w:left="0" w:firstLine="0" w:firstLineChars="0"/>
    </w:pPr>
    <w:rPr>
      <w:rFonts w:ascii="Tahoma" w:hAnsi="Tahoma"/>
      <w:szCs w:val="20"/>
    </w:rPr>
  </w:style>
  <w:style w:type="paragraph" w:customStyle="1" w:styleId="343">
    <w:name w:val="样式 标题 2 + 居中"/>
    <w:basedOn w:val="4"/>
    <w:uiPriority w:val="0"/>
    <w:pPr>
      <w:keepNext/>
      <w:keepLines/>
      <w:numPr>
        <w:numId w:val="0"/>
      </w:numPr>
      <w:spacing w:before="0" w:after="0" w:line="416" w:lineRule="auto"/>
      <w:jc w:val="center"/>
    </w:pPr>
    <w:rPr>
      <w:rFonts w:ascii="Arial" w:hAnsi="Arial" w:cs="宋体"/>
      <w:sz w:val="44"/>
      <w:szCs w:val="20"/>
    </w:rPr>
  </w:style>
  <w:style w:type="paragraph" w:customStyle="1" w:styleId="344">
    <w:name w:val="样式 标题 5 + 宋体"/>
    <w:basedOn w:val="7"/>
    <w:uiPriority w:val="0"/>
    <w:pPr>
      <w:numPr>
        <w:numId w:val="0"/>
      </w:numPr>
      <w:spacing w:before="280" w:after="290" w:line="376" w:lineRule="auto"/>
      <w:jc w:val="both"/>
    </w:pPr>
    <w:rPr>
      <w:rFonts w:ascii="宋体" w:hAnsi="宋体"/>
    </w:rPr>
  </w:style>
  <w:style w:type="paragraph" w:customStyle="1" w:styleId="345">
    <w:name w:val="样式 标题 4标题 4 Char Char Char4 dashd3dash标题 4 Char Char标题 4 ...1"/>
    <w:basedOn w:val="6"/>
    <w:link w:val="878"/>
    <w:uiPriority w:val="0"/>
    <w:pPr>
      <w:keepNext/>
      <w:keepLines/>
      <w:numPr>
        <w:numId w:val="0"/>
      </w:numPr>
      <w:spacing w:before="280" w:after="290" w:line="376" w:lineRule="auto"/>
      <w:jc w:val="both"/>
    </w:pPr>
    <w:rPr>
      <w:rFonts w:ascii="宋体" w:hAnsi="宋体"/>
      <w:b w:val="0"/>
      <w:color w:val="000000"/>
      <w:sz w:val="24"/>
    </w:rPr>
  </w:style>
  <w:style w:type="paragraph" w:customStyle="1" w:styleId="346">
    <w:name w:val="Char Char Char1 Char Char Char1 Char"/>
    <w:basedOn w:val="1"/>
    <w:uiPriority w:val="0"/>
    <w:pPr>
      <w:spacing w:line="240" w:lineRule="auto"/>
      <w:ind w:left="0" w:firstLine="0" w:firstLineChars="0"/>
    </w:pPr>
    <w:rPr>
      <w:rFonts w:ascii="Tahoma" w:hAnsi="Tahoma"/>
      <w:szCs w:val="20"/>
    </w:rPr>
  </w:style>
  <w:style w:type="paragraph" w:customStyle="1" w:styleId="347">
    <w:name w:val="样式8"/>
    <w:basedOn w:val="1"/>
    <w:link w:val="880"/>
    <w:uiPriority w:val="0"/>
    <w:pPr>
      <w:spacing w:line="420" w:lineRule="exact"/>
      <w:ind w:left="0" w:firstLine="0" w:firstLineChars="0"/>
      <w:jc w:val="left"/>
      <w:outlineLvl w:val="2"/>
    </w:pPr>
    <w:rPr>
      <w:rFonts w:ascii="宋体" w:hAnsi="宋体"/>
      <w:color w:val="000000"/>
      <w:spacing w:val="-2"/>
      <w:w w:val="95"/>
      <w:kern w:val="0"/>
    </w:rPr>
  </w:style>
  <w:style w:type="paragraph" w:customStyle="1" w:styleId="348">
    <w:name w:val="_Style 4"/>
    <w:basedOn w:val="1"/>
    <w:next w:val="3"/>
    <w:uiPriority w:val="0"/>
    <w:pPr>
      <w:widowControl/>
      <w:ind w:left="0" w:firstLine="420" w:firstLineChars="0"/>
      <w:jc w:val="left"/>
    </w:pPr>
    <w:rPr>
      <w:kern w:val="0"/>
      <w:szCs w:val="20"/>
    </w:rPr>
  </w:style>
  <w:style w:type="paragraph" w:customStyle="1" w:styleId="349">
    <w:name w:val="表格中对齐"/>
    <w:basedOn w:val="1"/>
    <w:uiPriority w:val="0"/>
    <w:pPr>
      <w:adjustRightInd w:val="0"/>
      <w:snapToGrid w:val="0"/>
      <w:spacing w:beforeLines="20" w:line="360" w:lineRule="atLeast"/>
      <w:ind w:left="0" w:firstLine="0" w:firstLineChars="0"/>
      <w:jc w:val="center"/>
    </w:pPr>
    <w:rPr>
      <w:rFonts w:ascii="宋体" w:hAnsi="宋体"/>
      <w:kern w:val="0"/>
      <w:position w:val="18"/>
      <w:szCs w:val="21"/>
    </w:rPr>
  </w:style>
  <w:style w:type="paragraph" w:customStyle="1" w:styleId="350">
    <w:name w:val="Char Char Char1 Char Char Char Char Char Char Char Char Char Char Char Char Char Char Char Char Char Char Char Char Char Char"/>
    <w:basedOn w:val="1"/>
    <w:uiPriority w:val="0"/>
    <w:pPr>
      <w:spacing w:line="240" w:lineRule="auto"/>
      <w:ind w:left="0" w:firstLine="0" w:firstLineChars="0"/>
    </w:pPr>
    <w:rPr>
      <w:rFonts w:ascii="Tahoma" w:hAnsi="Tahoma"/>
      <w:szCs w:val="20"/>
    </w:rPr>
  </w:style>
  <w:style w:type="paragraph" w:customStyle="1" w:styleId="351">
    <w:name w:val="须知1"/>
    <w:basedOn w:val="5"/>
    <w:uiPriority w:val="0"/>
    <w:pPr>
      <w:keepNext/>
      <w:keepLines/>
      <w:numPr>
        <w:numId w:val="0"/>
      </w:numPr>
      <w:spacing w:before="0" w:after="312" w:line="240" w:lineRule="auto"/>
      <w:jc w:val="both"/>
    </w:pPr>
    <w:rPr>
      <w:rFonts w:ascii="宋体" w:hAnsi="宋体"/>
      <w:bCs w:val="0"/>
      <w:sz w:val="24"/>
    </w:rPr>
  </w:style>
  <w:style w:type="paragraph" w:customStyle="1" w:styleId="352">
    <w:name w:val="合同1"/>
    <w:basedOn w:val="2"/>
    <w:uiPriority w:val="0"/>
    <w:pPr>
      <w:numPr>
        <w:numId w:val="0"/>
      </w:numPr>
      <w:spacing w:before="0" w:after="0" w:line="240" w:lineRule="auto"/>
      <w:jc w:val="center"/>
    </w:pPr>
    <w:rPr>
      <w:rFonts w:ascii="Arial" w:hAnsi="Arial" w:cs="Arial"/>
      <w:b w:val="0"/>
      <w:kern w:val="2"/>
      <w:sz w:val="32"/>
      <w:szCs w:val="24"/>
    </w:rPr>
  </w:style>
  <w:style w:type="paragraph" w:customStyle="1" w:styleId="353">
    <w:name w:val="合同2"/>
    <w:basedOn w:val="2"/>
    <w:uiPriority w:val="0"/>
    <w:pPr>
      <w:numPr>
        <w:numId w:val="0"/>
      </w:numPr>
      <w:spacing w:before="0" w:after="0" w:line="240" w:lineRule="auto"/>
    </w:pPr>
    <w:rPr>
      <w:rFonts w:ascii="Arial" w:hAnsi="Arial" w:cs="Arial"/>
      <w:b w:val="0"/>
      <w:kern w:val="2"/>
      <w:sz w:val="32"/>
      <w:szCs w:val="24"/>
    </w:rPr>
  </w:style>
  <w:style w:type="paragraph" w:customStyle="1" w:styleId="354">
    <w:name w:val="通用"/>
    <w:basedOn w:val="1"/>
    <w:uiPriority w:val="0"/>
    <w:pPr>
      <w:tabs>
        <w:tab w:val="left" w:pos="840"/>
      </w:tabs>
      <w:spacing w:after="312"/>
      <w:ind w:left="718" w:hanging="718" w:hangingChars="342"/>
    </w:pPr>
    <w:rPr>
      <w:sz w:val="21"/>
      <w:szCs w:val="20"/>
    </w:rPr>
  </w:style>
  <w:style w:type="paragraph" w:customStyle="1" w:styleId="355">
    <w:name w:val="Body text 1"/>
    <w:basedOn w:val="320"/>
    <w:uiPriority w:val="0"/>
    <w:pPr>
      <w:tabs>
        <w:tab w:val="left" w:pos="1134"/>
      </w:tabs>
      <w:ind w:hanging="1134"/>
    </w:pPr>
  </w:style>
  <w:style w:type="paragraph" w:customStyle="1" w:styleId="356">
    <w:name w:val="格式1"/>
    <w:basedOn w:val="2"/>
    <w:uiPriority w:val="0"/>
    <w:pPr>
      <w:numPr>
        <w:numId w:val="0"/>
      </w:numPr>
      <w:spacing w:before="0" w:after="0" w:line="240" w:lineRule="auto"/>
      <w:jc w:val="center"/>
    </w:pPr>
    <w:rPr>
      <w:rFonts w:ascii="黑体" w:hAnsi="Arial" w:eastAsia="黑体" w:cs="Arial"/>
      <w:b w:val="0"/>
      <w:kern w:val="2"/>
      <w:sz w:val="32"/>
      <w:szCs w:val="24"/>
    </w:rPr>
  </w:style>
  <w:style w:type="paragraph" w:customStyle="1" w:styleId="357">
    <w:name w:val="格式2"/>
    <w:basedOn w:val="4"/>
    <w:uiPriority w:val="0"/>
    <w:pPr>
      <w:keepNext/>
      <w:keepLines/>
      <w:numPr>
        <w:numId w:val="0"/>
      </w:numPr>
      <w:autoSpaceDE w:val="0"/>
      <w:autoSpaceDN w:val="0"/>
      <w:adjustRightInd w:val="0"/>
      <w:spacing w:before="0" w:after="0" w:line="416" w:lineRule="atLeast"/>
      <w:jc w:val="both"/>
      <w:textAlignment w:val="baseline"/>
    </w:pPr>
    <w:rPr>
      <w:rFonts w:ascii="黑体" w:eastAsia="黑体"/>
      <w:b w:val="0"/>
      <w:kern w:val="0"/>
      <w:sz w:val="30"/>
      <w:szCs w:val="20"/>
    </w:rPr>
  </w:style>
  <w:style w:type="paragraph" w:customStyle="1" w:styleId="358">
    <w:name w:val="Char Char Char Char Char Char Char Char Char Char Char Char Char Char Char Char Char Char Char Char Char Char Char Char Char Char Char"/>
    <w:basedOn w:val="1"/>
    <w:uiPriority w:val="0"/>
    <w:pPr>
      <w:tabs>
        <w:tab w:val="left" w:pos="0"/>
      </w:tabs>
      <w:spacing w:line="240" w:lineRule="auto"/>
      <w:ind w:left="0" w:firstLine="0" w:firstLineChars="0"/>
    </w:pPr>
  </w:style>
  <w:style w:type="paragraph" w:customStyle="1" w:styleId="359">
    <w:name w:val="Char Char Char Char Char Char Char Char Char Char Char Char Char Char Char Char Char Char Char Char Char Char Char Char Char Char Char Char"/>
    <w:basedOn w:val="1"/>
    <w:uiPriority w:val="0"/>
    <w:pPr>
      <w:tabs>
        <w:tab w:val="left" w:pos="0"/>
      </w:tabs>
      <w:spacing w:line="240" w:lineRule="auto"/>
      <w:ind w:left="0" w:firstLine="0" w:firstLineChars="0"/>
    </w:pPr>
  </w:style>
  <w:style w:type="paragraph" w:customStyle="1" w:styleId="360">
    <w:name w:val="正文段后空一行"/>
    <w:basedOn w:val="1"/>
    <w:uiPriority w:val="0"/>
    <w:pPr>
      <w:spacing w:afterLines="100" w:line="240" w:lineRule="auto"/>
      <w:ind w:left="0" w:firstLine="0" w:firstLineChars="0"/>
      <w:jc w:val="left"/>
    </w:pPr>
    <w:rPr>
      <w:sz w:val="21"/>
    </w:rPr>
  </w:style>
  <w:style w:type="paragraph" w:customStyle="1" w:styleId="361">
    <w:name w:val="主文"/>
    <w:basedOn w:val="1"/>
    <w:uiPriority w:val="0"/>
    <w:pPr>
      <w:ind w:left="359" w:leftChars="171" w:firstLine="0" w:firstLineChars="0"/>
      <w:jc w:val="left"/>
    </w:pPr>
    <w:rPr>
      <w:rFonts w:ascii="宋体" w:hAnsi="宋体"/>
      <w:sz w:val="21"/>
      <w:szCs w:val="21"/>
    </w:rPr>
  </w:style>
  <w:style w:type="paragraph" w:customStyle="1" w:styleId="362">
    <w:name w:val="TOC 标题1"/>
    <w:basedOn w:val="2"/>
    <w:next w:val="1"/>
    <w:qFormat/>
    <w:uiPriority w:val="39"/>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363">
    <w:name w:val="font1"/>
    <w:basedOn w:val="1"/>
    <w:uiPriority w:val="0"/>
    <w:pPr>
      <w:widowControl/>
      <w:spacing w:before="100" w:beforeAutospacing="1" w:after="100" w:afterAutospacing="1" w:line="240" w:lineRule="auto"/>
      <w:ind w:left="0" w:firstLine="0" w:firstLineChars="0"/>
      <w:jc w:val="left"/>
    </w:pPr>
    <w:rPr>
      <w:rFonts w:ascii="宋体" w:hAnsi="宋体" w:cs="宋体"/>
      <w:kern w:val="0"/>
    </w:rPr>
  </w:style>
  <w:style w:type="paragraph" w:customStyle="1" w:styleId="364">
    <w:name w:val="Char Char Char Char Char Char Char Char Char Char Char Char Char Char Char Char"/>
    <w:basedOn w:val="1"/>
    <w:uiPriority w:val="0"/>
    <w:pPr>
      <w:spacing w:line="240" w:lineRule="auto"/>
      <w:ind w:left="0" w:firstLine="0" w:firstLineChars="0"/>
    </w:pPr>
    <w:rPr>
      <w:rFonts w:ascii="Tahoma" w:hAnsi="Tahoma" w:cs="仿宋_GB2312"/>
      <w:szCs w:val="20"/>
    </w:rPr>
  </w:style>
  <w:style w:type="paragraph" w:customStyle="1" w:styleId="365">
    <w:name w:val="Char Char Char Char Char Char Char Char Char Char Char Char Char Char Char1"/>
    <w:basedOn w:val="1"/>
    <w:uiPriority w:val="0"/>
    <w:pPr>
      <w:spacing w:line="240" w:lineRule="auto"/>
      <w:ind w:left="0" w:firstLine="0" w:firstLineChars="0"/>
    </w:pPr>
    <w:rPr>
      <w:rFonts w:ascii="Tahoma" w:hAnsi="Tahoma" w:cs="仿宋_GB2312"/>
      <w:szCs w:val="20"/>
    </w:rPr>
  </w:style>
  <w:style w:type="paragraph" w:customStyle="1" w:styleId="366">
    <w:name w:val="Char Char Char1 Char Char Char Char Char Char Char Char Char Char Char Char Char Char Char Char Char Char Char Char Char Char Char Char"/>
    <w:basedOn w:val="1"/>
    <w:uiPriority w:val="0"/>
    <w:pPr>
      <w:spacing w:line="240" w:lineRule="auto"/>
      <w:ind w:left="0" w:firstLine="0" w:firstLineChars="0"/>
    </w:pPr>
    <w:rPr>
      <w:rFonts w:ascii="Tahoma" w:hAnsi="Tahoma"/>
      <w:szCs w:val="20"/>
    </w:rPr>
  </w:style>
  <w:style w:type="paragraph" w:customStyle="1" w:styleId="367">
    <w:name w:val="B"/>
    <w:basedOn w:val="1"/>
    <w:uiPriority w:val="0"/>
    <w:pPr>
      <w:widowControl/>
      <w:tabs>
        <w:tab w:val="left" w:pos="1200"/>
      </w:tabs>
      <w:spacing w:before="240" w:line="0" w:lineRule="atLeast"/>
      <w:ind w:left="0" w:firstLine="0" w:firstLineChars="0"/>
    </w:pPr>
    <w:rPr>
      <w:szCs w:val="20"/>
    </w:rPr>
  </w:style>
  <w:style w:type="paragraph" w:customStyle="1" w:styleId="368">
    <w:name w:val="首行缩进"/>
    <w:basedOn w:val="1"/>
    <w:uiPriority w:val="0"/>
    <w:pPr>
      <w:adjustRightInd w:val="0"/>
      <w:ind w:left="0" w:firstLine="480" w:firstLineChars="200"/>
    </w:pPr>
    <w:rPr>
      <w:rFonts w:ascii="宋体"/>
      <w:szCs w:val="20"/>
    </w:rPr>
  </w:style>
  <w:style w:type="paragraph" w:customStyle="1" w:styleId="369">
    <w:name w:val="Char Char Char1 Char1"/>
    <w:basedOn w:val="1"/>
    <w:uiPriority w:val="0"/>
    <w:pPr>
      <w:spacing w:line="240" w:lineRule="auto"/>
      <w:ind w:left="0" w:firstLine="0" w:firstLineChars="0"/>
    </w:pPr>
    <w:rPr>
      <w:rFonts w:ascii="Tahoma" w:hAnsi="Tahoma"/>
      <w:szCs w:val="20"/>
    </w:rPr>
  </w:style>
  <w:style w:type="paragraph" w:customStyle="1" w:styleId="370">
    <w:name w:val="基准页脚样式"/>
    <w:basedOn w:val="17"/>
    <w:uiPriority w:val="0"/>
    <w:pPr>
      <w:keepLines/>
      <w:widowControl/>
      <w:spacing w:after="220" w:line="200" w:lineRule="atLeast"/>
      <w:ind w:left="0" w:firstLine="0" w:firstLineChars="0"/>
    </w:pPr>
    <w:rPr>
      <w:rFonts w:ascii="Arial" w:hAnsi="Arial"/>
      <w:spacing w:val="-5"/>
      <w:kern w:val="0"/>
      <w:sz w:val="16"/>
      <w:szCs w:val="20"/>
    </w:rPr>
  </w:style>
  <w:style w:type="paragraph" w:customStyle="1" w:styleId="371">
    <w:name w:val="xl23"/>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ascii="宋体" w:hAnsi="宋体"/>
      <w:kern w:val="0"/>
      <w:sz w:val="20"/>
      <w:szCs w:val="20"/>
    </w:rPr>
  </w:style>
  <w:style w:type="paragraph" w:customStyle="1" w:styleId="372">
    <w:name w:val="Blockquote"/>
    <w:basedOn w:val="1"/>
    <w:uiPriority w:val="0"/>
    <w:pPr>
      <w:autoSpaceDE w:val="0"/>
      <w:autoSpaceDN w:val="0"/>
      <w:adjustRightInd w:val="0"/>
      <w:spacing w:before="100" w:after="100" w:line="240" w:lineRule="auto"/>
      <w:ind w:left="360" w:right="360" w:firstLine="0" w:firstLineChars="0"/>
      <w:jc w:val="left"/>
    </w:pPr>
    <w:rPr>
      <w:kern w:val="0"/>
      <w:szCs w:val="20"/>
    </w:rPr>
  </w:style>
  <w:style w:type="paragraph" w:customStyle="1" w:styleId="373">
    <w:name w:val="标题四"/>
    <w:basedOn w:val="1"/>
    <w:link w:val="891"/>
    <w:uiPriority w:val="0"/>
    <w:pPr>
      <w:spacing w:after="156"/>
      <w:ind w:left="0" w:firstLine="0" w:firstLineChars="0"/>
    </w:pPr>
    <w:rPr>
      <w:rFonts w:ascii="宋体" w:hAnsi="宋体" w:cs="宋体"/>
      <w:color w:val="000000"/>
      <w:szCs w:val="20"/>
    </w:rPr>
  </w:style>
  <w:style w:type="paragraph" w:customStyle="1" w:styleId="374">
    <w:name w:val="Char Char Char Char Char Char Char"/>
    <w:basedOn w:val="1"/>
    <w:uiPriority w:val="0"/>
    <w:pPr>
      <w:widowControl/>
      <w:spacing w:after="160" w:line="240" w:lineRule="exact"/>
      <w:ind w:left="0" w:firstLine="0" w:firstLineChars="0"/>
      <w:jc w:val="left"/>
    </w:pPr>
    <w:rPr>
      <w:rFonts w:ascii="Arial" w:hAnsi="Arial" w:eastAsia="Times New Roman" w:cs="Verdana"/>
      <w:b/>
      <w:kern w:val="0"/>
      <w:lang w:eastAsia="en-US"/>
    </w:rPr>
  </w:style>
  <w:style w:type="paragraph" w:customStyle="1" w:styleId="375">
    <w:name w:val="Default"/>
    <w:uiPriority w:val="0"/>
    <w:pPr>
      <w:widowControl w:val="0"/>
      <w:autoSpaceDE w:val="0"/>
      <w:autoSpaceDN w:val="0"/>
      <w:adjustRightInd w:val="0"/>
      <w:spacing w:line="360" w:lineRule="auto"/>
      <w:ind w:left="500" w:hanging="500" w:hangingChars="500"/>
    </w:pPr>
    <w:rPr>
      <w:rFonts w:ascii="宋体" w:hAnsi="Times New Roman" w:eastAsia="宋体" w:cs="宋体"/>
      <w:color w:val="000000"/>
      <w:sz w:val="24"/>
      <w:szCs w:val="24"/>
      <w:lang w:val="en-US" w:eastAsia="zh-CN" w:bidi="ar-SA"/>
    </w:rPr>
  </w:style>
  <w:style w:type="paragraph" w:customStyle="1" w:styleId="376">
    <w:name w:val="中标题"/>
    <w:basedOn w:val="1"/>
    <w:uiPriority w:val="0"/>
    <w:pPr>
      <w:spacing w:after="156"/>
      <w:ind w:left="0" w:firstLine="0" w:firstLineChars="0"/>
    </w:pPr>
    <w:rPr>
      <w:rFonts w:ascii="方正粗圆简体" w:eastAsia="方正粗圆简体" w:cs="宋体"/>
      <w:color w:val="000000"/>
      <w:sz w:val="28"/>
      <w:szCs w:val="32"/>
    </w:rPr>
  </w:style>
  <w:style w:type="paragraph" w:customStyle="1" w:styleId="377">
    <w:name w:val="liminaire"/>
    <w:basedOn w:val="1"/>
    <w:uiPriority w:val="0"/>
    <w:pPr>
      <w:widowControl/>
      <w:spacing w:before="120" w:after="120" w:line="240" w:lineRule="auto"/>
      <w:ind w:left="0" w:firstLine="0" w:firstLineChars="0"/>
    </w:pPr>
    <w:rPr>
      <w:kern w:val="0"/>
      <w:szCs w:val="20"/>
    </w:rPr>
  </w:style>
  <w:style w:type="paragraph" w:customStyle="1" w:styleId="378">
    <w:name w:val="5555"/>
    <w:link w:val="895"/>
    <w:uiPriority w:val="0"/>
    <w:pPr>
      <w:widowControl w:val="0"/>
      <w:spacing w:line="360" w:lineRule="auto"/>
      <w:ind w:left="500" w:firstLine="615" w:firstLineChars="200"/>
      <w:jc w:val="both"/>
    </w:pPr>
    <w:rPr>
      <w:rFonts w:ascii="宋体" w:hAnsi="宋体" w:eastAsia="Times New Roman" w:cs="Times New Roman"/>
      <w:color w:val="000000"/>
      <w:kern w:val="2"/>
      <w:sz w:val="28"/>
      <w:szCs w:val="22"/>
      <w:lang w:val="en-US" w:eastAsia="zh-CN" w:bidi="ar-SA"/>
    </w:rPr>
  </w:style>
  <w:style w:type="paragraph" w:customStyle="1" w:styleId="379">
    <w:name w:val="样式 1 + (符号) Times New Roman 首行缩进:  2 字符 行距: 固定值 24 磅"/>
    <w:basedOn w:val="2"/>
    <w:link w:val="902"/>
    <w:uiPriority w:val="0"/>
    <w:pPr>
      <w:numPr>
        <w:numId w:val="0"/>
      </w:numPr>
      <w:spacing w:before="0" w:after="0" w:line="480" w:lineRule="exact"/>
      <w:ind w:firstLine="590" w:firstLineChars="200"/>
      <w:outlineLvl w:val="9"/>
    </w:pPr>
    <w:rPr>
      <w:rFonts w:ascii="宋体" w:hAnsi="Calibri" w:cs="黑体"/>
      <w:b w:val="0"/>
      <w:bCs w:val="0"/>
      <w:kern w:val="2"/>
      <w:sz w:val="28"/>
      <w:szCs w:val="22"/>
    </w:rPr>
  </w:style>
  <w:style w:type="paragraph" w:customStyle="1" w:styleId="380">
    <w:name w:val="表格文本"/>
    <w:link w:val="903"/>
    <w:uiPriority w:val="0"/>
    <w:pPr>
      <w:widowControl w:val="0"/>
      <w:adjustRightInd w:val="0"/>
      <w:snapToGrid w:val="0"/>
      <w:spacing w:line="240" w:lineRule="atLeast"/>
      <w:ind w:left="500" w:hanging="500" w:hangingChars="500"/>
      <w:jc w:val="both"/>
    </w:pPr>
    <w:rPr>
      <w:rFonts w:ascii="Arial" w:hAnsi="Arial" w:eastAsia="Times New Roman" w:cs="Times New Roman"/>
      <w:kern w:val="2"/>
      <w:sz w:val="21"/>
      <w:szCs w:val="22"/>
      <w:lang w:val="en-US" w:eastAsia="zh-CN" w:bidi="ar-SA"/>
    </w:rPr>
  </w:style>
  <w:style w:type="paragraph" w:customStyle="1" w:styleId="381">
    <w:name w:val="555"/>
    <w:link w:val="914"/>
    <w:uiPriority w:val="0"/>
    <w:pPr>
      <w:tabs>
        <w:tab w:val="left" w:pos="297"/>
      </w:tabs>
      <w:spacing w:line="360" w:lineRule="auto"/>
      <w:ind w:left="500" w:firstLine="200" w:firstLineChars="200"/>
    </w:pPr>
    <w:rPr>
      <w:rFonts w:ascii="Times New Roman" w:hAnsi="Times New Roman" w:eastAsia="Times New Roman" w:cs="Times New Roman"/>
      <w:kern w:val="2"/>
      <w:sz w:val="28"/>
      <w:szCs w:val="22"/>
      <w:lang w:val="en-US" w:eastAsia="zh-CN" w:bidi="ar-SA"/>
    </w:rPr>
  </w:style>
  <w:style w:type="paragraph" w:customStyle="1" w:styleId="382">
    <w:name w:val="招标正文"/>
    <w:basedOn w:val="1"/>
    <w:link w:val="925"/>
    <w:uiPriority w:val="0"/>
    <w:pPr>
      <w:ind w:left="0" w:firstLine="200" w:firstLineChars="200"/>
      <w:jc w:val="left"/>
    </w:pPr>
    <w:rPr>
      <w:rFonts w:ascii="宋体" w:hAnsi="宋体" w:cs="黑体"/>
      <w:sz w:val="21"/>
      <w:szCs w:val="22"/>
    </w:rPr>
  </w:style>
  <w:style w:type="paragraph" w:customStyle="1" w:styleId="383">
    <w:name w:val="文字"/>
    <w:basedOn w:val="1"/>
    <w:link w:val="929"/>
    <w:uiPriority w:val="0"/>
    <w:pPr>
      <w:tabs>
        <w:tab w:val="left" w:pos="8520"/>
      </w:tabs>
      <w:spacing w:line="312" w:lineRule="auto"/>
      <w:ind w:left="0" w:right="-210" w:firstLine="556" w:firstLineChars="0"/>
    </w:pPr>
    <w:rPr>
      <w:rFonts w:ascii="宋体" w:hAnsi="宋体" w:cs="黑体"/>
      <w:sz w:val="28"/>
      <w:szCs w:val="22"/>
    </w:rPr>
  </w:style>
  <w:style w:type="paragraph" w:customStyle="1" w:styleId="384">
    <w:name w:val="正文缩进   技术"/>
    <w:basedOn w:val="3"/>
    <w:link w:val="951"/>
    <w:uiPriority w:val="0"/>
    <w:pPr>
      <w:spacing w:line="400" w:lineRule="exact"/>
      <w:ind w:left="0" w:firstLine="200"/>
    </w:pPr>
    <w:rPr>
      <w:rFonts w:ascii="Calibri" w:hAnsi="Calibri" w:cs="黑体"/>
      <w:sz w:val="21"/>
      <w:szCs w:val="22"/>
    </w:rPr>
  </w:style>
  <w:style w:type="paragraph" w:customStyle="1" w:styleId="385">
    <w:name w:val="一级标题"/>
    <w:basedOn w:val="2"/>
    <w:link w:val="960"/>
    <w:uiPriority w:val="0"/>
    <w:pPr>
      <w:numPr>
        <w:numId w:val="0"/>
      </w:numPr>
      <w:spacing w:before="480" w:after="360" w:line="240" w:lineRule="auto"/>
      <w:jc w:val="center"/>
    </w:pPr>
    <w:rPr>
      <w:rFonts w:ascii="华文黑体" w:hAnsi="Calibri" w:eastAsia="黑体" w:cs="黑体"/>
      <w:bCs w:val="0"/>
      <w:snapToGrid w:val="0"/>
      <w:sz w:val="32"/>
      <w:szCs w:val="22"/>
    </w:rPr>
  </w:style>
  <w:style w:type="paragraph" w:customStyle="1" w:styleId="386">
    <w:name w:val="font25"/>
    <w:basedOn w:val="1"/>
    <w:uiPriority w:val="0"/>
    <w:pPr>
      <w:widowControl/>
      <w:spacing w:before="100" w:beforeAutospacing="1" w:after="100" w:afterAutospacing="1" w:line="240" w:lineRule="auto"/>
      <w:ind w:left="0" w:firstLine="0" w:firstLineChars="0"/>
      <w:jc w:val="left"/>
    </w:pPr>
    <w:rPr>
      <w:rFonts w:ascii="宋体" w:hAnsi="宋体"/>
      <w:color w:val="FF00FF"/>
      <w:kern w:val="0"/>
      <w:sz w:val="20"/>
      <w:szCs w:val="20"/>
    </w:rPr>
  </w:style>
  <w:style w:type="paragraph" w:customStyle="1" w:styleId="387">
    <w:name w:val="xl210"/>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ascii="黑体" w:hAnsi="宋体" w:eastAsia="黑体"/>
      <w:b/>
      <w:color w:val="00FF00"/>
      <w:kern w:val="0"/>
      <w:sz w:val="20"/>
      <w:szCs w:val="20"/>
    </w:rPr>
  </w:style>
  <w:style w:type="paragraph" w:customStyle="1" w:styleId="388">
    <w:name w:val="msolistparagraph"/>
    <w:basedOn w:val="1"/>
    <w:uiPriority w:val="0"/>
    <w:pPr>
      <w:widowControl/>
      <w:spacing w:line="240" w:lineRule="auto"/>
      <w:ind w:left="0" w:firstLine="420" w:firstLineChars="0"/>
      <w:jc w:val="left"/>
    </w:pPr>
    <w:rPr>
      <w:rFonts w:ascii="宋体" w:hAnsi="宋体"/>
      <w:kern w:val="0"/>
      <w:szCs w:val="20"/>
    </w:rPr>
  </w:style>
  <w:style w:type="paragraph" w:customStyle="1" w:styleId="389">
    <w:name w:val="Level 4"/>
    <w:basedOn w:val="1"/>
    <w:uiPriority w:val="0"/>
    <w:pPr>
      <w:widowControl/>
      <w:tabs>
        <w:tab w:val="left" w:pos="3960"/>
      </w:tabs>
      <w:spacing w:line="240" w:lineRule="auto"/>
      <w:ind w:left="3960" w:hanging="360" w:firstLineChars="0"/>
      <w:jc w:val="left"/>
    </w:pPr>
    <w:rPr>
      <w:rFonts w:eastAsia="PMingLiU"/>
      <w:kern w:val="0"/>
      <w:sz w:val="22"/>
      <w:szCs w:val="20"/>
      <w:lang w:eastAsia="en-US"/>
    </w:rPr>
  </w:style>
  <w:style w:type="paragraph" w:customStyle="1" w:styleId="390">
    <w:name w:val="font20"/>
    <w:basedOn w:val="1"/>
    <w:uiPriority w:val="0"/>
    <w:pPr>
      <w:widowControl/>
      <w:spacing w:before="100" w:beforeAutospacing="1" w:after="100" w:afterAutospacing="1" w:line="240" w:lineRule="auto"/>
      <w:ind w:left="0" w:firstLine="0" w:firstLineChars="0"/>
      <w:jc w:val="left"/>
    </w:pPr>
    <w:rPr>
      <w:color w:val="0000FF"/>
      <w:kern w:val="0"/>
      <w:sz w:val="20"/>
      <w:szCs w:val="20"/>
    </w:rPr>
  </w:style>
  <w:style w:type="paragraph" w:customStyle="1" w:styleId="391">
    <w:name w:val="Level 3"/>
    <w:basedOn w:val="1"/>
    <w:uiPriority w:val="0"/>
    <w:pPr>
      <w:widowControl/>
      <w:tabs>
        <w:tab w:val="left" w:pos="3240"/>
      </w:tabs>
      <w:spacing w:line="240" w:lineRule="auto"/>
      <w:ind w:left="3240" w:hanging="180" w:firstLineChars="0"/>
      <w:jc w:val="left"/>
    </w:pPr>
    <w:rPr>
      <w:rFonts w:eastAsia="PMingLiU"/>
      <w:kern w:val="0"/>
      <w:sz w:val="22"/>
      <w:szCs w:val="20"/>
      <w:lang w:eastAsia="en-US"/>
    </w:rPr>
  </w:style>
  <w:style w:type="paragraph" w:customStyle="1" w:styleId="392">
    <w:name w:val="表头样式"/>
    <w:basedOn w:val="380"/>
    <w:uiPriority w:val="0"/>
    <w:pPr>
      <w:spacing w:line="300" w:lineRule="exact"/>
      <w:jc w:val="center"/>
    </w:pPr>
    <w:rPr>
      <w:rFonts w:hAnsi="宋体" w:eastAsia="楷体_GB2312"/>
    </w:rPr>
  </w:style>
  <w:style w:type="paragraph" w:customStyle="1" w:styleId="393">
    <w:name w:val="正文文本 211"/>
    <w:basedOn w:val="1"/>
    <w:uiPriority w:val="0"/>
    <w:pPr>
      <w:adjustRightInd w:val="0"/>
      <w:ind w:left="0" w:right="1841" w:firstLine="420" w:firstLineChars="0"/>
      <w:jc w:val="left"/>
      <w:textAlignment w:val="baseline"/>
    </w:pPr>
    <w:rPr>
      <w:szCs w:val="20"/>
    </w:rPr>
  </w:style>
  <w:style w:type="paragraph" w:customStyle="1" w:styleId="394">
    <w:name w:val="Report List"/>
    <w:basedOn w:val="1"/>
    <w:uiPriority w:val="0"/>
    <w:pPr>
      <w:widowControl/>
      <w:spacing w:before="120" w:after="120" w:line="240" w:lineRule="auto"/>
      <w:ind w:left="0" w:firstLine="0" w:firstLineChars="0"/>
    </w:pPr>
    <w:rPr>
      <w:rFonts w:ascii="Arial" w:hAnsi="Arial"/>
      <w:kern w:val="28"/>
      <w:sz w:val="22"/>
      <w:szCs w:val="20"/>
    </w:rPr>
  </w:style>
  <w:style w:type="paragraph" w:customStyle="1" w:styleId="395">
    <w:name w:val="正文3"/>
    <w:uiPriority w:val="0"/>
    <w:pPr>
      <w:widowControl w:val="0"/>
      <w:adjustRightInd w:val="0"/>
      <w:spacing w:line="0" w:lineRule="atLeast"/>
      <w:ind w:left="500" w:hanging="500" w:hangingChars="500"/>
      <w:textAlignment w:val="baseline"/>
    </w:pPr>
    <w:rPr>
      <w:rFonts w:ascii="宋体" w:hAnsi="Times New Roman" w:eastAsia="宋体" w:cs="Times New Roman"/>
      <w:sz w:val="34"/>
      <w:lang w:val="en-US" w:eastAsia="zh-CN" w:bidi="ar-SA"/>
    </w:rPr>
  </w:style>
  <w:style w:type="paragraph" w:customStyle="1" w:styleId="396">
    <w:name w:val="xl201"/>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textAlignment w:val="center"/>
    </w:pPr>
    <w:rPr>
      <w:rFonts w:ascii="宋体" w:hAnsi="宋体"/>
      <w:color w:val="0000FF"/>
      <w:kern w:val="0"/>
      <w:sz w:val="20"/>
      <w:szCs w:val="20"/>
    </w:rPr>
  </w:style>
  <w:style w:type="paragraph" w:customStyle="1" w:styleId="397">
    <w:name w:val="xl191"/>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ascii="黑体" w:hAnsi="宋体" w:eastAsia="黑体"/>
      <w:b/>
      <w:color w:val="0000FF"/>
      <w:kern w:val="0"/>
      <w:sz w:val="20"/>
      <w:szCs w:val="20"/>
    </w:rPr>
  </w:style>
  <w:style w:type="paragraph" w:customStyle="1" w:styleId="398">
    <w:name w:val="spec.text"/>
    <w:basedOn w:val="1"/>
    <w:uiPriority w:val="0"/>
    <w:pPr>
      <w:widowControl/>
      <w:tabs>
        <w:tab w:val="left" w:pos="720"/>
        <w:tab w:val="left" w:pos="1440"/>
        <w:tab w:val="left" w:pos="2160"/>
        <w:tab w:val="left" w:pos="2880"/>
        <w:tab w:val="left" w:pos="3600"/>
      </w:tabs>
      <w:overflowPunct w:val="0"/>
      <w:autoSpaceDE w:val="0"/>
      <w:autoSpaceDN w:val="0"/>
      <w:adjustRightInd w:val="0"/>
      <w:spacing w:before="200" w:line="240" w:lineRule="auto"/>
      <w:ind w:left="0" w:firstLine="0" w:firstLineChars="0"/>
      <w:jc w:val="left"/>
      <w:textAlignment w:val="baseline"/>
    </w:pPr>
    <w:rPr>
      <w:kern w:val="0"/>
      <w:szCs w:val="20"/>
      <w:lang w:eastAsia="en-US"/>
    </w:rPr>
  </w:style>
  <w:style w:type="paragraph" w:customStyle="1" w:styleId="399">
    <w:name w:val="xl227"/>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ascii="宋体" w:hAnsi="宋体"/>
      <w:color w:val="FF9900"/>
      <w:kern w:val="0"/>
      <w:sz w:val="20"/>
      <w:szCs w:val="20"/>
    </w:rPr>
  </w:style>
  <w:style w:type="paragraph" w:customStyle="1" w:styleId="400">
    <w:name w:val="font23"/>
    <w:basedOn w:val="1"/>
    <w:uiPriority w:val="0"/>
    <w:pPr>
      <w:widowControl/>
      <w:spacing w:before="100" w:beforeAutospacing="1" w:after="100" w:afterAutospacing="1" w:line="240" w:lineRule="auto"/>
      <w:ind w:left="0" w:firstLine="0" w:firstLineChars="0"/>
      <w:jc w:val="left"/>
    </w:pPr>
    <w:rPr>
      <w:rFonts w:ascii="宋体" w:hAnsi="宋体"/>
      <w:color w:val="FF0000"/>
      <w:kern w:val="0"/>
      <w:sz w:val="20"/>
      <w:szCs w:val="20"/>
    </w:rPr>
  </w:style>
  <w:style w:type="paragraph" w:customStyle="1" w:styleId="401">
    <w:name w:val="二级标题"/>
    <w:basedOn w:val="5"/>
    <w:uiPriority w:val="0"/>
    <w:pPr>
      <w:keepNext/>
      <w:keepLines/>
      <w:numPr>
        <w:numId w:val="0"/>
      </w:numPr>
      <w:spacing w:before="0" w:after="360" w:line="240" w:lineRule="auto"/>
    </w:pPr>
    <w:rPr>
      <w:rFonts w:eastAsia="黑体"/>
      <w:bCs w:val="0"/>
      <w:szCs w:val="20"/>
    </w:rPr>
  </w:style>
  <w:style w:type="paragraph" w:customStyle="1" w:styleId="402">
    <w:name w:val="font26"/>
    <w:basedOn w:val="1"/>
    <w:uiPriority w:val="0"/>
    <w:pPr>
      <w:widowControl/>
      <w:spacing w:before="100" w:beforeAutospacing="1" w:after="100" w:afterAutospacing="1" w:line="240" w:lineRule="auto"/>
      <w:ind w:left="0" w:firstLine="0" w:firstLineChars="0"/>
      <w:jc w:val="left"/>
    </w:pPr>
    <w:rPr>
      <w:color w:val="FF00FF"/>
      <w:kern w:val="0"/>
      <w:sz w:val="20"/>
      <w:szCs w:val="20"/>
    </w:rPr>
  </w:style>
  <w:style w:type="paragraph" w:customStyle="1" w:styleId="403">
    <w:name w:val="样式 正文首行缩进正文首行缩进 1 Char正文首行缩进 Char + 红色 首行缩进:  2 字符"/>
    <w:basedOn w:val="16"/>
    <w:uiPriority w:val="0"/>
    <w:pPr>
      <w:tabs>
        <w:tab w:val="left" w:pos="2213"/>
      </w:tabs>
      <w:spacing w:after="0" w:line="400" w:lineRule="exact"/>
      <w:ind w:firstLine="480" w:firstLineChars="200"/>
    </w:pPr>
    <w:rPr>
      <w:rFonts w:ascii="宋体" w:hAnsi="宋体"/>
      <w:kern w:val="24"/>
      <w:sz w:val="24"/>
      <w:szCs w:val="20"/>
    </w:rPr>
  </w:style>
  <w:style w:type="paragraph" w:customStyle="1" w:styleId="404">
    <w:name w:val="样式 标题 2章标题 1.12 headlinehheadlineS&amp;R2ERMH2H2PIM2Headin..."/>
    <w:basedOn w:val="4"/>
    <w:uiPriority w:val="0"/>
    <w:pPr>
      <w:pageBreakBefore/>
      <w:numPr>
        <w:numId w:val="0"/>
      </w:numPr>
      <w:tabs>
        <w:tab w:val="left" w:pos="840"/>
      </w:tabs>
      <w:spacing w:before="0" w:after="0" w:line="560" w:lineRule="exact"/>
      <w:ind w:left="840" w:hanging="420"/>
      <w:jc w:val="center"/>
    </w:pPr>
    <w:rPr>
      <w:rFonts w:ascii="黑体" w:hAnsi="Arial" w:eastAsia="黑体"/>
      <w:bCs w:val="0"/>
      <w:kern w:val="0"/>
      <w:szCs w:val="20"/>
    </w:rPr>
  </w:style>
  <w:style w:type="paragraph" w:customStyle="1" w:styleId="405">
    <w:name w:val="投标—标题3"/>
    <w:basedOn w:val="406"/>
    <w:next w:val="1"/>
    <w:uiPriority w:val="0"/>
    <w:pPr>
      <w:tabs>
        <w:tab w:val="left" w:pos="425"/>
        <w:tab w:val="left" w:pos="567"/>
        <w:tab w:val="left" w:pos="709"/>
        <w:tab w:val="left" w:pos="840"/>
        <w:tab w:val="left" w:pos="1133"/>
        <w:tab w:val="left" w:pos="1260"/>
      </w:tabs>
      <w:ind w:left="1260"/>
      <w:outlineLvl w:val="2"/>
    </w:pPr>
    <w:rPr>
      <w:sz w:val="28"/>
    </w:rPr>
  </w:style>
  <w:style w:type="paragraph" w:customStyle="1" w:styleId="406">
    <w:name w:val="投标—标题2"/>
    <w:basedOn w:val="407"/>
    <w:next w:val="1"/>
    <w:uiPriority w:val="0"/>
    <w:pPr>
      <w:tabs>
        <w:tab w:val="left" w:pos="425"/>
        <w:tab w:val="left" w:pos="567"/>
        <w:tab w:val="left" w:pos="840"/>
        <w:tab w:val="left" w:pos="1133"/>
      </w:tabs>
      <w:adjustRightInd w:val="0"/>
      <w:spacing w:before="120" w:after="120"/>
      <w:ind w:left="840"/>
      <w:outlineLvl w:val="1"/>
    </w:pPr>
    <w:rPr>
      <w:sz w:val="30"/>
    </w:rPr>
  </w:style>
  <w:style w:type="paragraph" w:customStyle="1" w:styleId="407">
    <w:name w:val="投标—标题1"/>
    <w:basedOn w:val="2"/>
    <w:next w:val="1"/>
    <w:uiPriority w:val="0"/>
    <w:pPr>
      <w:numPr>
        <w:numId w:val="0"/>
      </w:numPr>
      <w:tabs>
        <w:tab w:val="left" w:pos="425"/>
        <w:tab w:val="left" w:pos="1133"/>
      </w:tabs>
      <w:spacing w:before="240" w:after="180" w:line="240" w:lineRule="auto"/>
      <w:ind w:left="1133" w:hanging="420"/>
    </w:pPr>
    <w:rPr>
      <w:rFonts w:eastAsia="黑体"/>
      <w:b w:val="0"/>
      <w:bCs w:val="0"/>
      <w:sz w:val="32"/>
      <w:szCs w:val="20"/>
    </w:rPr>
  </w:style>
  <w:style w:type="paragraph" w:customStyle="1" w:styleId="408">
    <w:name w:val="样式 纯文本普通文字 + (中文) 华文细黑 小三 加粗 居中 段后: 6 磅 行距: 固定值 20 磅"/>
    <w:basedOn w:val="46"/>
    <w:uiPriority w:val="0"/>
    <w:pPr>
      <w:spacing w:after="120" w:line="400" w:lineRule="exact"/>
      <w:jc w:val="center"/>
    </w:pPr>
    <w:rPr>
      <w:rFonts w:ascii="Times New Roman" w:hAnsi="Times New Roman"/>
      <w:b/>
      <w:sz w:val="30"/>
      <w:szCs w:val="20"/>
    </w:rPr>
  </w:style>
  <w:style w:type="paragraph" w:customStyle="1" w:styleId="409">
    <w:name w:val="A"/>
    <w:basedOn w:val="1"/>
    <w:uiPriority w:val="0"/>
    <w:pPr>
      <w:adjustRightInd w:val="0"/>
      <w:spacing w:line="480" w:lineRule="atLeast"/>
      <w:ind w:left="0" w:firstLine="0" w:firstLineChars="0"/>
      <w:jc w:val="center"/>
      <w:textAlignment w:val="baseline"/>
    </w:pPr>
    <w:rPr>
      <w:spacing w:val="2"/>
      <w:kern w:val="0"/>
      <w:sz w:val="32"/>
      <w:szCs w:val="20"/>
    </w:rPr>
  </w:style>
  <w:style w:type="paragraph" w:customStyle="1" w:styleId="410">
    <w:name w:val="xl137"/>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ascii="黑体" w:hAnsi="宋体" w:eastAsia="黑体"/>
      <w:kern w:val="0"/>
      <w:sz w:val="20"/>
      <w:szCs w:val="20"/>
    </w:rPr>
  </w:style>
  <w:style w:type="paragraph" w:customStyle="1" w:styleId="411">
    <w:name w:val="Char Char Char Char Char Char1 Char"/>
    <w:basedOn w:val="1"/>
    <w:uiPriority w:val="0"/>
    <w:pPr>
      <w:widowControl/>
      <w:spacing w:after="160" w:line="240" w:lineRule="exact"/>
      <w:ind w:left="0" w:firstLine="0" w:firstLineChars="0"/>
      <w:jc w:val="left"/>
    </w:pPr>
    <w:rPr>
      <w:rFonts w:ascii="Verdana" w:hAnsi="Verdana"/>
      <w:kern w:val="0"/>
      <w:sz w:val="21"/>
      <w:szCs w:val="20"/>
      <w:lang w:eastAsia="en-US"/>
    </w:rPr>
  </w:style>
  <w:style w:type="paragraph" w:customStyle="1" w:styleId="412">
    <w:name w:val="xl241"/>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pPr>
    <w:rPr>
      <w:rFonts w:ascii="宋体" w:hAnsi="宋体"/>
      <w:color w:val="000000"/>
      <w:kern w:val="0"/>
      <w:sz w:val="20"/>
      <w:szCs w:val="20"/>
    </w:rPr>
  </w:style>
  <w:style w:type="paragraph" w:customStyle="1" w:styleId="413">
    <w:name w:val="xl170"/>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textAlignment w:val="center"/>
    </w:pPr>
    <w:rPr>
      <w:rFonts w:ascii="宋体" w:hAnsi="宋体"/>
      <w:color w:val="FF0000"/>
      <w:kern w:val="0"/>
      <w:sz w:val="20"/>
      <w:szCs w:val="20"/>
    </w:rPr>
  </w:style>
  <w:style w:type="paragraph" w:customStyle="1" w:styleId="414">
    <w:name w:val="xl199"/>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textAlignment w:val="center"/>
    </w:pPr>
    <w:rPr>
      <w:b/>
      <w:color w:val="0000FF"/>
      <w:kern w:val="0"/>
      <w:sz w:val="20"/>
      <w:szCs w:val="20"/>
    </w:rPr>
  </w:style>
  <w:style w:type="paragraph" w:customStyle="1" w:styleId="415">
    <w:name w:val="F6 表名表号"/>
    <w:basedOn w:val="1"/>
    <w:uiPriority w:val="0"/>
    <w:pPr>
      <w:spacing w:beforeLines="50"/>
      <w:ind w:left="0" w:firstLine="0" w:firstLineChars="0"/>
      <w:jc w:val="right"/>
    </w:pPr>
    <w:rPr>
      <w:rFonts w:ascii="宋体" w:hAnsi="宋体" w:eastAsia="黑体"/>
      <w:sz w:val="21"/>
      <w:szCs w:val="20"/>
    </w:rPr>
  </w:style>
  <w:style w:type="paragraph" w:customStyle="1" w:styleId="416">
    <w:name w:val="xl149"/>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ascii="宋体" w:hAnsi="宋体"/>
      <w:color w:val="008000"/>
      <w:kern w:val="0"/>
      <w:sz w:val="20"/>
      <w:szCs w:val="20"/>
    </w:rPr>
  </w:style>
  <w:style w:type="paragraph" w:customStyle="1" w:styleId="417">
    <w:name w:val="xl184"/>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textAlignment w:val="center"/>
    </w:pPr>
    <w:rPr>
      <w:b/>
      <w:color w:val="FF0000"/>
      <w:kern w:val="0"/>
      <w:sz w:val="20"/>
      <w:szCs w:val="20"/>
    </w:rPr>
  </w:style>
  <w:style w:type="paragraph" w:customStyle="1" w:styleId="418">
    <w:name w:val="图形布置"/>
    <w:uiPriority w:val="0"/>
    <w:pPr>
      <w:spacing w:line="360" w:lineRule="auto"/>
      <w:ind w:left="500" w:hanging="500" w:hangingChars="500"/>
      <w:jc w:val="center"/>
    </w:pPr>
    <w:rPr>
      <w:rFonts w:ascii="Times New Roman" w:hAnsi="Times New Roman" w:eastAsia="宋体" w:cs="Times New Roman"/>
      <w:sz w:val="21"/>
      <w:lang w:val="en-US" w:eastAsia="zh-CN" w:bidi="ar-SA"/>
    </w:rPr>
  </w:style>
  <w:style w:type="paragraph" w:customStyle="1" w:styleId="419">
    <w:name w:val="正文（sz）"/>
    <w:basedOn w:val="1"/>
    <w:next w:val="1"/>
    <w:uiPriority w:val="0"/>
    <w:pPr>
      <w:ind w:left="0" w:firstLine="420" w:firstLineChars="200"/>
    </w:pPr>
    <w:rPr>
      <w:rFonts w:ascii="宋体" w:hAnsi="宋体"/>
      <w:color w:val="000000"/>
      <w:sz w:val="21"/>
      <w:szCs w:val="20"/>
    </w:rPr>
  </w:style>
  <w:style w:type="paragraph" w:customStyle="1" w:styleId="420">
    <w:name w:val="xl178"/>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textAlignment w:val="center"/>
    </w:pPr>
    <w:rPr>
      <w:rFonts w:ascii="宋体" w:hAnsi="宋体"/>
      <w:color w:val="FF0000"/>
      <w:kern w:val="0"/>
      <w:sz w:val="20"/>
      <w:szCs w:val="20"/>
    </w:rPr>
  </w:style>
  <w:style w:type="paragraph" w:customStyle="1" w:styleId="421">
    <w:name w:val="文档正文"/>
    <w:basedOn w:val="1"/>
    <w:uiPriority w:val="0"/>
    <w:pPr>
      <w:ind w:left="0" w:firstLine="200" w:firstLineChars="200"/>
    </w:pPr>
    <w:rPr>
      <w:rFonts w:ascii="宋体" w:hAnsi="宋体"/>
      <w:szCs w:val="20"/>
    </w:rPr>
  </w:style>
  <w:style w:type="paragraph" w:customStyle="1" w:styleId="422">
    <w:name w:val="xl14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ascii="黑体" w:hAnsi="宋体" w:eastAsia="黑体"/>
      <w:color w:val="800000"/>
      <w:kern w:val="0"/>
      <w:sz w:val="20"/>
      <w:szCs w:val="20"/>
    </w:rPr>
  </w:style>
  <w:style w:type="paragraph" w:customStyle="1" w:styleId="423">
    <w:name w:val="font27"/>
    <w:basedOn w:val="1"/>
    <w:uiPriority w:val="0"/>
    <w:pPr>
      <w:widowControl/>
      <w:spacing w:before="100" w:beforeAutospacing="1" w:after="100" w:afterAutospacing="1" w:line="240" w:lineRule="auto"/>
      <w:ind w:left="0" w:firstLine="0" w:firstLineChars="0"/>
      <w:jc w:val="left"/>
    </w:pPr>
    <w:rPr>
      <w:rFonts w:ascii="宋体" w:hAnsi="宋体"/>
      <w:color w:val="00FF00"/>
      <w:kern w:val="0"/>
      <w:sz w:val="20"/>
      <w:szCs w:val="20"/>
    </w:rPr>
  </w:style>
  <w:style w:type="paragraph" w:customStyle="1" w:styleId="424">
    <w:name w:val="xl214"/>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textAlignment w:val="center"/>
    </w:pPr>
    <w:rPr>
      <w:rFonts w:ascii="宋体" w:hAnsi="宋体"/>
      <w:color w:val="00FF00"/>
      <w:kern w:val="0"/>
      <w:sz w:val="20"/>
      <w:szCs w:val="20"/>
    </w:rPr>
  </w:style>
  <w:style w:type="paragraph" w:customStyle="1" w:styleId="425">
    <w:name w:val="Retrait 1"/>
    <w:basedOn w:val="3"/>
    <w:qFormat/>
    <w:uiPriority w:val="0"/>
    <w:pPr>
      <w:widowControl/>
      <w:spacing w:after="240" w:line="240" w:lineRule="auto"/>
      <w:ind w:left="1134" w:firstLine="0" w:firstLineChars="0"/>
      <w:jc w:val="left"/>
    </w:pPr>
    <w:rPr>
      <w:rFonts w:ascii="Palatino" w:hAnsi="Palatino"/>
      <w:kern w:val="0"/>
      <w:szCs w:val="20"/>
    </w:rPr>
  </w:style>
  <w:style w:type="paragraph" w:customStyle="1" w:styleId="426">
    <w:name w:val="font14"/>
    <w:basedOn w:val="1"/>
    <w:uiPriority w:val="0"/>
    <w:pPr>
      <w:widowControl/>
      <w:spacing w:before="100" w:beforeAutospacing="1" w:after="100" w:afterAutospacing="1" w:line="240" w:lineRule="auto"/>
      <w:ind w:left="0" w:firstLine="0" w:firstLineChars="0"/>
      <w:jc w:val="left"/>
    </w:pPr>
    <w:rPr>
      <w:rFonts w:ascii="Arial" w:hAnsi="Arial"/>
      <w:color w:val="0000FF"/>
      <w:kern w:val="0"/>
      <w:sz w:val="20"/>
      <w:szCs w:val="20"/>
    </w:rPr>
  </w:style>
  <w:style w:type="paragraph" w:customStyle="1" w:styleId="427">
    <w:name w:val="xl232"/>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textAlignment w:val="center"/>
    </w:pPr>
    <w:rPr>
      <w:rFonts w:ascii="宋体" w:hAnsi="宋体"/>
      <w:color w:val="008000"/>
      <w:kern w:val="0"/>
      <w:sz w:val="20"/>
      <w:szCs w:val="20"/>
    </w:rPr>
  </w:style>
  <w:style w:type="paragraph" w:customStyle="1" w:styleId="428">
    <w:name w:val="xl175"/>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ascii="宋体" w:hAnsi="宋体"/>
      <w:color w:val="FF0000"/>
      <w:kern w:val="0"/>
      <w:sz w:val="20"/>
      <w:szCs w:val="20"/>
    </w:rPr>
  </w:style>
  <w:style w:type="paragraph" w:customStyle="1" w:styleId="429">
    <w:name w:val="表格"/>
    <w:basedOn w:val="1"/>
    <w:uiPriority w:val="0"/>
    <w:pPr>
      <w:widowControl/>
      <w:snapToGrid w:val="0"/>
      <w:spacing w:before="60" w:after="60" w:line="240" w:lineRule="auto"/>
      <w:ind w:left="0" w:firstLine="0" w:firstLineChars="0"/>
      <w:jc w:val="left"/>
    </w:pPr>
    <w:rPr>
      <w:rFonts w:ascii="宋体"/>
      <w:sz w:val="20"/>
      <w:szCs w:val="20"/>
    </w:rPr>
  </w:style>
  <w:style w:type="paragraph" w:customStyle="1" w:styleId="430">
    <w:name w:val="xl208"/>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textAlignment w:val="center"/>
    </w:pPr>
    <w:rPr>
      <w:rFonts w:ascii="宋体" w:hAnsi="宋体"/>
      <w:color w:val="FF00FF"/>
      <w:kern w:val="0"/>
      <w:sz w:val="20"/>
      <w:szCs w:val="20"/>
    </w:rPr>
  </w:style>
  <w:style w:type="paragraph" w:customStyle="1" w:styleId="431">
    <w:name w:val="正文文本缩进 31"/>
    <w:basedOn w:val="1"/>
    <w:uiPriority w:val="0"/>
    <w:pPr>
      <w:adjustRightInd w:val="0"/>
      <w:spacing w:line="360" w:lineRule="exact"/>
      <w:ind w:left="0" w:firstLine="756" w:firstLineChars="0"/>
      <w:textAlignment w:val="baseline"/>
    </w:pPr>
    <w:rPr>
      <w:rFonts w:eastAsia="楷体_GB2312"/>
      <w:spacing w:val="20"/>
      <w:kern w:val="0"/>
      <w:sz w:val="28"/>
      <w:szCs w:val="20"/>
    </w:rPr>
  </w:style>
  <w:style w:type="paragraph" w:customStyle="1" w:styleId="432">
    <w:name w:val="xl147"/>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textAlignment w:val="center"/>
    </w:pPr>
    <w:rPr>
      <w:rFonts w:ascii="宋体" w:hAnsi="宋体"/>
      <w:color w:val="000000"/>
      <w:kern w:val="0"/>
      <w:sz w:val="20"/>
      <w:szCs w:val="20"/>
    </w:rPr>
  </w:style>
  <w:style w:type="paragraph" w:customStyle="1" w:styleId="433">
    <w:name w:val="xl230"/>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ascii="黑体" w:hAnsi="宋体" w:eastAsia="黑体"/>
      <w:color w:val="008000"/>
      <w:kern w:val="0"/>
      <w:sz w:val="20"/>
      <w:szCs w:val="20"/>
    </w:rPr>
  </w:style>
  <w:style w:type="paragraph" w:customStyle="1" w:styleId="434">
    <w:name w:val="xl173"/>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textAlignment w:val="center"/>
    </w:pPr>
    <w:rPr>
      <w:rFonts w:ascii="黑体" w:hAnsi="宋体" w:eastAsia="黑体"/>
      <w:b/>
      <w:color w:val="FF0000"/>
      <w:kern w:val="0"/>
      <w:sz w:val="20"/>
      <w:szCs w:val="20"/>
    </w:rPr>
  </w:style>
  <w:style w:type="paragraph" w:customStyle="1" w:styleId="435">
    <w:name w:val="xl231"/>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ascii="黑体" w:hAnsi="宋体" w:eastAsia="黑体"/>
      <w:b/>
      <w:color w:val="008000"/>
      <w:kern w:val="0"/>
      <w:sz w:val="20"/>
      <w:szCs w:val="20"/>
    </w:rPr>
  </w:style>
  <w:style w:type="paragraph" w:customStyle="1" w:styleId="436">
    <w:name w:val="xl168"/>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ascii="宋体" w:hAnsi="宋体"/>
      <w:color w:val="FF0000"/>
      <w:kern w:val="0"/>
      <w:sz w:val="20"/>
      <w:szCs w:val="20"/>
    </w:rPr>
  </w:style>
  <w:style w:type="paragraph" w:customStyle="1" w:styleId="437">
    <w:name w:val="样式 标题 2 + 小三 非加粗 段前: 6 磅 段后: 6 磅 行距: 单倍行距"/>
    <w:basedOn w:val="4"/>
    <w:uiPriority w:val="0"/>
    <w:pPr>
      <w:keepNext/>
      <w:keepLines/>
      <w:numPr>
        <w:numId w:val="0"/>
      </w:numPr>
      <w:tabs>
        <w:tab w:val="left" w:pos="567"/>
      </w:tabs>
      <w:spacing w:before="0" w:after="0"/>
      <w:jc w:val="both"/>
    </w:pPr>
    <w:rPr>
      <w:rFonts w:ascii="Arial" w:hAnsi="Arial" w:eastAsia="黑体"/>
      <w:bCs w:val="0"/>
      <w:sz w:val="28"/>
      <w:szCs w:val="20"/>
    </w:rPr>
  </w:style>
  <w:style w:type="paragraph" w:customStyle="1" w:styleId="438">
    <w:name w:val="Char Char Char Char Char Char Char1"/>
    <w:basedOn w:val="1"/>
    <w:uiPriority w:val="0"/>
    <w:pPr>
      <w:spacing w:line="240" w:lineRule="auto"/>
      <w:ind w:left="0" w:firstLine="0" w:firstLineChars="0"/>
    </w:pPr>
    <w:rPr>
      <w:rFonts w:ascii="仿宋_GB2312" w:hAnsi="Arial" w:eastAsia="仿宋_GB2312"/>
      <w:b/>
      <w:sz w:val="32"/>
      <w:szCs w:val="20"/>
    </w:rPr>
  </w:style>
  <w:style w:type="paragraph" w:customStyle="1" w:styleId="439">
    <w:name w:val="font28"/>
    <w:basedOn w:val="1"/>
    <w:uiPriority w:val="0"/>
    <w:pPr>
      <w:widowControl/>
      <w:spacing w:before="100" w:beforeAutospacing="1" w:after="100" w:afterAutospacing="1" w:line="240" w:lineRule="auto"/>
      <w:ind w:left="0" w:firstLine="0" w:firstLineChars="0"/>
      <w:jc w:val="left"/>
    </w:pPr>
    <w:rPr>
      <w:color w:val="00FF00"/>
      <w:kern w:val="0"/>
      <w:sz w:val="20"/>
      <w:szCs w:val="20"/>
    </w:rPr>
  </w:style>
  <w:style w:type="paragraph" w:customStyle="1" w:styleId="440">
    <w:name w:val="Char Char19"/>
    <w:basedOn w:val="1"/>
    <w:uiPriority w:val="0"/>
    <w:pPr>
      <w:spacing w:line="240" w:lineRule="auto"/>
      <w:ind w:left="0" w:firstLine="0" w:firstLineChars="0"/>
    </w:pPr>
    <w:rPr>
      <w:rFonts w:ascii="Tahoma" w:hAnsi="Tahoma"/>
      <w:szCs w:val="20"/>
    </w:rPr>
  </w:style>
  <w:style w:type="paragraph" w:customStyle="1" w:styleId="441">
    <w:name w:val="xl225"/>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ascii="黑体" w:hAnsi="宋体" w:eastAsia="黑体"/>
      <w:b/>
      <w:color w:val="FF9900"/>
      <w:kern w:val="0"/>
      <w:sz w:val="20"/>
      <w:szCs w:val="20"/>
    </w:rPr>
  </w:style>
  <w:style w:type="paragraph" w:customStyle="1" w:styleId="442">
    <w:name w:val="xl135"/>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right"/>
      <w:textAlignment w:val="center"/>
    </w:pPr>
    <w:rPr>
      <w:rFonts w:ascii="宋体" w:hAnsi="宋体"/>
      <w:kern w:val="0"/>
      <w:sz w:val="20"/>
      <w:szCs w:val="20"/>
    </w:rPr>
  </w:style>
  <w:style w:type="paragraph" w:customStyle="1" w:styleId="443">
    <w:name w:val="xl228"/>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textAlignment w:val="center"/>
    </w:pPr>
    <w:rPr>
      <w:rFonts w:ascii="黑体" w:hAnsi="宋体" w:eastAsia="黑体"/>
      <w:b/>
      <w:color w:val="FF9900"/>
      <w:kern w:val="0"/>
      <w:sz w:val="20"/>
      <w:szCs w:val="20"/>
    </w:rPr>
  </w:style>
  <w:style w:type="paragraph" w:customStyle="1" w:styleId="444">
    <w:name w:val="Spec 25"/>
    <w:basedOn w:val="1"/>
    <w:uiPriority w:val="0"/>
    <w:pPr>
      <w:widowControl/>
      <w:tabs>
        <w:tab w:val="left" w:pos="990"/>
      </w:tabs>
      <w:spacing w:before="40" w:after="120" w:line="240" w:lineRule="auto"/>
      <w:ind w:left="1700" w:hanging="562" w:firstLineChars="0"/>
    </w:pPr>
    <w:rPr>
      <w:kern w:val="0"/>
      <w:szCs w:val="20"/>
    </w:rPr>
  </w:style>
  <w:style w:type="paragraph" w:customStyle="1" w:styleId="445">
    <w:name w:val="xl196"/>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textAlignment w:val="center"/>
    </w:pPr>
    <w:rPr>
      <w:rFonts w:ascii="宋体" w:hAnsi="宋体"/>
      <w:color w:val="0000FF"/>
      <w:kern w:val="0"/>
      <w:sz w:val="20"/>
      <w:szCs w:val="20"/>
    </w:rPr>
  </w:style>
  <w:style w:type="paragraph" w:customStyle="1" w:styleId="446">
    <w:name w:val="xl150"/>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pPr>
    <w:rPr>
      <w:rFonts w:ascii="宋体" w:hAnsi="宋体"/>
      <w:kern w:val="0"/>
      <w:sz w:val="20"/>
      <w:szCs w:val="20"/>
    </w:rPr>
  </w:style>
  <w:style w:type="paragraph" w:customStyle="1" w:styleId="447">
    <w:name w:val="Report Text"/>
    <w:basedOn w:val="1"/>
    <w:uiPriority w:val="0"/>
    <w:pPr>
      <w:widowControl/>
      <w:spacing w:after="138" w:line="240" w:lineRule="auto"/>
      <w:ind w:left="1080" w:firstLine="0" w:firstLineChars="0"/>
      <w:jc w:val="left"/>
    </w:pPr>
    <w:rPr>
      <w:kern w:val="0"/>
      <w:sz w:val="22"/>
      <w:szCs w:val="20"/>
      <w:lang w:eastAsia="en-US"/>
    </w:rPr>
  </w:style>
  <w:style w:type="paragraph" w:customStyle="1" w:styleId="448">
    <w:name w:val="xl174"/>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textAlignment w:val="center"/>
    </w:pPr>
    <w:rPr>
      <w:rFonts w:ascii="黑体" w:hAnsi="宋体" w:eastAsia="黑体"/>
      <w:color w:val="FF0000"/>
      <w:kern w:val="0"/>
      <w:sz w:val="20"/>
      <w:szCs w:val="20"/>
    </w:rPr>
  </w:style>
  <w:style w:type="paragraph" w:customStyle="1" w:styleId="449">
    <w:name w:val="font22"/>
    <w:basedOn w:val="1"/>
    <w:qFormat/>
    <w:uiPriority w:val="0"/>
    <w:pPr>
      <w:widowControl/>
      <w:spacing w:before="100" w:beforeAutospacing="1" w:after="100" w:afterAutospacing="1" w:line="240" w:lineRule="auto"/>
      <w:ind w:left="0" w:firstLine="0" w:firstLineChars="0"/>
      <w:jc w:val="left"/>
    </w:pPr>
    <w:rPr>
      <w:color w:val="FF0000"/>
      <w:kern w:val="0"/>
      <w:sz w:val="20"/>
      <w:szCs w:val="20"/>
    </w:rPr>
  </w:style>
  <w:style w:type="paragraph" w:customStyle="1" w:styleId="450">
    <w:name w:val="xl24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ascii="宋体" w:hAnsi="宋体"/>
      <w:color w:val="FF0000"/>
      <w:kern w:val="0"/>
      <w:sz w:val="20"/>
      <w:szCs w:val="20"/>
    </w:rPr>
  </w:style>
  <w:style w:type="paragraph" w:customStyle="1" w:styleId="451">
    <w:name w:val="xl22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ascii="宋体" w:hAnsi="宋体"/>
      <w:color w:val="FF6600"/>
      <w:kern w:val="0"/>
      <w:sz w:val="20"/>
      <w:szCs w:val="20"/>
    </w:rPr>
  </w:style>
  <w:style w:type="paragraph" w:customStyle="1" w:styleId="452">
    <w:name w:val="Report Level 3"/>
    <w:basedOn w:val="453"/>
    <w:next w:val="447"/>
    <w:qFormat/>
    <w:uiPriority w:val="0"/>
    <w:pPr>
      <w:tabs>
        <w:tab w:val="left" w:pos="720"/>
        <w:tab w:val="left" w:pos="1080"/>
      </w:tabs>
      <w:spacing w:before="120"/>
      <w:ind w:left="1080" w:hanging="360"/>
      <w:outlineLvl w:val="2"/>
    </w:pPr>
    <w:rPr>
      <w:rFonts w:ascii="PMingLiU" w:hAnsi="PMingLiU"/>
      <w:b w:val="0"/>
      <w:caps w:val="0"/>
      <w:sz w:val="22"/>
      <w:lang w:eastAsia="zh-CN"/>
    </w:rPr>
  </w:style>
  <w:style w:type="paragraph" w:customStyle="1" w:styleId="453">
    <w:name w:val="Report Level 1"/>
    <w:basedOn w:val="1"/>
    <w:next w:val="1"/>
    <w:qFormat/>
    <w:uiPriority w:val="0"/>
    <w:pPr>
      <w:keepNext/>
      <w:widowControl/>
      <w:tabs>
        <w:tab w:val="left" w:pos="720"/>
      </w:tabs>
      <w:spacing w:before="240" w:after="120" w:line="240" w:lineRule="auto"/>
      <w:ind w:left="720" w:hanging="720" w:firstLineChars="0"/>
      <w:jc w:val="left"/>
      <w:outlineLvl w:val="0"/>
    </w:pPr>
    <w:rPr>
      <w:rFonts w:ascii="Arial" w:hAnsi="Arial" w:eastAsia="PMingLiU"/>
      <w:b/>
      <w:caps/>
      <w:kern w:val="0"/>
      <w:szCs w:val="20"/>
      <w:lang w:eastAsia="en-US"/>
    </w:rPr>
  </w:style>
  <w:style w:type="paragraph" w:customStyle="1" w:styleId="454">
    <w:name w:val="xl17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pPr>
    <w:rPr>
      <w:rFonts w:ascii="宋体" w:hAnsi="宋体"/>
      <w:color w:val="FF0000"/>
      <w:kern w:val="0"/>
      <w:sz w:val="20"/>
      <w:szCs w:val="20"/>
    </w:rPr>
  </w:style>
  <w:style w:type="paragraph" w:customStyle="1" w:styleId="455">
    <w:name w:val="xl17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right"/>
      <w:textAlignment w:val="center"/>
    </w:pPr>
    <w:rPr>
      <w:rFonts w:ascii="黑体" w:hAnsi="宋体" w:eastAsia="黑体"/>
      <w:color w:val="FF0000"/>
      <w:kern w:val="0"/>
      <w:sz w:val="20"/>
      <w:szCs w:val="20"/>
    </w:rPr>
  </w:style>
  <w:style w:type="paragraph" w:customStyle="1" w:styleId="456">
    <w:name w:val="xl13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ascii="宋体" w:hAnsi="宋体"/>
      <w:kern w:val="0"/>
      <w:sz w:val="20"/>
      <w:szCs w:val="20"/>
    </w:rPr>
  </w:style>
  <w:style w:type="paragraph" w:customStyle="1" w:styleId="457">
    <w:name w:val="表头"/>
    <w:basedOn w:val="1"/>
    <w:qFormat/>
    <w:uiPriority w:val="0"/>
    <w:pPr>
      <w:adjustRightInd w:val="0"/>
      <w:snapToGrid w:val="0"/>
      <w:spacing w:line="400" w:lineRule="exact"/>
      <w:ind w:left="0" w:firstLine="0" w:firstLineChars="0"/>
      <w:jc w:val="center"/>
    </w:pPr>
    <w:rPr>
      <w:rFonts w:ascii="宋体"/>
      <w:szCs w:val="20"/>
    </w:rPr>
  </w:style>
  <w:style w:type="paragraph" w:customStyle="1" w:styleId="458">
    <w:name w:val=":-)"/>
    <w:qFormat/>
    <w:uiPriority w:val="0"/>
    <w:pPr>
      <w:overflowPunct w:val="0"/>
      <w:autoSpaceDE w:val="0"/>
      <w:autoSpaceDN w:val="0"/>
      <w:adjustRightInd w:val="0"/>
      <w:spacing w:line="360" w:lineRule="auto"/>
      <w:ind w:left="500" w:hanging="500" w:hangingChars="500"/>
      <w:textAlignment w:val="baseline"/>
    </w:pPr>
    <w:rPr>
      <w:rFonts w:ascii="Times New Roman" w:hAnsi="Times New Roman" w:eastAsia="宋体" w:cs="Times New Roman"/>
      <w:lang w:val="en-US" w:eastAsia="zh-CN" w:bidi="ar-SA"/>
    </w:rPr>
  </w:style>
  <w:style w:type="paragraph" w:customStyle="1" w:styleId="459">
    <w:name w:val="font29"/>
    <w:basedOn w:val="1"/>
    <w:qFormat/>
    <w:uiPriority w:val="0"/>
    <w:pPr>
      <w:widowControl/>
      <w:spacing w:before="100" w:beforeAutospacing="1" w:after="100" w:afterAutospacing="1" w:line="240" w:lineRule="auto"/>
      <w:ind w:left="0" w:firstLine="0" w:firstLineChars="0"/>
      <w:jc w:val="left"/>
    </w:pPr>
    <w:rPr>
      <w:rFonts w:ascii="宋体" w:hAnsi="宋体"/>
      <w:color w:val="FF6600"/>
      <w:kern w:val="0"/>
      <w:sz w:val="20"/>
      <w:szCs w:val="20"/>
    </w:rPr>
  </w:style>
  <w:style w:type="paragraph" w:customStyle="1" w:styleId="460">
    <w:name w:val="項目1A"/>
    <w:basedOn w:val="1"/>
    <w:qFormat/>
    <w:uiPriority w:val="0"/>
    <w:pPr>
      <w:tabs>
        <w:tab w:val="left" w:pos="1701"/>
      </w:tabs>
      <w:snapToGrid w:val="0"/>
      <w:spacing w:line="400" w:lineRule="atLeast"/>
      <w:ind w:left="0" w:firstLine="0" w:firstLineChars="0"/>
    </w:pPr>
    <w:rPr>
      <w:rFonts w:eastAsia="DFKai-SB"/>
      <w:sz w:val="26"/>
      <w:szCs w:val="20"/>
      <w:lang w:eastAsia="zh-TW"/>
    </w:rPr>
  </w:style>
  <w:style w:type="paragraph" w:customStyle="1" w:styleId="461">
    <w:name w:val="投标正文"/>
    <w:basedOn w:val="1"/>
    <w:qFormat/>
    <w:uiPriority w:val="0"/>
    <w:pPr>
      <w:spacing w:line="240" w:lineRule="auto"/>
      <w:ind w:left="0" w:firstLine="0" w:firstLineChars="0"/>
      <w:jc w:val="left"/>
    </w:pPr>
    <w:rPr>
      <w:kern w:val="0"/>
      <w:sz w:val="21"/>
      <w:szCs w:val="20"/>
    </w:rPr>
  </w:style>
  <w:style w:type="paragraph" w:customStyle="1" w:styleId="462">
    <w:name w:val="font32"/>
    <w:basedOn w:val="1"/>
    <w:uiPriority w:val="0"/>
    <w:pPr>
      <w:widowControl/>
      <w:spacing w:before="100" w:beforeAutospacing="1" w:after="100" w:afterAutospacing="1" w:line="240" w:lineRule="auto"/>
      <w:ind w:left="0" w:firstLine="0" w:firstLineChars="0"/>
      <w:jc w:val="left"/>
    </w:pPr>
    <w:rPr>
      <w:rFonts w:ascii="宋体" w:hAnsi="宋体"/>
      <w:color w:val="000000"/>
      <w:kern w:val="0"/>
      <w:sz w:val="20"/>
      <w:szCs w:val="20"/>
    </w:rPr>
  </w:style>
  <w:style w:type="paragraph" w:customStyle="1" w:styleId="463">
    <w:name w:val="xl138"/>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ascii="黑体" w:hAnsi="宋体" w:eastAsia="黑体"/>
      <w:b/>
      <w:kern w:val="0"/>
      <w:sz w:val="20"/>
      <w:szCs w:val="20"/>
    </w:rPr>
  </w:style>
  <w:style w:type="paragraph" w:customStyle="1" w:styleId="464">
    <w:name w:val="font16"/>
    <w:basedOn w:val="1"/>
    <w:uiPriority w:val="0"/>
    <w:pPr>
      <w:widowControl/>
      <w:spacing w:before="100" w:beforeAutospacing="1" w:after="100" w:afterAutospacing="1" w:line="240" w:lineRule="auto"/>
      <w:ind w:left="0" w:firstLine="0" w:firstLineChars="0"/>
      <w:jc w:val="left"/>
    </w:pPr>
    <w:rPr>
      <w:rFonts w:ascii="宋体" w:hAnsi="宋体"/>
      <w:color w:val="00FF00"/>
      <w:kern w:val="0"/>
      <w:sz w:val="20"/>
      <w:szCs w:val="20"/>
    </w:rPr>
  </w:style>
  <w:style w:type="paragraph" w:customStyle="1" w:styleId="465">
    <w:name w:val="投标—标题4"/>
    <w:basedOn w:val="405"/>
    <w:next w:val="1"/>
    <w:uiPriority w:val="0"/>
    <w:pPr>
      <w:tabs>
        <w:tab w:val="left" w:pos="851"/>
        <w:tab w:val="left" w:pos="1680"/>
        <w:tab w:val="clear" w:pos="709"/>
        <w:tab w:val="clear" w:pos="840"/>
        <w:tab w:val="clear" w:pos="1260"/>
      </w:tabs>
      <w:spacing w:before="60"/>
      <w:ind w:left="1680"/>
      <w:outlineLvl w:val="3"/>
    </w:pPr>
    <w:rPr>
      <w:sz w:val="24"/>
      <w:lang w:val="zh-CN"/>
    </w:rPr>
  </w:style>
  <w:style w:type="paragraph" w:customStyle="1" w:styleId="466">
    <w:name w:val="xl167"/>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ascii="黑体" w:hAnsi="宋体" w:eastAsia="黑体"/>
      <w:b/>
      <w:color w:val="FF0000"/>
      <w:kern w:val="0"/>
      <w:sz w:val="20"/>
      <w:szCs w:val="20"/>
    </w:rPr>
  </w:style>
  <w:style w:type="paragraph" w:customStyle="1" w:styleId="467">
    <w:name w:val="xl21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ascii="黑体" w:hAnsi="宋体" w:eastAsia="黑体"/>
      <w:b/>
      <w:color w:val="00FF00"/>
      <w:kern w:val="0"/>
      <w:sz w:val="20"/>
      <w:szCs w:val="20"/>
    </w:rPr>
  </w:style>
  <w:style w:type="paragraph" w:customStyle="1" w:styleId="468">
    <w:name w:val="xl185"/>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ascii="黑体" w:hAnsi="宋体" w:eastAsia="黑体"/>
      <w:color w:val="0000FF"/>
      <w:kern w:val="0"/>
      <w:sz w:val="20"/>
      <w:szCs w:val="20"/>
    </w:rPr>
  </w:style>
  <w:style w:type="paragraph" w:customStyle="1" w:styleId="469">
    <w:name w:val="xl152"/>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textAlignment w:val="center"/>
    </w:pPr>
    <w:rPr>
      <w:rFonts w:ascii="宋体" w:hAnsi="宋体"/>
      <w:kern w:val="0"/>
      <w:sz w:val="20"/>
      <w:szCs w:val="20"/>
    </w:rPr>
  </w:style>
  <w:style w:type="paragraph" w:customStyle="1" w:styleId="470">
    <w:name w:val="xl179"/>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textAlignment w:val="center"/>
    </w:pPr>
    <w:rPr>
      <w:rFonts w:ascii="宋体" w:hAnsi="宋体"/>
      <w:b/>
      <w:color w:val="FF0000"/>
      <w:kern w:val="0"/>
      <w:sz w:val="20"/>
      <w:szCs w:val="20"/>
    </w:rPr>
  </w:style>
  <w:style w:type="paragraph" w:customStyle="1" w:styleId="471">
    <w:name w:val="xl216"/>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pPr>
    <w:rPr>
      <w:rFonts w:ascii="黑体" w:hAnsi="宋体" w:eastAsia="黑体"/>
      <w:b/>
      <w:color w:val="00FF00"/>
      <w:kern w:val="0"/>
      <w:sz w:val="20"/>
      <w:szCs w:val="20"/>
    </w:rPr>
  </w:style>
  <w:style w:type="paragraph" w:customStyle="1" w:styleId="472">
    <w:name w:val="Char Char Char Char Char Char Char Char Char Char Char1 Char Char Char"/>
    <w:basedOn w:val="1"/>
    <w:uiPriority w:val="0"/>
    <w:pPr>
      <w:spacing w:line="240" w:lineRule="auto"/>
      <w:ind w:left="0" w:firstLine="0" w:firstLineChars="0"/>
    </w:pPr>
    <w:rPr>
      <w:rFonts w:ascii="Tahoma" w:hAnsi="Tahoma"/>
      <w:szCs w:val="20"/>
    </w:rPr>
  </w:style>
  <w:style w:type="paragraph" w:customStyle="1" w:styleId="473">
    <w:name w:val="xl139"/>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pPr>
    <w:rPr>
      <w:rFonts w:ascii="黑体" w:hAnsi="宋体" w:eastAsia="黑体"/>
      <w:kern w:val="0"/>
      <w:sz w:val="20"/>
      <w:szCs w:val="20"/>
    </w:rPr>
  </w:style>
  <w:style w:type="paragraph" w:customStyle="1" w:styleId="474">
    <w:name w:val="xl156"/>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textAlignment w:val="center"/>
    </w:pPr>
    <w:rPr>
      <w:rFonts w:ascii="宋体" w:hAnsi="宋体"/>
      <w:i/>
      <w:kern w:val="0"/>
      <w:sz w:val="20"/>
      <w:szCs w:val="20"/>
    </w:rPr>
  </w:style>
  <w:style w:type="paragraph" w:customStyle="1" w:styleId="475">
    <w:name w:val="xl193"/>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ascii="宋体" w:hAnsi="宋体"/>
      <w:color w:val="0000FF"/>
      <w:kern w:val="0"/>
      <w:sz w:val="20"/>
      <w:szCs w:val="20"/>
    </w:rPr>
  </w:style>
  <w:style w:type="paragraph" w:customStyle="1" w:styleId="476">
    <w:name w:val="默认段落字体 Para Char Char Char Char Char Char Char"/>
    <w:basedOn w:val="1"/>
    <w:uiPriority w:val="0"/>
    <w:pPr>
      <w:spacing w:line="240" w:lineRule="auto"/>
      <w:ind w:left="0" w:firstLine="0" w:firstLineChars="0"/>
    </w:pPr>
    <w:rPr>
      <w:sz w:val="21"/>
      <w:szCs w:val="20"/>
    </w:rPr>
  </w:style>
  <w:style w:type="paragraph" w:customStyle="1" w:styleId="477">
    <w:name w:val="Level 2"/>
    <w:basedOn w:val="1"/>
    <w:uiPriority w:val="0"/>
    <w:pPr>
      <w:widowControl/>
      <w:tabs>
        <w:tab w:val="left" w:pos="2520"/>
      </w:tabs>
      <w:spacing w:line="240" w:lineRule="auto"/>
      <w:ind w:left="2520" w:hanging="360" w:firstLineChars="0"/>
      <w:jc w:val="left"/>
    </w:pPr>
    <w:rPr>
      <w:rFonts w:eastAsia="PMingLiU"/>
      <w:kern w:val="0"/>
      <w:sz w:val="22"/>
      <w:szCs w:val="20"/>
      <w:lang w:eastAsia="en-US"/>
    </w:rPr>
  </w:style>
  <w:style w:type="paragraph" w:customStyle="1" w:styleId="478">
    <w:name w:val="编号1."/>
    <w:basedOn w:val="1"/>
    <w:uiPriority w:val="0"/>
    <w:pPr>
      <w:tabs>
        <w:tab w:val="left" w:pos="547"/>
        <w:tab w:val="left" w:pos="870"/>
        <w:tab w:val="left" w:pos="907"/>
        <w:tab w:val="left" w:pos="1080"/>
      </w:tabs>
      <w:spacing w:line="480" w:lineRule="atLeast"/>
      <w:ind w:left="870" w:hanging="870" w:firstLineChars="0"/>
    </w:pPr>
    <w:rPr>
      <w:sz w:val="28"/>
      <w:szCs w:val="20"/>
    </w:rPr>
  </w:style>
  <w:style w:type="paragraph" w:customStyle="1" w:styleId="479">
    <w:name w:val="xl206"/>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ascii="宋体" w:hAnsi="宋体"/>
      <w:color w:val="FF00FF"/>
      <w:kern w:val="0"/>
      <w:sz w:val="20"/>
      <w:szCs w:val="20"/>
    </w:rPr>
  </w:style>
  <w:style w:type="paragraph" w:customStyle="1" w:styleId="480">
    <w:name w:val="Char Char Char Char Char Char Char Char Char Char Char Char Char"/>
    <w:basedOn w:val="1"/>
    <w:uiPriority w:val="0"/>
    <w:pPr>
      <w:spacing w:line="240" w:lineRule="auto"/>
      <w:ind w:left="0" w:firstLine="0" w:firstLineChars="0"/>
    </w:pPr>
    <w:rPr>
      <w:rFonts w:ascii="仿宋_GB2312" w:eastAsia="仿宋_GB2312"/>
      <w:b/>
      <w:sz w:val="32"/>
      <w:szCs w:val="20"/>
    </w:rPr>
  </w:style>
  <w:style w:type="paragraph" w:customStyle="1" w:styleId="481">
    <w:name w:val="xl246"/>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line="240" w:lineRule="auto"/>
      <w:ind w:left="0" w:firstLine="0" w:firstLineChars="0"/>
      <w:jc w:val="center"/>
      <w:textAlignment w:val="center"/>
    </w:pPr>
    <w:rPr>
      <w:rFonts w:ascii="宋体" w:hAnsi="宋体"/>
      <w:color w:val="FF0000"/>
      <w:kern w:val="0"/>
      <w:sz w:val="20"/>
      <w:szCs w:val="20"/>
    </w:rPr>
  </w:style>
  <w:style w:type="paragraph" w:customStyle="1" w:styleId="482">
    <w:name w:val="font21"/>
    <w:basedOn w:val="1"/>
    <w:qFormat/>
    <w:uiPriority w:val="0"/>
    <w:pPr>
      <w:widowControl/>
      <w:spacing w:before="100" w:beforeAutospacing="1" w:after="100" w:afterAutospacing="1" w:line="240" w:lineRule="auto"/>
      <w:ind w:left="0" w:firstLine="0" w:firstLineChars="0"/>
      <w:jc w:val="left"/>
    </w:pPr>
    <w:rPr>
      <w:rFonts w:ascii="宋体" w:hAnsi="宋体"/>
      <w:kern w:val="0"/>
      <w:sz w:val="20"/>
      <w:szCs w:val="20"/>
    </w:rPr>
  </w:style>
  <w:style w:type="paragraph" w:customStyle="1" w:styleId="483">
    <w:name w:val="默认段落字体 Para Char"/>
    <w:basedOn w:val="1"/>
    <w:qFormat/>
    <w:uiPriority w:val="0"/>
    <w:pPr>
      <w:spacing w:beforeLines="50" w:line="240" w:lineRule="auto"/>
      <w:ind w:left="0" w:firstLine="0" w:firstLineChars="0"/>
    </w:pPr>
    <w:rPr>
      <w:rFonts w:ascii="Tahoma" w:hAnsi="Tahoma"/>
      <w:szCs w:val="20"/>
    </w:rPr>
  </w:style>
  <w:style w:type="paragraph" w:customStyle="1" w:styleId="484">
    <w:name w:val="Short Return Address"/>
    <w:basedOn w:val="1"/>
    <w:qFormat/>
    <w:uiPriority w:val="0"/>
    <w:pPr>
      <w:widowControl/>
      <w:spacing w:line="240" w:lineRule="auto"/>
      <w:ind w:left="0" w:firstLine="0" w:firstLineChars="0"/>
      <w:jc w:val="left"/>
    </w:pPr>
    <w:rPr>
      <w:kern w:val="0"/>
      <w:sz w:val="20"/>
      <w:szCs w:val="20"/>
    </w:rPr>
  </w:style>
  <w:style w:type="paragraph" w:customStyle="1" w:styleId="485">
    <w:name w:val="xl20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textAlignment w:val="center"/>
    </w:pPr>
    <w:rPr>
      <w:color w:val="0000FF"/>
      <w:kern w:val="0"/>
      <w:sz w:val="20"/>
      <w:szCs w:val="20"/>
    </w:rPr>
  </w:style>
  <w:style w:type="paragraph" w:customStyle="1" w:styleId="486">
    <w:name w:val="retrait3"/>
    <w:basedOn w:val="1"/>
    <w:qFormat/>
    <w:uiPriority w:val="0"/>
    <w:pPr>
      <w:widowControl/>
      <w:spacing w:before="20" w:after="20" w:line="240" w:lineRule="auto"/>
      <w:ind w:left="851" w:firstLine="0" w:firstLineChars="0"/>
      <w:jc w:val="left"/>
    </w:pPr>
    <w:rPr>
      <w:rFonts w:ascii="Arial" w:hAnsi="Arial"/>
      <w:kern w:val="0"/>
      <w:szCs w:val="20"/>
    </w:rPr>
  </w:style>
  <w:style w:type="paragraph" w:customStyle="1" w:styleId="487">
    <w:name w:val="xl22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textAlignment w:val="center"/>
    </w:pPr>
    <w:rPr>
      <w:rFonts w:ascii="宋体" w:hAnsi="宋体"/>
      <w:color w:val="FF9900"/>
      <w:kern w:val="0"/>
      <w:sz w:val="20"/>
      <w:szCs w:val="20"/>
    </w:rPr>
  </w:style>
  <w:style w:type="paragraph" w:customStyle="1" w:styleId="488">
    <w:name w:val="xl19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right"/>
      <w:textAlignment w:val="center"/>
    </w:pPr>
    <w:rPr>
      <w:rFonts w:ascii="黑体" w:hAnsi="宋体" w:eastAsia="黑体"/>
      <w:color w:val="0000FF"/>
      <w:kern w:val="0"/>
      <w:sz w:val="20"/>
      <w:szCs w:val="20"/>
    </w:rPr>
  </w:style>
  <w:style w:type="paragraph" w:customStyle="1" w:styleId="489">
    <w:name w:val="样式 标题 1100章标题 1 1编号标题1head:1#Head 11112131415111121..."/>
    <w:basedOn w:val="2"/>
    <w:qFormat/>
    <w:uiPriority w:val="0"/>
    <w:pPr>
      <w:numPr>
        <w:numId w:val="0"/>
      </w:numPr>
      <w:spacing w:before="60" w:after="60"/>
    </w:pPr>
    <w:rPr>
      <w:bCs w:val="0"/>
      <w:sz w:val="69"/>
      <w:szCs w:val="20"/>
    </w:rPr>
  </w:style>
  <w:style w:type="paragraph" w:customStyle="1" w:styleId="490">
    <w:name w:val="xl15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textAlignment w:val="center"/>
    </w:pPr>
    <w:rPr>
      <w:rFonts w:ascii="黑体" w:hAnsi="宋体" w:eastAsia="黑体"/>
      <w:kern w:val="0"/>
      <w:sz w:val="20"/>
      <w:szCs w:val="20"/>
    </w:rPr>
  </w:style>
  <w:style w:type="paragraph" w:customStyle="1" w:styleId="491">
    <w:name w:val="xl15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pPr>
    <w:rPr>
      <w:rFonts w:ascii="宋体" w:hAnsi="宋体"/>
      <w:color w:val="0000FF"/>
      <w:kern w:val="0"/>
      <w:sz w:val="20"/>
      <w:szCs w:val="20"/>
    </w:rPr>
  </w:style>
  <w:style w:type="paragraph" w:customStyle="1" w:styleId="492">
    <w:name w:val="LEVEL 7 - (1)"/>
    <w:qFormat/>
    <w:uiPriority w:val="0"/>
    <w:pPr>
      <w:keepLines/>
      <w:tabs>
        <w:tab w:val="left" w:pos="2160"/>
      </w:tabs>
      <w:spacing w:after="120" w:line="240" w:lineRule="exact"/>
      <w:ind w:left="2160" w:hanging="576" w:hangingChars="500"/>
      <w:jc w:val="both"/>
    </w:pPr>
    <w:rPr>
      <w:rFonts w:ascii="Times New Roman" w:hAnsi="Times New Roman" w:eastAsia="宋体" w:cs="Times New Roman"/>
      <w:sz w:val="24"/>
      <w:lang w:val="en-US" w:eastAsia="en-US" w:bidi="ar-SA"/>
    </w:rPr>
  </w:style>
  <w:style w:type="paragraph" w:customStyle="1" w:styleId="493">
    <w:name w:val="xl18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right"/>
      <w:textAlignment w:val="center"/>
    </w:pPr>
    <w:rPr>
      <w:color w:val="FF0000"/>
      <w:kern w:val="0"/>
      <w:sz w:val="20"/>
      <w:szCs w:val="20"/>
    </w:rPr>
  </w:style>
  <w:style w:type="paragraph" w:customStyle="1" w:styleId="494">
    <w:name w:val="样式 楷体_GB2312 小四 首行缩进:  0.8 厘米 行距: 固定值 28 磅"/>
    <w:basedOn w:val="1"/>
    <w:qFormat/>
    <w:uiPriority w:val="0"/>
    <w:pPr>
      <w:spacing w:line="240" w:lineRule="auto"/>
      <w:ind w:left="0" w:firstLine="550" w:firstLineChars="262"/>
    </w:pPr>
    <w:rPr>
      <w:sz w:val="21"/>
      <w:szCs w:val="20"/>
    </w:rPr>
  </w:style>
  <w:style w:type="paragraph" w:customStyle="1" w:styleId="495">
    <w:name w:val="xl24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ascii="宋体" w:hAnsi="宋体"/>
      <w:color w:val="00FF00"/>
      <w:kern w:val="0"/>
      <w:sz w:val="20"/>
      <w:szCs w:val="20"/>
    </w:rPr>
  </w:style>
  <w:style w:type="paragraph" w:customStyle="1" w:styleId="496">
    <w:name w:val="需求书2"/>
    <w:basedOn w:val="1"/>
    <w:qFormat/>
    <w:uiPriority w:val="0"/>
    <w:pPr>
      <w:ind w:left="840" w:hanging="840" w:hangingChars="350"/>
    </w:pPr>
    <w:rPr>
      <w:szCs w:val="20"/>
    </w:rPr>
  </w:style>
  <w:style w:type="paragraph" w:customStyle="1" w:styleId="497">
    <w:name w:val="xl17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textAlignment w:val="center"/>
    </w:pPr>
    <w:rPr>
      <w:rFonts w:ascii="黑体" w:hAnsi="宋体" w:eastAsia="黑体"/>
      <w:b/>
      <w:color w:val="FF0000"/>
      <w:kern w:val="0"/>
      <w:sz w:val="20"/>
      <w:szCs w:val="20"/>
    </w:rPr>
  </w:style>
  <w:style w:type="paragraph" w:customStyle="1" w:styleId="498">
    <w:name w:val="应答文本"/>
    <w:basedOn w:val="1"/>
    <w:qFormat/>
    <w:uiPriority w:val="0"/>
    <w:pPr>
      <w:adjustRightInd w:val="0"/>
      <w:snapToGrid w:val="0"/>
      <w:spacing w:line="400" w:lineRule="exact"/>
      <w:ind w:left="421" w:leftChars="172" w:right="100" w:rightChars="100" w:hanging="60" w:hangingChars="26"/>
    </w:pPr>
    <w:rPr>
      <w:rFonts w:ascii="宋体" w:hAnsi="宋体"/>
      <w:b/>
      <w:spacing w:val="10"/>
      <w:kern w:val="0"/>
      <w:sz w:val="21"/>
      <w:szCs w:val="20"/>
    </w:rPr>
  </w:style>
  <w:style w:type="paragraph" w:customStyle="1" w:styleId="499">
    <w:name w:val="封面1"/>
    <w:basedOn w:val="1"/>
    <w:qFormat/>
    <w:uiPriority w:val="0"/>
    <w:pPr>
      <w:adjustRightInd w:val="0"/>
      <w:snapToGrid w:val="0"/>
      <w:spacing w:line="240" w:lineRule="auto"/>
      <w:ind w:left="0" w:firstLine="0" w:firstLineChars="0"/>
      <w:jc w:val="center"/>
    </w:pPr>
    <w:rPr>
      <w:rFonts w:ascii="宋体"/>
      <w:b/>
      <w:sz w:val="84"/>
      <w:szCs w:val="20"/>
    </w:rPr>
  </w:style>
  <w:style w:type="paragraph" w:customStyle="1" w:styleId="500">
    <w:name w:val="投标－标题6"/>
    <w:basedOn w:val="501"/>
    <w:next w:val="1"/>
    <w:qFormat/>
    <w:uiPriority w:val="0"/>
    <w:pPr>
      <w:tabs>
        <w:tab w:val="left" w:pos="425"/>
        <w:tab w:val="left" w:pos="567"/>
        <w:tab w:val="left" w:pos="992"/>
        <w:tab w:val="left" w:pos="1133"/>
        <w:tab w:val="left" w:pos="1134"/>
        <w:tab w:val="left" w:pos="2100"/>
        <w:tab w:val="left" w:pos="2520"/>
      </w:tabs>
      <w:ind w:left="2520"/>
      <w:outlineLvl w:val="5"/>
    </w:pPr>
  </w:style>
  <w:style w:type="paragraph" w:customStyle="1" w:styleId="501">
    <w:name w:val="投标—标题5"/>
    <w:basedOn w:val="465"/>
    <w:next w:val="1"/>
    <w:qFormat/>
    <w:uiPriority w:val="0"/>
    <w:pPr>
      <w:tabs>
        <w:tab w:val="left" w:pos="992"/>
        <w:tab w:val="left" w:pos="2100"/>
        <w:tab w:val="clear" w:pos="851"/>
        <w:tab w:val="clear" w:pos="1680"/>
      </w:tabs>
      <w:ind w:left="2100"/>
      <w:outlineLvl w:val="4"/>
    </w:pPr>
  </w:style>
  <w:style w:type="paragraph" w:customStyle="1" w:styleId="502">
    <w:name w:val="xl18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textAlignment w:val="center"/>
    </w:pPr>
    <w:rPr>
      <w:rFonts w:ascii="宋体" w:hAnsi="宋体"/>
      <w:color w:val="0000FF"/>
      <w:kern w:val="0"/>
      <w:sz w:val="20"/>
      <w:szCs w:val="20"/>
    </w:rPr>
  </w:style>
  <w:style w:type="paragraph" w:customStyle="1" w:styleId="503">
    <w:name w:val="xl23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pPr>
    <w:rPr>
      <w:rFonts w:ascii="宋体" w:hAnsi="宋体"/>
      <w:color w:val="808000"/>
      <w:kern w:val="0"/>
      <w:sz w:val="20"/>
      <w:szCs w:val="20"/>
    </w:rPr>
  </w:style>
  <w:style w:type="paragraph" w:customStyle="1" w:styleId="504">
    <w:name w:val="样式4 表号"/>
    <w:basedOn w:val="1"/>
    <w:qFormat/>
    <w:uiPriority w:val="0"/>
    <w:pPr>
      <w:spacing w:beforeLines="50"/>
      <w:ind w:left="0" w:firstLine="759" w:firstLineChars="271"/>
      <w:jc w:val="right"/>
    </w:pPr>
    <w:rPr>
      <w:rFonts w:ascii="宋体" w:hAnsi="宋体"/>
      <w:b/>
      <w:sz w:val="28"/>
      <w:szCs w:val="20"/>
    </w:rPr>
  </w:style>
  <w:style w:type="paragraph" w:customStyle="1" w:styleId="505">
    <w:name w:val="xl23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textAlignment w:val="center"/>
    </w:pPr>
    <w:rPr>
      <w:rFonts w:ascii="宋体" w:hAnsi="宋体"/>
      <w:color w:val="008000"/>
      <w:kern w:val="0"/>
      <w:sz w:val="20"/>
      <w:szCs w:val="20"/>
    </w:rPr>
  </w:style>
  <w:style w:type="paragraph" w:customStyle="1" w:styleId="506">
    <w:name w:val="xl23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ascii="黑体" w:hAnsi="宋体" w:eastAsia="黑体"/>
      <w:b/>
      <w:color w:val="008000"/>
      <w:kern w:val="0"/>
      <w:sz w:val="20"/>
      <w:szCs w:val="20"/>
    </w:rPr>
  </w:style>
  <w:style w:type="paragraph" w:customStyle="1" w:styleId="507">
    <w:name w:val="xl19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textAlignment w:val="center"/>
    </w:pPr>
    <w:rPr>
      <w:rFonts w:ascii="黑体" w:hAnsi="宋体" w:eastAsia="黑体"/>
      <w:color w:val="0000FF"/>
      <w:kern w:val="0"/>
      <w:sz w:val="20"/>
      <w:szCs w:val="20"/>
    </w:rPr>
  </w:style>
  <w:style w:type="paragraph" w:customStyle="1" w:styleId="508">
    <w:name w:val="xl20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textAlignment w:val="center"/>
    </w:pPr>
    <w:rPr>
      <w:rFonts w:ascii="宋体" w:hAnsi="宋体"/>
      <w:color w:val="FF00FF"/>
      <w:kern w:val="0"/>
      <w:sz w:val="20"/>
      <w:szCs w:val="20"/>
    </w:rPr>
  </w:style>
  <w:style w:type="paragraph" w:customStyle="1" w:styleId="509">
    <w:name w:val="Tétière"/>
    <w:basedOn w:val="1"/>
    <w:qFormat/>
    <w:uiPriority w:val="0"/>
    <w:pPr>
      <w:widowControl/>
      <w:spacing w:before="60" w:after="60" w:line="240" w:lineRule="auto"/>
      <w:ind w:left="0" w:firstLine="0" w:firstLineChars="0"/>
      <w:jc w:val="center"/>
    </w:pPr>
    <w:rPr>
      <w:rFonts w:ascii="Arial" w:hAnsi="Arial"/>
      <w:b/>
      <w:kern w:val="0"/>
      <w:sz w:val="16"/>
      <w:szCs w:val="20"/>
    </w:rPr>
  </w:style>
  <w:style w:type="paragraph" w:customStyle="1" w:styleId="510">
    <w:name w:val="xl15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textAlignment w:val="center"/>
    </w:pPr>
    <w:rPr>
      <w:rFonts w:ascii="黑体" w:hAnsi="宋体" w:eastAsia="黑体"/>
      <w:kern w:val="0"/>
      <w:sz w:val="20"/>
      <w:szCs w:val="20"/>
    </w:rPr>
  </w:style>
  <w:style w:type="paragraph" w:customStyle="1" w:styleId="511">
    <w:name w:val="F3 二级标题"/>
    <w:basedOn w:val="1"/>
    <w:qFormat/>
    <w:uiPriority w:val="0"/>
    <w:pPr>
      <w:tabs>
        <w:tab w:val="left" w:pos="420"/>
        <w:tab w:val="left" w:pos="454"/>
      </w:tabs>
      <w:spacing w:beforeLines="50" w:afterLines="50"/>
      <w:ind w:left="0" w:firstLine="0" w:firstLineChars="0"/>
      <w:jc w:val="left"/>
    </w:pPr>
    <w:rPr>
      <w:rFonts w:ascii="楷体_GB2312" w:hAnsi="宋体" w:eastAsia="黑体"/>
      <w:sz w:val="28"/>
      <w:szCs w:val="20"/>
    </w:rPr>
  </w:style>
  <w:style w:type="paragraph" w:customStyle="1" w:styleId="512">
    <w:name w:val="Report List 1"/>
    <w:basedOn w:val="68"/>
    <w:qFormat/>
    <w:uiPriority w:val="0"/>
    <w:pPr>
      <w:widowControl/>
      <w:tabs>
        <w:tab w:val="left" w:pos="1680"/>
      </w:tabs>
      <w:adjustRightInd/>
      <w:snapToGrid/>
      <w:spacing w:after="138"/>
      <w:ind w:left="1680" w:hanging="420"/>
    </w:pPr>
    <w:rPr>
      <w:rFonts w:eastAsia="PMingLiU"/>
      <w:kern w:val="0"/>
      <w:sz w:val="22"/>
      <w:lang w:eastAsia="en-US"/>
    </w:rPr>
  </w:style>
  <w:style w:type="paragraph" w:customStyle="1" w:styleId="513">
    <w:name w:val="xl14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textAlignment w:val="center"/>
    </w:pPr>
    <w:rPr>
      <w:kern w:val="0"/>
      <w:sz w:val="20"/>
      <w:szCs w:val="20"/>
    </w:rPr>
  </w:style>
  <w:style w:type="paragraph" w:customStyle="1" w:styleId="514">
    <w:name w:val="font30"/>
    <w:basedOn w:val="1"/>
    <w:qFormat/>
    <w:uiPriority w:val="0"/>
    <w:pPr>
      <w:widowControl/>
      <w:spacing w:before="100" w:beforeAutospacing="1" w:after="100" w:afterAutospacing="1" w:line="240" w:lineRule="auto"/>
      <w:ind w:left="0" w:firstLine="0" w:firstLineChars="0"/>
      <w:jc w:val="left"/>
    </w:pPr>
    <w:rPr>
      <w:color w:val="FF6600"/>
      <w:kern w:val="0"/>
      <w:sz w:val="20"/>
      <w:szCs w:val="20"/>
    </w:rPr>
  </w:style>
  <w:style w:type="paragraph" w:customStyle="1" w:styleId="515">
    <w:name w:val="正文文本缩进 211"/>
    <w:basedOn w:val="1"/>
    <w:qFormat/>
    <w:uiPriority w:val="0"/>
    <w:pPr>
      <w:adjustRightInd w:val="0"/>
      <w:ind w:left="0" w:right="1001" w:firstLine="525" w:firstLineChars="0"/>
      <w:jc w:val="left"/>
      <w:textAlignment w:val="baseline"/>
    </w:pPr>
    <w:rPr>
      <w:szCs w:val="20"/>
    </w:rPr>
  </w:style>
  <w:style w:type="paragraph" w:customStyle="1" w:styleId="516">
    <w:name w:val="Char Char Char Char Char Char Char Char Char Char Char Char Char1"/>
    <w:basedOn w:val="1"/>
    <w:qFormat/>
    <w:uiPriority w:val="0"/>
    <w:pPr>
      <w:spacing w:line="240" w:lineRule="auto"/>
      <w:ind w:left="0" w:firstLine="0" w:firstLineChars="0"/>
    </w:pPr>
    <w:rPr>
      <w:rFonts w:ascii="仿宋_GB2312" w:eastAsia="仿宋_GB2312"/>
      <w:b/>
      <w:sz w:val="32"/>
      <w:szCs w:val="20"/>
    </w:rPr>
  </w:style>
  <w:style w:type="paragraph" w:customStyle="1" w:styleId="517">
    <w:name w:val="font18"/>
    <w:basedOn w:val="1"/>
    <w:qFormat/>
    <w:uiPriority w:val="0"/>
    <w:pPr>
      <w:widowControl/>
      <w:spacing w:before="100" w:beforeAutospacing="1" w:after="100" w:afterAutospacing="1" w:line="240" w:lineRule="auto"/>
      <w:ind w:left="0" w:firstLine="0" w:firstLineChars="0"/>
      <w:jc w:val="left"/>
    </w:pPr>
    <w:rPr>
      <w:rFonts w:ascii="宋体" w:hAnsi="宋体"/>
      <w:color w:val="008000"/>
      <w:kern w:val="0"/>
      <w:sz w:val="20"/>
      <w:szCs w:val="20"/>
    </w:rPr>
  </w:style>
  <w:style w:type="paragraph" w:customStyle="1" w:styleId="518">
    <w:name w:val="xl22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textAlignment w:val="center"/>
    </w:pPr>
    <w:rPr>
      <w:rFonts w:ascii="宋体" w:hAnsi="宋体"/>
      <w:color w:val="FF6600"/>
      <w:kern w:val="0"/>
      <w:sz w:val="20"/>
      <w:szCs w:val="20"/>
    </w:rPr>
  </w:style>
  <w:style w:type="paragraph" w:customStyle="1" w:styleId="519">
    <w:name w:val="xl20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textAlignment w:val="center"/>
    </w:pPr>
    <w:rPr>
      <w:rFonts w:ascii="宋体" w:hAnsi="宋体"/>
      <w:b/>
      <w:color w:val="FF00FF"/>
      <w:kern w:val="0"/>
      <w:sz w:val="20"/>
      <w:szCs w:val="20"/>
    </w:rPr>
  </w:style>
  <w:style w:type="paragraph" w:customStyle="1" w:styleId="520">
    <w:name w:val="正文&gt;"/>
    <w:basedOn w:val="1"/>
    <w:qFormat/>
    <w:uiPriority w:val="0"/>
    <w:pPr>
      <w:tabs>
        <w:tab w:val="left" w:pos="630"/>
        <w:tab w:val="left" w:pos="1050"/>
      </w:tabs>
      <w:spacing w:line="400" w:lineRule="exact"/>
      <w:ind w:left="630" w:hanging="630" w:firstLineChars="0"/>
    </w:pPr>
    <w:rPr>
      <w:rFonts w:ascii="Arial" w:hAnsi="Arial"/>
      <w:sz w:val="21"/>
      <w:szCs w:val="20"/>
    </w:rPr>
  </w:style>
  <w:style w:type="paragraph" w:customStyle="1" w:styleId="521">
    <w:name w:val="Char Char Char Char Char Char Char Char Char Char Char Char1 Char"/>
    <w:basedOn w:val="1"/>
    <w:qFormat/>
    <w:uiPriority w:val="0"/>
    <w:pPr>
      <w:widowControl/>
      <w:snapToGrid w:val="0"/>
      <w:ind w:left="0" w:firstLine="200" w:firstLineChars="200"/>
      <w:jc w:val="left"/>
    </w:pPr>
    <w:rPr>
      <w:rFonts w:ascii="宋体" w:hAnsi="宋体" w:eastAsia="仿宋_GB2312"/>
      <w:kern w:val="0"/>
      <w:szCs w:val="20"/>
    </w:rPr>
  </w:style>
  <w:style w:type="paragraph" w:customStyle="1" w:styleId="522">
    <w:name w:val="样式 正文首行缩进"/>
    <w:basedOn w:val="1"/>
    <w:qFormat/>
    <w:uiPriority w:val="0"/>
    <w:pPr>
      <w:spacing w:line="400" w:lineRule="exact"/>
      <w:ind w:left="0" w:firstLine="200" w:firstLineChars="200"/>
    </w:pPr>
    <w:rPr>
      <w:rFonts w:ascii="宋体" w:hAnsi="宋体"/>
      <w:kern w:val="24"/>
      <w:sz w:val="21"/>
      <w:szCs w:val="20"/>
    </w:rPr>
  </w:style>
  <w:style w:type="paragraph" w:customStyle="1" w:styleId="523">
    <w:name w:val="xl21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pPr>
    <w:rPr>
      <w:rFonts w:ascii="黑体" w:hAnsi="宋体" w:eastAsia="黑体"/>
      <w:color w:val="00FF00"/>
      <w:kern w:val="0"/>
      <w:sz w:val="20"/>
      <w:szCs w:val="20"/>
    </w:rPr>
  </w:style>
  <w:style w:type="paragraph" w:customStyle="1" w:styleId="524">
    <w:name w:val="xl18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ascii="宋体" w:hAnsi="宋体"/>
      <w:color w:val="0000FF"/>
      <w:kern w:val="0"/>
      <w:sz w:val="20"/>
      <w:szCs w:val="20"/>
    </w:rPr>
  </w:style>
  <w:style w:type="paragraph" w:customStyle="1" w:styleId="525">
    <w:name w:val="日期1"/>
    <w:basedOn w:val="1"/>
    <w:next w:val="1"/>
    <w:qFormat/>
    <w:uiPriority w:val="0"/>
    <w:pPr>
      <w:overflowPunct w:val="0"/>
      <w:autoSpaceDE w:val="0"/>
      <w:autoSpaceDN w:val="0"/>
      <w:adjustRightInd w:val="0"/>
      <w:spacing w:line="360" w:lineRule="atLeast"/>
      <w:ind w:left="0" w:firstLine="0" w:firstLineChars="0"/>
      <w:textAlignment w:val="baseline"/>
    </w:pPr>
    <w:rPr>
      <w:rFonts w:ascii="宋体"/>
      <w:b/>
      <w:kern w:val="0"/>
      <w:sz w:val="32"/>
      <w:szCs w:val="20"/>
    </w:rPr>
  </w:style>
  <w:style w:type="paragraph" w:customStyle="1" w:styleId="526">
    <w:name w:val="xl21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ascii="黑体" w:hAnsi="宋体" w:eastAsia="黑体"/>
      <w:color w:val="FF6600"/>
      <w:kern w:val="0"/>
      <w:sz w:val="20"/>
      <w:szCs w:val="20"/>
    </w:rPr>
  </w:style>
  <w:style w:type="paragraph" w:customStyle="1" w:styleId="527">
    <w:name w:val="xl21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ascii="黑体" w:hAnsi="宋体" w:eastAsia="黑体"/>
      <w:color w:val="00FF00"/>
      <w:kern w:val="0"/>
      <w:sz w:val="20"/>
      <w:szCs w:val="20"/>
    </w:rPr>
  </w:style>
  <w:style w:type="paragraph" w:customStyle="1" w:styleId="528">
    <w:name w:val="xl14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ascii="黑体" w:hAnsi="宋体" w:eastAsia="黑体"/>
      <w:color w:val="FF0000"/>
      <w:kern w:val="0"/>
      <w:sz w:val="20"/>
      <w:szCs w:val="20"/>
    </w:rPr>
  </w:style>
  <w:style w:type="paragraph" w:customStyle="1" w:styleId="529">
    <w:name w:val="正文KT"/>
    <w:basedOn w:val="1"/>
    <w:qFormat/>
    <w:uiPriority w:val="0"/>
    <w:pPr>
      <w:spacing w:line="400" w:lineRule="exact"/>
      <w:ind w:left="0" w:firstLine="480" w:firstLineChars="200"/>
    </w:pPr>
    <w:rPr>
      <w:rFonts w:eastAsia="楷体_GB2312"/>
      <w:szCs w:val="20"/>
    </w:rPr>
  </w:style>
  <w:style w:type="paragraph" w:customStyle="1" w:styleId="530">
    <w:name w:val="xl19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right"/>
      <w:textAlignment w:val="center"/>
    </w:pPr>
    <w:rPr>
      <w:rFonts w:ascii="宋体" w:hAnsi="宋体"/>
      <w:color w:val="0000FF"/>
      <w:kern w:val="0"/>
      <w:sz w:val="20"/>
      <w:szCs w:val="20"/>
    </w:rPr>
  </w:style>
  <w:style w:type="paragraph" w:customStyle="1" w:styleId="531">
    <w:name w:val="需求书用目录1"/>
    <w:basedOn w:val="1"/>
    <w:qFormat/>
    <w:uiPriority w:val="0"/>
    <w:pPr>
      <w:spacing w:before="360" w:after="40"/>
      <w:ind w:left="0" w:firstLine="0" w:firstLineChars="0"/>
      <w:jc w:val="center"/>
    </w:pPr>
    <w:rPr>
      <w:rFonts w:ascii="宋体"/>
      <w:b/>
      <w:szCs w:val="20"/>
    </w:rPr>
  </w:style>
  <w:style w:type="paragraph" w:customStyle="1" w:styleId="532">
    <w:name w:val="样式 标题 5 + 自动设置"/>
    <w:basedOn w:val="7"/>
    <w:qFormat/>
    <w:uiPriority w:val="0"/>
    <w:pPr>
      <w:numPr>
        <w:numId w:val="0"/>
      </w:numPr>
      <w:spacing w:before="0" w:after="0"/>
      <w:ind w:firstLine="100" w:firstLineChars="100"/>
    </w:pPr>
    <w:rPr>
      <w:b w:val="0"/>
      <w:bCs w:val="0"/>
      <w:sz w:val="21"/>
      <w:szCs w:val="20"/>
    </w:rPr>
  </w:style>
  <w:style w:type="paragraph" w:customStyle="1" w:styleId="533">
    <w:name w:val="xl21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ascii="黑体" w:hAnsi="宋体" w:eastAsia="黑体"/>
      <w:b/>
      <w:color w:val="FF6600"/>
      <w:kern w:val="0"/>
      <w:sz w:val="20"/>
      <w:szCs w:val="20"/>
    </w:rPr>
  </w:style>
  <w:style w:type="paragraph" w:customStyle="1" w:styleId="534">
    <w:name w:val="tableau"/>
    <w:basedOn w:val="1"/>
    <w:qFormat/>
    <w:uiPriority w:val="0"/>
    <w:pPr>
      <w:widowControl/>
      <w:spacing w:before="20" w:after="20" w:line="240" w:lineRule="auto"/>
      <w:ind w:left="0" w:firstLine="0" w:firstLineChars="0"/>
      <w:jc w:val="center"/>
    </w:pPr>
    <w:rPr>
      <w:rFonts w:ascii="Arial" w:hAnsi="Arial"/>
      <w:kern w:val="0"/>
      <w:sz w:val="16"/>
      <w:szCs w:val="20"/>
    </w:rPr>
  </w:style>
  <w:style w:type="paragraph" w:customStyle="1" w:styleId="535">
    <w:name w:val="xl14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textAlignment w:val="center"/>
    </w:pPr>
    <w:rPr>
      <w:rFonts w:ascii="宋体" w:hAnsi="宋体"/>
      <w:kern w:val="0"/>
      <w:sz w:val="20"/>
      <w:szCs w:val="20"/>
    </w:rPr>
  </w:style>
  <w:style w:type="paragraph" w:customStyle="1" w:styleId="536">
    <w:name w:val="retrait1"/>
    <w:basedOn w:val="1"/>
    <w:qFormat/>
    <w:uiPriority w:val="0"/>
    <w:pPr>
      <w:widowControl/>
      <w:spacing w:before="20" w:after="20" w:line="240" w:lineRule="auto"/>
      <w:ind w:left="284" w:firstLine="0" w:firstLineChars="0"/>
      <w:jc w:val="left"/>
    </w:pPr>
    <w:rPr>
      <w:rFonts w:ascii="Arial" w:hAnsi="Arial"/>
      <w:kern w:val="0"/>
      <w:szCs w:val="20"/>
    </w:rPr>
  </w:style>
  <w:style w:type="paragraph" w:customStyle="1" w:styleId="537">
    <w:name w:val="xl14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ascii="黑体" w:hAnsi="宋体" w:eastAsia="黑体"/>
      <w:b/>
      <w:kern w:val="0"/>
      <w:sz w:val="20"/>
      <w:szCs w:val="20"/>
    </w:rPr>
  </w:style>
  <w:style w:type="paragraph" w:customStyle="1" w:styleId="538">
    <w:name w:val="xl23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pPr>
    <w:rPr>
      <w:rFonts w:ascii="黑体" w:hAnsi="宋体" w:eastAsia="黑体"/>
      <w:b/>
      <w:color w:val="008000"/>
      <w:kern w:val="0"/>
      <w:sz w:val="20"/>
      <w:szCs w:val="20"/>
    </w:rPr>
  </w:style>
  <w:style w:type="paragraph" w:customStyle="1" w:styleId="539">
    <w:name w:val="大标题"/>
    <w:qFormat/>
    <w:uiPriority w:val="0"/>
    <w:pPr>
      <w:tabs>
        <w:tab w:val="left" w:pos="1134"/>
      </w:tabs>
      <w:snapToGrid w:val="0"/>
      <w:spacing w:before="240" w:after="240" w:line="288" w:lineRule="auto"/>
      <w:ind w:left="500" w:hanging="500" w:hangingChars="500"/>
    </w:pPr>
    <w:rPr>
      <w:rFonts w:ascii="黑体" w:hAnsi="Times New Roman" w:eastAsia="黑体" w:cs="Times New Roman"/>
      <w:sz w:val="24"/>
      <w:lang w:val="en-US" w:eastAsia="zh-CN" w:bidi="ar-SA"/>
    </w:rPr>
  </w:style>
  <w:style w:type="paragraph" w:customStyle="1" w:styleId="540">
    <w:name w:val="font15"/>
    <w:basedOn w:val="1"/>
    <w:qFormat/>
    <w:uiPriority w:val="0"/>
    <w:pPr>
      <w:widowControl/>
      <w:spacing w:before="100" w:beforeAutospacing="1" w:after="100" w:afterAutospacing="1" w:line="240" w:lineRule="auto"/>
      <w:ind w:left="0" w:firstLine="0" w:firstLineChars="0"/>
      <w:jc w:val="left"/>
    </w:pPr>
    <w:rPr>
      <w:rFonts w:ascii="宋体" w:hAnsi="宋体"/>
      <w:color w:val="FF00FF"/>
      <w:kern w:val="0"/>
      <w:sz w:val="20"/>
      <w:szCs w:val="20"/>
    </w:rPr>
  </w:style>
  <w:style w:type="paragraph" w:customStyle="1" w:styleId="541">
    <w:name w:val="xl17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ascii="黑体" w:hAnsi="宋体" w:eastAsia="黑体"/>
      <w:b/>
      <w:color w:val="FF0000"/>
      <w:kern w:val="0"/>
      <w:sz w:val="20"/>
      <w:szCs w:val="20"/>
    </w:rPr>
  </w:style>
  <w:style w:type="paragraph" w:customStyle="1" w:styleId="542">
    <w:name w:val="Head"/>
    <w:basedOn w:val="59"/>
    <w:qFormat/>
    <w:uiPriority w:val="0"/>
    <w:pPr>
      <w:widowControl/>
      <w:tabs>
        <w:tab w:val="left" w:pos="900"/>
        <w:tab w:val="clear" w:pos="4153"/>
        <w:tab w:val="clear" w:pos="8306"/>
      </w:tabs>
      <w:overflowPunct w:val="0"/>
      <w:autoSpaceDE w:val="0"/>
      <w:autoSpaceDN w:val="0"/>
      <w:adjustRightInd w:val="0"/>
      <w:snapToGrid/>
      <w:spacing w:line="240" w:lineRule="auto"/>
      <w:ind w:left="0" w:firstLine="0" w:firstLineChars="0"/>
      <w:jc w:val="right"/>
      <w:textAlignment w:val="baseline"/>
    </w:pPr>
    <w:rPr>
      <w:rFonts w:ascii="Arial Narrow" w:hAnsi="Arial Narrow"/>
      <w:b/>
      <w:kern w:val="0"/>
      <w:sz w:val="28"/>
      <w:szCs w:val="20"/>
      <w:lang w:eastAsia="en-US"/>
    </w:rPr>
  </w:style>
  <w:style w:type="paragraph" w:customStyle="1" w:styleId="543">
    <w:name w:val="xl16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pPr>
    <w:rPr>
      <w:rFonts w:ascii="宋体" w:hAnsi="宋体"/>
      <w:color w:val="800080"/>
      <w:kern w:val="0"/>
      <w:sz w:val="20"/>
      <w:szCs w:val="20"/>
    </w:rPr>
  </w:style>
  <w:style w:type="paragraph" w:customStyle="1" w:styleId="544">
    <w:name w:val="xl158"/>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textAlignment w:val="center"/>
    </w:pPr>
    <w:rPr>
      <w:rFonts w:ascii="宋体" w:hAnsi="宋体"/>
      <w:kern w:val="0"/>
      <w:sz w:val="20"/>
      <w:szCs w:val="20"/>
    </w:rPr>
  </w:style>
  <w:style w:type="paragraph" w:customStyle="1" w:styleId="545">
    <w:name w:val="xl142"/>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textAlignment w:val="center"/>
    </w:pPr>
    <w:rPr>
      <w:rFonts w:ascii="宋体" w:hAnsi="宋体"/>
      <w:kern w:val="0"/>
      <w:sz w:val="20"/>
      <w:szCs w:val="20"/>
    </w:rPr>
  </w:style>
  <w:style w:type="paragraph" w:customStyle="1" w:styleId="546">
    <w:name w:val="xl233"/>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textAlignment w:val="center"/>
    </w:pPr>
    <w:rPr>
      <w:rFonts w:ascii="宋体" w:hAnsi="宋体"/>
      <w:color w:val="008000"/>
      <w:kern w:val="0"/>
      <w:sz w:val="20"/>
      <w:szCs w:val="20"/>
    </w:rPr>
  </w:style>
  <w:style w:type="paragraph" w:customStyle="1" w:styleId="547">
    <w:name w:val="xl204"/>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pPr>
    <w:rPr>
      <w:rFonts w:ascii="黑体" w:hAnsi="宋体" w:eastAsia="黑体"/>
      <w:color w:val="FF00FF"/>
      <w:kern w:val="0"/>
      <w:sz w:val="20"/>
      <w:szCs w:val="20"/>
    </w:rPr>
  </w:style>
  <w:style w:type="paragraph" w:customStyle="1" w:styleId="548">
    <w:name w:val="xl198"/>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textAlignment w:val="center"/>
    </w:pPr>
    <w:rPr>
      <w:color w:val="0000FF"/>
      <w:kern w:val="0"/>
      <w:sz w:val="20"/>
      <w:szCs w:val="20"/>
    </w:rPr>
  </w:style>
  <w:style w:type="paragraph" w:customStyle="1" w:styleId="549">
    <w:name w:val="Level 1"/>
    <w:basedOn w:val="1"/>
    <w:uiPriority w:val="0"/>
    <w:pPr>
      <w:widowControl/>
      <w:tabs>
        <w:tab w:val="left" w:pos="2693"/>
      </w:tabs>
      <w:spacing w:line="240" w:lineRule="auto"/>
      <w:ind w:left="2693" w:hanging="360" w:firstLineChars="0"/>
      <w:jc w:val="left"/>
    </w:pPr>
    <w:rPr>
      <w:rFonts w:eastAsia="PMingLiU"/>
      <w:kern w:val="0"/>
      <w:sz w:val="22"/>
      <w:szCs w:val="20"/>
      <w:lang w:eastAsia="en-US"/>
    </w:rPr>
  </w:style>
  <w:style w:type="paragraph" w:customStyle="1" w:styleId="550">
    <w:name w:val="xl182"/>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right"/>
      <w:textAlignment w:val="center"/>
    </w:pPr>
    <w:rPr>
      <w:color w:val="FF0000"/>
      <w:kern w:val="0"/>
      <w:sz w:val="20"/>
      <w:szCs w:val="20"/>
    </w:rPr>
  </w:style>
  <w:style w:type="paragraph" w:customStyle="1" w:styleId="551">
    <w:name w:val="Report List 2"/>
    <w:basedOn w:val="512"/>
    <w:uiPriority w:val="0"/>
    <w:pPr>
      <w:tabs>
        <w:tab w:val="clear" w:pos="1680"/>
      </w:tabs>
      <w:spacing w:after="0"/>
      <w:ind w:left="1440" w:hanging="360"/>
    </w:pPr>
    <w:rPr>
      <w:rFonts w:eastAsia="宋体"/>
      <w:sz w:val="20"/>
    </w:rPr>
  </w:style>
  <w:style w:type="paragraph" w:customStyle="1" w:styleId="552">
    <w:name w:val="正文  a)"/>
    <w:basedOn w:val="1"/>
    <w:uiPriority w:val="0"/>
    <w:pPr>
      <w:ind w:left="840" w:leftChars="300" w:hanging="210" w:hangingChars="100"/>
    </w:pPr>
    <w:rPr>
      <w:rFonts w:ascii="Arial" w:hAnsi="Arial"/>
      <w:sz w:val="21"/>
      <w:szCs w:val="20"/>
    </w:rPr>
  </w:style>
  <w:style w:type="paragraph" w:customStyle="1" w:styleId="553">
    <w:name w:val="样式 样式 正文首行缩进 + 首行缩进:  2 字符 段前: 5 磅 段后: 5 磅"/>
    <w:basedOn w:val="1"/>
    <w:uiPriority w:val="0"/>
    <w:pPr>
      <w:spacing w:line="400" w:lineRule="exact"/>
      <w:ind w:left="0" w:firstLine="200" w:firstLineChars="200"/>
    </w:pPr>
    <w:rPr>
      <w:rFonts w:ascii="宋体" w:hAnsi="宋体"/>
      <w:kern w:val="24"/>
      <w:sz w:val="21"/>
      <w:szCs w:val="20"/>
    </w:rPr>
  </w:style>
  <w:style w:type="paragraph" w:customStyle="1" w:styleId="554">
    <w:name w:val="xl238"/>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right"/>
    </w:pPr>
    <w:rPr>
      <w:rFonts w:ascii="黑体" w:hAnsi="宋体" w:eastAsia="黑体"/>
      <w:b/>
      <w:color w:val="808000"/>
      <w:kern w:val="0"/>
      <w:sz w:val="20"/>
      <w:szCs w:val="20"/>
    </w:rPr>
  </w:style>
  <w:style w:type="paragraph" w:customStyle="1" w:styleId="555">
    <w:name w:val="xl146"/>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ascii="宋体" w:hAnsi="宋体"/>
      <w:color w:val="000000"/>
      <w:kern w:val="0"/>
      <w:sz w:val="20"/>
      <w:szCs w:val="20"/>
    </w:rPr>
  </w:style>
  <w:style w:type="paragraph" w:customStyle="1" w:styleId="556">
    <w:name w:val="表格文字"/>
    <w:basedOn w:val="1"/>
    <w:uiPriority w:val="0"/>
    <w:pPr>
      <w:spacing w:line="240" w:lineRule="auto"/>
      <w:ind w:left="0" w:firstLine="0" w:firstLineChars="0"/>
    </w:pPr>
    <w:rPr>
      <w:rFonts w:ascii="宋体"/>
      <w:sz w:val="21"/>
      <w:szCs w:val="20"/>
    </w:rPr>
  </w:style>
  <w:style w:type="paragraph" w:customStyle="1" w:styleId="557">
    <w:name w:val="font24"/>
    <w:basedOn w:val="1"/>
    <w:uiPriority w:val="0"/>
    <w:pPr>
      <w:widowControl/>
      <w:spacing w:before="100" w:beforeAutospacing="1" w:after="100" w:afterAutospacing="1" w:line="240" w:lineRule="auto"/>
      <w:ind w:left="0" w:firstLine="0" w:firstLineChars="0"/>
      <w:jc w:val="left"/>
    </w:pPr>
    <w:rPr>
      <w:color w:val="000000"/>
      <w:kern w:val="0"/>
      <w:sz w:val="20"/>
      <w:szCs w:val="20"/>
    </w:rPr>
  </w:style>
  <w:style w:type="paragraph" w:customStyle="1" w:styleId="558">
    <w:name w:val="重点"/>
    <w:basedOn w:val="1"/>
    <w:uiPriority w:val="0"/>
    <w:pPr>
      <w:tabs>
        <w:tab w:val="left" w:pos="0"/>
        <w:tab w:val="left" w:pos="737"/>
        <w:tab w:val="left" w:pos="814"/>
      </w:tabs>
      <w:adjustRightInd w:val="0"/>
      <w:snapToGrid w:val="0"/>
      <w:spacing w:line="560" w:lineRule="atLeast"/>
      <w:ind w:left="737" w:hanging="397" w:firstLineChars="0"/>
    </w:pPr>
    <w:rPr>
      <w:kern w:val="24"/>
      <w:sz w:val="30"/>
      <w:szCs w:val="20"/>
    </w:rPr>
  </w:style>
  <w:style w:type="paragraph" w:customStyle="1" w:styleId="559">
    <w:name w:val="xl237"/>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textAlignment w:val="center"/>
    </w:pPr>
    <w:rPr>
      <w:rFonts w:ascii="宋体" w:hAnsi="宋体"/>
      <w:b/>
      <w:color w:val="008000"/>
      <w:kern w:val="0"/>
      <w:sz w:val="20"/>
      <w:szCs w:val="20"/>
    </w:rPr>
  </w:style>
  <w:style w:type="paragraph" w:customStyle="1" w:styleId="560">
    <w:name w:val="xl160"/>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ascii="宋体" w:hAnsi="宋体"/>
      <w:color w:val="00CCFF"/>
      <w:kern w:val="0"/>
      <w:sz w:val="20"/>
      <w:szCs w:val="20"/>
    </w:rPr>
  </w:style>
  <w:style w:type="paragraph" w:customStyle="1" w:styleId="561">
    <w:name w:val="正文缩进   技术 表格"/>
    <w:basedOn w:val="384"/>
    <w:uiPriority w:val="0"/>
    <w:pPr>
      <w:spacing w:line="240" w:lineRule="auto"/>
      <w:ind w:firstLine="0" w:firstLineChars="0"/>
      <w:jc w:val="center"/>
    </w:pPr>
  </w:style>
  <w:style w:type="paragraph" w:customStyle="1" w:styleId="562">
    <w:name w:val="F2 一级标题"/>
    <w:basedOn w:val="1"/>
    <w:uiPriority w:val="0"/>
    <w:pPr>
      <w:spacing w:beforeLines="100" w:afterLines="100"/>
      <w:ind w:left="0" w:firstLine="759" w:firstLineChars="271"/>
      <w:jc w:val="center"/>
    </w:pPr>
    <w:rPr>
      <w:rFonts w:ascii="楷体_GB2312" w:hAnsi="宋体" w:eastAsia="黑体"/>
      <w:sz w:val="32"/>
      <w:szCs w:val="20"/>
    </w:rPr>
  </w:style>
  <w:style w:type="paragraph" w:customStyle="1" w:styleId="563">
    <w:name w:val="xl242"/>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ascii="宋体" w:hAnsi="宋体"/>
      <w:color w:val="FF0000"/>
      <w:kern w:val="0"/>
      <w:sz w:val="20"/>
      <w:szCs w:val="20"/>
    </w:rPr>
  </w:style>
  <w:style w:type="paragraph" w:customStyle="1" w:styleId="564">
    <w:name w:val="xl207"/>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pPr>
    <w:rPr>
      <w:rFonts w:ascii="黑体" w:hAnsi="宋体" w:eastAsia="黑体"/>
      <w:b/>
      <w:color w:val="FF00FF"/>
      <w:kern w:val="0"/>
      <w:sz w:val="20"/>
      <w:szCs w:val="20"/>
    </w:rPr>
  </w:style>
  <w:style w:type="paragraph" w:customStyle="1" w:styleId="565">
    <w:name w:val="xl159"/>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pPr>
    <w:rPr>
      <w:rFonts w:ascii="宋体" w:hAnsi="宋体"/>
      <w:kern w:val="0"/>
      <w:sz w:val="20"/>
      <w:szCs w:val="20"/>
    </w:rPr>
  </w:style>
  <w:style w:type="paragraph" w:customStyle="1" w:styleId="566">
    <w:name w:val="xl155"/>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ascii="宋体" w:hAnsi="宋体"/>
      <w:kern w:val="0"/>
      <w:sz w:val="20"/>
      <w:szCs w:val="20"/>
    </w:rPr>
  </w:style>
  <w:style w:type="paragraph" w:customStyle="1" w:styleId="567">
    <w:name w:val="F6 表号"/>
    <w:basedOn w:val="1"/>
    <w:uiPriority w:val="0"/>
    <w:pPr>
      <w:spacing w:beforeLines="50"/>
      <w:ind w:left="0" w:firstLine="759" w:firstLineChars="271"/>
      <w:jc w:val="right"/>
    </w:pPr>
    <w:rPr>
      <w:rFonts w:ascii="黑体" w:hAnsi="宋体" w:eastAsia="黑体"/>
      <w:sz w:val="28"/>
      <w:szCs w:val="20"/>
    </w:rPr>
  </w:style>
  <w:style w:type="paragraph" w:customStyle="1" w:styleId="568">
    <w:name w:val="批注框文本 Char Char"/>
    <w:basedOn w:val="1"/>
    <w:uiPriority w:val="0"/>
    <w:pPr>
      <w:spacing w:line="240" w:lineRule="auto"/>
      <w:ind w:left="0" w:firstLine="0" w:firstLineChars="0"/>
    </w:pPr>
    <w:rPr>
      <w:sz w:val="18"/>
      <w:szCs w:val="20"/>
    </w:rPr>
  </w:style>
  <w:style w:type="paragraph" w:customStyle="1" w:styleId="569">
    <w:name w:val="xl181"/>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textAlignment w:val="center"/>
    </w:pPr>
    <w:rPr>
      <w:color w:val="FF0000"/>
      <w:kern w:val="0"/>
      <w:sz w:val="20"/>
      <w:szCs w:val="20"/>
    </w:rPr>
  </w:style>
  <w:style w:type="paragraph" w:customStyle="1" w:styleId="570">
    <w:name w:val="日期11"/>
    <w:basedOn w:val="1"/>
    <w:next w:val="1"/>
    <w:uiPriority w:val="0"/>
    <w:pPr>
      <w:overflowPunct w:val="0"/>
      <w:autoSpaceDE w:val="0"/>
      <w:autoSpaceDN w:val="0"/>
      <w:adjustRightInd w:val="0"/>
      <w:spacing w:line="360" w:lineRule="atLeast"/>
      <w:ind w:left="0" w:firstLine="0" w:firstLineChars="0"/>
      <w:textAlignment w:val="baseline"/>
    </w:pPr>
    <w:rPr>
      <w:rFonts w:ascii="宋体"/>
      <w:b/>
      <w:kern w:val="0"/>
      <w:sz w:val="32"/>
      <w:szCs w:val="20"/>
    </w:rPr>
  </w:style>
  <w:style w:type="paragraph" w:customStyle="1" w:styleId="571">
    <w:name w:val="font13"/>
    <w:basedOn w:val="1"/>
    <w:uiPriority w:val="0"/>
    <w:pPr>
      <w:widowControl/>
      <w:spacing w:before="100" w:beforeAutospacing="1" w:after="100" w:afterAutospacing="1" w:line="240" w:lineRule="auto"/>
      <w:ind w:left="0" w:firstLine="0" w:firstLineChars="0"/>
      <w:jc w:val="left"/>
    </w:pPr>
    <w:rPr>
      <w:rFonts w:ascii="宋体" w:hAnsi="宋体"/>
      <w:color w:val="000000"/>
      <w:kern w:val="0"/>
      <w:sz w:val="20"/>
      <w:szCs w:val="20"/>
    </w:rPr>
  </w:style>
  <w:style w:type="paragraph" w:customStyle="1" w:styleId="572">
    <w:name w:val="Report Level 2"/>
    <w:basedOn w:val="453"/>
    <w:next w:val="447"/>
    <w:uiPriority w:val="0"/>
    <w:pPr>
      <w:tabs>
        <w:tab w:val="clear" w:pos="720"/>
      </w:tabs>
      <w:ind w:left="0" w:firstLine="0"/>
      <w:outlineLvl w:val="1"/>
    </w:pPr>
    <w:rPr>
      <w:caps w:val="0"/>
    </w:rPr>
  </w:style>
  <w:style w:type="paragraph" w:customStyle="1" w:styleId="573">
    <w:name w:val="xl161"/>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right"/>
      <w:textAlignment w:val="center"/>
    </w:pPr>
    <w:rPr>
      <w:rFonts w:ascii="宋体" w:hAnsi="宋体"/>
      <w:color w:val="000000"/>
      <w:kern w:val="0"/>
      <w:sz w:val="20"/>
      <w:szCs w:val="20"/>
    </w:rPr>
  </w:style>
  <w:style w:type="paragraph" w:customStyle="1" w:styleId="574">
    <w:name w:val="1.1"/>
    <w:basedOn w:val="1"/>
    <w:uiPriority w:val="0"/>
    <w:pPr>
      <w:spacing w:line="440" w:lineRule="exact"/>
      <w:ind w:left="0" w:firstLine="200" w:firstLineChars="200"/>
    </w:pPr>
    <w:rPr>
      <w:sz w:val="28"/>
      <w:szCs w:val="20"/>
    </w:rPr>
  </w:style>
  <w:style w:type="paragraph" w:customStyle="1" w:styleId="575">
    <w:name w:val="xl195"/>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textAlignment w:val="center"/>
    </w:pPr>
    <w:rPr>
      <w:rFonts w:ascii="黑体" w:hAnsi="宋体" w:eastAsia="黑体"/>
      <w:b/>
      <w:color w:val="0000FF"/>
      <w:kern w:val="0"/>
      <w:sz w:val="20"/>
      <w:szCs w:val="20"/>
    </w:rPr>
  </w:style>
  <w:style w:type="paragraph" w:customStyle="1" w:styleId="576">
    <w:name w:val="xl203"/>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ascii="黑体" w:hAnsi="宋体" w:eastAsia="黑体"/>
      <w:b/>
      <w:color w:val="FF00FF"/>
      <w:kern w:val="0"/>
      <w:sz w:val="20"/>
      <w:szCs w:val="20"/>
    </w:rPr>
  </w:style>
  <w:style w:type="paragraph" w:customStyle="1" w:styleId="577">
    <w:name w:val="xl169"/>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textAlignment w:val="center"/>
    </w:pPr>
    <w:rPr>
      <w:rFonts w:ascii="宋体" w:hAnsi="宋体"/>
      <w:color w:val="FF0000"/>
      <w:kern w:val="0"/>
      <w:sz w:val="20"/>
      <w:szCs w:val="20"/>
    </w:rPr>
  </w:style>
  <w:style w:type="paragraph" w:customStyle="1" w:styleId="578">
    <w:name w:val="xl148"/>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textAlignment w:val="center"/>
    </w:pPr>
    <w:rPr>
      <w:rFonts w:ascii="宋体" w:hAnsi="宋体"/>
      <w:color w:val="000000"/>
      <w:kern w:val="0"/>
      <w:sz w:val="20"/>
      <w:szCs w:val="20"/>
    </w:rPr>
  </w:style>
  <w:style w:type="paragraph" w:customStyle="1" w:styleId="579">
    <w:name w:val="正文文本缩进 311"/>
    <w:basedOn w:val="1"/>
    <w:uiPriority w:val="0"/>
    <w:pPr>
      <w:adjustRightInd w:val="0"/>
      <w:spacing w:line="360" w:lineRule="exact"/>
      <w:ind w:left="0" w:firstLine="756" w:firstLineChars="0"/>
      <w:textAlignment w:val="baseline"/>
    </w:pPr>
    <w:rPr>
      <w:rFonts w:eastAsia="楷体_GB2312"/>
      <w:spacing w:val="20"/>
      <w:kern w:val="0"/>
      <w:sz w:val="28"/>
      <w:szCs w:val="20"/>
    </w:rPr>
  </w:style>
  <w:style w:type="paragraph" w:customStyle="1" w:styleId="580">
    <w:name w:val="修订1"/>
    <w:uiPriority w:val="99"/>
    <w:pPr>
      <w:spacing w:line="360" w:lineRule="auto"/>
      <w:ind w:left="500" w:hanging="500" w:hangingChars="500"/>
    </w:pPr>
    <w:rPr>
      <w:rFonts w:ascii="Times New Roman" w:hAnsi="Times New Roman" w:eastAsia="宋体" w:cs="Times New Roman"/>
      <w:kern w:val="2"/>
      <w:sz w:val="21"/>
      <w:lang w:val="en-US" w:eastAsia="zh-CN" w:bidi="ar-SA"/>
    </w:rPr>
  </w:style>
  <w:style w:type="paragraph" w:customStyle="1" w:styleId="581">
    <w:name w:val="font31"/>
    <w:basedOn w:val="1"/>
    <w:uiPriority w:val="0"/>
    <w:pPr>
      <w:widowControl/>
      <w:spacing w:before="100" w:beforeAutospacing="1" w:after="100" w:afterAutospacing="1" w:line="240" w:lineRule="auto"/>
      <w:ind w:left="0" w:firstLine="0" w:firstLineChars="0"/>
      <w:jc w:val="left"/>
    </w:pPr>
    <w:rPr>
      <w:rFonts w:ascii="宋体" w:hAnsi="宋体"/>
      <w:color w:val="008000"/>
      <w:kern w:val="0"/>
      <w:sz w:val="20"/>
      <w:szCs w:val="20"/>
    </w:rPr>
  </w:style>
  <w:style w:type="paragraph" w:customStyle="1" w:styleId="582">
    <w:name w:val="xl186"/>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ascii="黑体" w:hAnsi="宋体" w:eastAsia="黑体"/>
      <w:b/>
      <w:color w:val="0000FF"/>
      <w:kern w:val="0"/>
      <w:sz w:val="20"/>
      <w:szCs w:val="20"/>
    </w:rPr>
  </w:style>
  <w:style w:type="paragraph" w:customStyle="1" w:styleId="583">
    <w:name w:val="xl229"/>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textAlignment w:val="center"/>
    </w:pPr>
    <w:rPr>
      <w:rFonts w:ascii="黑体" w:hAnsi="宋体" w:eastAsia="黑体"/>
      <w:b/>
      <w:color w:val="008000"/>
      <w:kern w:val="0"/>
      <w:sz w:val="20"/>
      <w:szCs w:val="20"/>
    </w:rPr>
  </w:style>
  <w:style w:type="paragraph" w:customStyle="1" w:styleId="584">
    <w:name w:val="列表框1"/>
    <w:basedOn w:val="1"/>
    <w:next w:val="1"/>
    <w:uiPriority w:val="0"/>
    <w:pPr>
      <w:tabs>
        <w:tab w:val="left" w:pos="722"/>
        <w:tab w:val="left" w:pos="1779"/>
      </w:tabs>
      <w:adjustRightInd w:val="0"/>
      <w:snapToGrid w:val="0"/>
      <w:ind w:left="722" w:hanging="720" w:firstLineChars="0"/>
    </w:pPr>
    <w:rPr>
      <w:rFonts w:ascii="宋体" w:hAnsi="宋体"/>
      <w:kern w:val="0"/>
      <w:sz w:val="21"/>
      <w:szCs w:val="20"/>
    </w:rPr>
  </w:style>
  <w:style w:type="paragraph" w:customStyle="1" w:styleId="585">
    <w:name w:val="xl240"/>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ascii="宋体" w:hAnsi="宋体"/>
      <w:kern w:val="0"/>
      <w:sz w:val="20"/>
      <w:szCs w:val="20"/>
    </w:rPr>
  </w:style>
  <w:style w:type="paragraph" w:customStyle="1" w:styleId="586">
    <w:name w:val="章节序"/>
    <w:basedOn w:val="1"/>
    <w:uiPriority w:val="0"/>
    <w:pPr>
      <w:widowControl/>
      <w:adjustRightInd w:val="0"/>
      <w:spacing w:line="240" w:lineRule="auto"/>
      <w:ind w:left="0" w:firstLine="420" w:firstLineChars="200"/>
      <w:jc w:val="left"/>
    </w:pPr>
    <w:rPr>
      <w:rFonts w:ascii="Arial" w:hAnsi="Arial" w:eastAsia="楷体_GB2312"/>
      <w:sz w:val="21"/>
      <w:szCs w:val="20"/>
    </w:rPr>
  </w:style>
  <w:style w:type="paragraph" w:customStyle="1" w:styleId="587">
    <w:name w:val="xl222"/>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textAlignment w:val="center"/>
    </w:pPr>
    <w:rPr>
      <w:rFonts w:ascii="宋体" w:hAnsi="宋体"/>
      <w:color w:val="FF6600"/>
      <w:kern w:val="0"/>
      <w:sz w:val="20"/>
      <w:szCs w:val="20"/>
    </w:rPr>
  </w:style>
  <w:style w:type="paragraph" w:customStyle="1" w:styleId="588">
    <w:name w:val="font17"/>
    <w:basedOn w:val="1"/>
    <w:uiPriority w:val="0"/>
    <w:pPr>
      <w:widowControl/>
      <w:spacing w:before="100" w:beforeAutospacing="1" w:after="100" w:afterAutospacing="1" w:line="240" w:lineRule="auto"/>
      <w:ind w:left="0" w:firstLine="0" w:firstLineChars="0"/>
      <w:jc w:val="left"/>
    </w:pPr>
    <w:rPr>
      <w:rFonts w:ascii="宋体" w:hAnsi="宋体"/>
      <w:color w:val="FF6600"/>
      <w:kern w:val="0"/>
      <w:sz w:val="20"/>
      <w:szCs w:val="20"/>
    </w:rPr>
  </w:style>
  <w:style w:type="paragraph" w:customStyle="1" w:styleId="589">
    <w:name w:val="font19"/>
    <w:basedOn w:val="1"/>
    <w:uiPriority w:val="0"/>
    <w:pPr>
      <w:widowControl/>
      <w:spacing w:before="100" w:beforeAutospacing="1" w:after="100" w:afterAutospacing="1" w:line="240" w:lineRule="auto"/>
      <w:ind w:left="0" w:firstLine="0" w:firstLineChars="0"/>
      <w:jc w:val="left"/>
    </w:pPr>
    <w:rPr>
      <w:color w:val="008000"/>
      <w:kern w:val="0"/>
      <w:sz w:val="20"/>
      <w:szCs w:val="20"/>
    </w:rPr>
  </w:style>
  <w:style w:type="paragraph" w:customStyle="1" w:styleId="590">
    <w:name w:val="xl202"/>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ascii="黑体" w:hAnsi="宋体" w:eastAsia="黑体"/>
      <w:color w:val="FF00FF"/>
      <w:kern w:val="0"/>
      <w:sz w:val="20"/>
      <w:szCs w:val="20"/>
    </w:rPr>
  </w:style>
  <w:style w:type="paragraph" w:customStyle="1" w:styleId="591">
    <w:name w:val="zy"/>
    <w:basedOn w:val="1"/>
    <w:uiPriority w:val="0"/>
    <w:pPr>
      <w:ind w:left="0" w:firstLine="0" w:firstLineChars="0"/>
    </w:pPr>
    <w:rPr>
      <w:rFonts w:ascii="宋体" w:hAnsi="宋体"/>
      <w:color w:val="FF0000"/>
      <w:sz w:val="21"/>
      <w:szCs w:val="20"/>
    </w:rPr>
  </w:style>
  <w:style w:type="paragraph" w:customStyle="1" w:styleId="592">
    <w:name w:val="zhengwen"/>
    <w:basedOn w:val="1"/>
    <w:uiPriority w:val="0"/>
    <w:pPr>
      <w:adjustRightInd w:val="0"/>
      <w:snapToGrid w:val="0"/>
      <w:spacing w:line="520" w:lineRule="exact"/>
      <w:ind w:left="0" w:firstLine="200" w:firstLineChars="200"/>
    </w:pPr>
    <w:rPr>
      <w:sz w:val="28"/>
      <w:szCs w:val="20"/>
    </w:rPr>
  </w:style>
  <w:style w:type="paragraph" w:customStyle="1" w:styleId="593">
    <w:name w:val="正文点缩进"/>
    <w:basedOn w:val="1"/>
    <w:uiPriority w:val="0"/>
    <w:pPr>
      <w:widowControl/>
      <w:shd w:val="clear" w:color="auto" w:fill="FFFFFF"/>
      <w:tabs>
        <w:tab w:val="left" w:pos="1758"/>
      </w:tabs>
      <w:snapToGrid w:val="0"/>
      <w:spacing w:after="60" w:line="288" w:lineRule="auto"/>
      <w:ind w:left="0" w:firstLine="0" w:firstLineChars="0"/>
    </w:pPr>
    <w:rPr>
      <w:rFonts w:ascii="宋体"/>
      <w:sz w:val="22"/>
      <w:szCs w:val="20"/>
    </w:rPr>
  </w:style>
  <w:style w:type="paragraph" w:customStyle="1" w:styleId="594">
    <w:name w:val="xl157"/>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textAlignment w:val="center"/>
    </w:pPr>
    <w:rPr>
      <w:rFonts w:ascii="黑体" w:hAnsi="宋体" w:eastAsia="黑体"/>
      <w:i/>
      <w:kern w:val="0"/>
      <w:sz w:val="20"/>
      <w:szCs w:val="20"/>
    </w:rPr>
  </w:style>
  <w:style w:type="paragraph" w:customStyle="1" w:styleId="595">
    <w:name w:val="xl164"/>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ascii="宋体" w:hAnsi="宋体"/>
      <w:b/>
      <w:color w:val="000000"/>
      <w:kern w:val="0"/>
      <w:sz w:val="20"/>
      <w:szCs w:val="20"/>
    </w:rPr>
  </w:style>
  <w:style w:type="paragraph" w:customStyle="1" w:styleId="596">
    <w:name w:val="xl224"/>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ascii="黑体" w:hAnsi="宋体" w:eastAsia="黑体"/>
      <w:color w:val="FF9900"/>
      <w:kern w:val="0"/>
      <w:sz w:val="20"/>
      <w:szCs w:val="20"/>
    </w:rPr>
  </w:style>
  <w:style w:type="paragraph" w:customStyle="1" w:styleId="597">
    <w:name w:val="xl188"/>
    <w:basedOn w:val="1"/>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line="240" w:lineRule="auto"/>
      <w:ind w:left="0" w:firstLine="0" w:firstLineChars="0"/>
      <w:jc w:val="left"/>
      <w:textAlignment w:val="center"/>
    </w:pPr>
    <w:rPr>
      <w:rFonts w:ascii="宋体" w:hAnsi="宋体"/>
      <w:color w:val="0000FF"/>
      <w:kern w:val="0"/>
      <w:sz w:val="20"/>
      <w:szCs w:val="20"/>
    </w:rPr>
  </w:style>
  <w:style w:type="paragraph" w:customStyle="1" w:styleId="598">
    <w:name w:val="xl223"/>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textAlignment w:val="center"/>
    </w:pPr>
    <w:rPr>
      <w:rFonts w:ascii="宋体" w:hAnsi="宋体"/>
      <w:color w:val="FF6600"/>
      <w:kern w:val="0"/>
      <w:sz w:val="20"/>
      <w:szCs w:val="20"/>
    </w:rPr>
  </w:style>
  <w:style w:type="paragraph" w:customStyle="1" w:styleId="599">
    <w:name w:val="xl243"/>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ascii="宋体" w:hAnsi="宋体"/>
      <w:color w:val="FF00FF"/>
      <w:kern w:val="0"/>
      <w:sz w:val="20"/>
      <w:szCs w:val="20"/>
    </w:rPr>
  </w:style>
  <w:style w:type="paragraph" w:customStyle="1" w:styleId="600">
    <w:name w:val="xl217"/>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textAlignment w:val="center"/>
    </w:pPr>
    <w:rPr>
      <w:rFonts w:ascii="宋体" w:hAnsi="宋体"/>
      <w:color w:val="00FF00"/>
      <w:kern w:val="0"/>
      <w:sz w:val="20"/>
      <w:szCs w:val="20"/>
    </w:rPr>
  </w:style>
  <w:style w:type="paragraph" w:customStyle="1" w:styleId="601">
    <w:name w:val="1.1.1"/>
    <w:basedOn w:val="574"/>
    <w:uiPriority w:val="0"/>
    <w:pPr>
      <w:ind w:firstLine="400" w:firstLineChars="400"/>
    </w:pPr>
  </w:style>
  <w:style w:type="paragraph" w:customStyle="1" w:styleId="602">
    <w:name w:val="xl190"/>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pPr>
    <w:rPr>
      <w:rFonts w:ascii="黑体" w:hAnsi="宋体" w:eastAsia="黑体"/>
      <w:b/>
      <w:color w:val="0000FF"/>
      <w:kern w:val="0"/>
      <w:sz w:val="20"/>
      <w:szCs w:val="20"/>
    </w:rPr>
  </w:style>
  <w:style w:type="paragraph" w:customStyle="1" w:styleId="603">
    <w:name w:val="Report Level 4"/>
    <w:basedOn w:val="452"/>
    <w:next w:val="447"/>
    <w:uiPriority w:val="0"/>
    <w:pPr>
      <w:spacing w:before="240"/>
      <w:ind w:hanging="1080"/>
      <w:jc w:val="both"/>
      <w:outlineLvl w:val="3"/>
    </w:pPr>
    <w:rPr>
      <w:rFonts w:ascii="Arial" w:hAnsi="Arial" w:eastAsia="宋体"/>
      <w:lang w:eastAsia="en-US"/>
    </w:rPr>
  </w:style>
  <w:style w:type="paragraph" w:customStyle="1" w:styleId="604">
    <w:name w:val="小标题"/>
    <w:basedOn w:val="1"/>
    <w:uiPriority w:val="0"/>
    <w:pPr>
      <w:tabs>
        <w:tab w:val="left" w:pos="425"/>
      </w:tabs>
      <w:spacing w:line="240" w:lineRule="auto"/>
      <w:ind w:left="425" w:hanging="425" w:firstLineChars="0"/>
    </w:pPr>
    <w:rPr>
      <w:sz w:val="21"/>
      <w:szCs w:val="20"/>
    </w:rPr>
  </w:style>
  <w:style w:type="paragraph" w:customStyle="1" w:styleId="605">
    <w:name w:val="xl166"/>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ascii="宋体" w:hAnsi="宋体"/>
      <w:color w:val="800080"/>
      <w:kern w:val="0"/>
      <w:sz w:val="20"/>
      <w:szCs w:val="20"/>
    </w:rPr>
  </w:style>
  <w:style w:type="paragraph" w:customStyle="1" w:styleId="606">
    <w:name w:val="表格，四小"/>
    <w:uiPriority w:val="0"/>
    <w:pPr>
      <w:adjustRightInd w:val="0"/>
      <w:snapToGrid w:val="0"/>
      <w:spacing w:line="360" w:lineRule="auto"/>
      <w:ind w:left="500" w:hanging="500" w:hangingChars="500"/>
      <w:jc w:val="center"/>
    </w:pPr>
    <w:rPr>
      <w:rFonts w:ascii="宋体" w:hAnsi="Times New Roman" w:eastAsia="宋体" w:cs="Times New Roman"/>
      <w:snapToGrid w:val="0"/>
      <w:sz w:val="24"/>
      <w:lang w:val="en-US" w:eastAsia="zh-CN" w:bidi="ar-SA"/>
    </w:rPr>
  </w:style>
  <w:style w:type="paragraph" w:customStyle="1" w:styleId="607">
    <w:name w:val="Normal1"/>
    <w:uiPriority w:val="0"/>
    <w:pPr>
      <w:widowControl w:val="0"/>
      <w:adjustRightInd w:val="0"/>
      <w:spacing w:line="360" w:lineRule="atLeast"/>
      <w:ind w:left="500" w:hanging="500" w:hangingChars="500"/>
      <w:textAlignment w:val="baseline"/>
    </w:pPr>
    <w:rPr>
      <w:rFonts w:ascii="宋体" w:hAnsi="Times New Roman" w:eastAsia="宋体" w:cs="Times New Roman"/>
      <w:sz w:val="34"/>
      <w:lang w:val="en-US" w:eastAsia="zh-CN" w:bidi="ar-SA"/>
    </w:rPr>
  </w:style>
  <w:style w:type="paragraph" w:customStyle="1" w:styleId="608">
    <w:name w:val="F7 图名图号"/>
    <w:basedOn w:val="1"/>
    <w:uiPriority w:val="0"/>
    <w:pPr>
      <w:spacing w:afterLines="50"/>
      <w:ind w:left="0" w:firstLine="0" w:firstLineChars="0"/>
      <w:jc w:val="center"/>
    </w:pPr>
    <w:rPr>
      <w:rFonts w:ascii="宋体" w:hAnsi="宋体" w:eastAsia="黑体"/>
      <w:sz w:val="21"/>
      <w:szCs w:val="20"/>
    </w:rPr>
  </w:style>
  <w:style w:type="paragraph" w:customStyle="1" w:styleId="609">
    <w:name w:val="Char Char Char Char Char Char Char2"/>
    <w:basedOn w:val="1"/>
    <w:uiPriority w:val="0"/>
    <w:pPr>
      <w:spacing w:line="240" w:lineRule="auto"/>
      <w:ind w:left="0" w:firstLine="0" w:firstLineChars="0"/>
    </w:pPr>
    <w:rPr>
      <w:rFonts w:ascii="仿宋_GB2312" w:eastAsia="仿宋_GB2312"/>
      <w:b/>
      <w:sz w:val="32"/>
      <w:szCs w:val="20"/>
    </w:rPr>
  </w:style>
  <w:style w:type="paragraph" w:customStyle="1" w:styleId="610">
    <w:name w:val="xl183"/>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textAlignment w:val="center"/>
    </w:pPr>
    <w:rPr>
      <w:color w:val="FF0000"/>
      <w:kern w:val="0"/>
      <w:sz w:val="20"/>
      <w:szCs w:val="20"/>
    </w:rPr>
  </w:style>
  <w:style w:type="paragraph" w:customStyle="1" w:styleId="611">
    <w:name w:val="xl162"/>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right"/>
      <w:textAlignment w:val="center"/>
    </w:pPr>
    <w:rPr>
      <w:rFonts w:ascii="宋体" w:hAnsi="宋体"/>
      <w:color w:val="000000"/>
      <w:kern w:val="0"/>
      <w:sz w:val="20"/>
      <w:szCs w:val="20"/>
    </w:rPr>
  </w:style>
  <w:style w:type="paragraph" w:customStyle="1" w:styleId="612">
    <w:name w:val="xl165"/>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left"/>
      <w:textAlignment w:val="center"/>
    </w:pPr>
    <w:rPr>
      <w:color w:val="000000"/>
      <w:kern w:val="0"/>
      <w:sz w:val="20"/>
      <w:szCs w:val="20"/>
    </w:rPr>
  </w:style>
  <w:style w:type="paragraph" w:customStyle="1" w:styleId="613">
    <w:name w:val="xl215"/>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firstLine="0" w:firstLineChars="0"/>
      <w:jc w:val="center"/>
      <w:textAlignment w:val="center"/>
    </w:pPr>
    <w:rPr>
      <w:rFonts w:ascii="宋体" w:hAnsi="宋体"/>
      <w:color w:val="00FF00"/>
      <w:kern w:val="0"/>
      <w:sz w:val="20"/>
      <w:szCs w:val="20"/>
    </w:rPr>
  </w:style>
  <w:style w:type="paragraph" w:customStyle="1" w:styleId="614">
    <w:name w:val="Plain Text1"/>
    <w:basedOn w:val="1"/>
    <w:semiHidden/>
    <w:uiPriority w:val="0"/>
    <w:pPr>
      <w:adjustRightInd w:val="0"/>
      <w:spacing w:line="312" w:lineRule="atLeast"/>
      <w:ind w:left="0" w:firstLine="0" w:firstLineChars="0"/>
      <w:textAlignment w:val="baseline"/>
    </w:pPr>
    <w:rPr>
      <w:rFonts w:ascii="宋体" w:hAnsi="Courier New"/>
      <w:kern w:val="0"/>
      <w:sz w:val="28"/>
      <w:szCs w:val="20"/>
    </w:rPr>
  </w:style>
  <w:style w:type="paragraph" w:customStyle="1" w:styleId="615">
    <w:name w:val="样式 标题 1标题 1 1 + (符号) 宋体 小四 段前: 0 磅 段后: 0 磅 行距: 单倍行距"/>
    <w:basedOn w:val="2"/>
    <w:semiHidden/>
    <w:uiPriority w:val="0"/>
    <w:pPr>
      <w:numPr>
        <w:numId w:val="0"/>
      </w:numPr>
      <w:snapToGrid w:val="0"/>
      <w:spacing w:beforeLines="50" w:afterLines="50" w:line="240" w:lineRule="auto"/>
    </w:pPr>
    <w:rPr>
      <w:rFonts w:ascii="宋体" w:hAnsi="宋体" w:cs="宋体"/>
      <w:sz w:val="24"/>
      <w:szCs w:val="20"/>
    </w:rPr>
  </w:style>
  <w:style w:type="paragraph" w:customStyle="1" w:styleId="616">
    <w:name w:val="样式 标题 3 + 宋体 小四 非加粗 段前: 0 磅 段后: 0 磅 图案: 清除 (白色) 行距: 1.5 倍行距"/>
    <w:basedOn w:val="5"/>
    <w:semiHidden/>
    <w:uiPriority w:val="0"/>
    <w:pPr>
      <w:keepNext/>
      <w:keepLines/>
      <w:numPr>
        <w:numId w:val="0"/>
      </w:numPr>
      <w:spacing w:beforeLines="50" w:afterLines="50" w:line="240" w:lineRule="auto"/>
      <w:jc w:val="both"/>
    </w:pPr>
    <w:rPr>
      <w:rFonts w:ascii="宋体" w:hAnsi="宋体" w:cs="宋体"/>
      <w:b w:val="0"/>
      <w:bCs w:val="0"/>
      <w:kern w:val="0"/>
      <w:sz w:val="24"/>
      <w:szCs w:val="20"/>
      <w:shd w:val="clear" w:color="auto" w:fill="FFFFFF"/>
    </w:rPr>
  </w:style>
  <w:style w:type="paragraph" w:customStyle="1" w:styleId="617">
    <w:name w:val="样式 标题 3 + 小四 非加粗 段前: 0 磅 段后: 0 磅 图案: 清除 (白色) 行距: 1.5 倍行距"/>
    <w:basedOn w:val="5"/>
    <w:semiHidden/>
    <w:uiPriority w:val="0"/>
    <w:pPr>
      <w:keepNext/>
      <w:keepLines/>
      <w:numPr>
        <w:numId w:val="0"/>
      </w:numPr>
      <w:spacing w:before="0" w:after="0"/>
      <w:jc w:val="both"/>
    </w:pPr>
    <w:rPr>
      <w:rFonts w:cs="宋体"/>
      <w:b w:val="0"/>
      <w:bCs w:val="0"/>
      <w:kern w:val="0"/>
      <w:sz w:val="24"/>
      <w:szCs w:val="20"/>
      <w:shd w:val="clear" w:color="auto" w:fill="FFFFFF"/>
    </w:rPr>
  </w:style>
  <w:style w:type="paragraph" w:customStyle="1" w:styleId="618">
    <w:name w:val="样式 宋体 小四 段前: 5 磅 段后: 5 磅"/>
    <w:basedOn w:val="1"/>
    <w:semiHidden/>
    <w:uiPriority w:val="0"/>
    <w:pPr>
      <w:spacing w:before="100" w:after="100" w:line="240" w:lineRule="auto"/>
      <w:ind w:left="420" w:leftChars="200" w:firstLine="0" w:firstLineChars="0"/>
    </w:pPr>
    <w:rPr>
      <w:rFonts w:ascii="宋体" w:hAnsi="Arial" w:cs="宋体"/>
      <w:kern w:val="0"/>
      <w:szCs w:val="20"/>
    </w:rPr>
  </w:style>
  <w:style w:type="paragraph" w:customStyle="1" w:styleId="619">
    <w:name w:val="样式 宋体 小四 左 图案: 清除 (白色) 行距: 1.5 倍行距"/>
    <w:basedOn w:val="1"/>
    <w:semiHidden/>
    <w:uiPriority w:val="0"/>
    <w:pPr>
      <w:spacing w:beforeLines="50" w:afterLines="50" w:line="240" w:lineRule="auto"/>
      <w:ind w:left="0" w:firstLine="0" w:firstLineChars="0"/>
      <w:jc w:val="left"/>
    </w:pPr>
    <w:rPr>
      <w:rFonts w:ascii="宋体" w:hAnsi="宋体" w:cs="宋体"/>
      <w:kern w:val="0"/>
      <w:szCs w:val="20"/>
      <w:shd w:val="clear" w:color="auto" w:fill="FFFFFF"/>
    </w:rPr>
  </w:style>
  <w:style w:type="paragraph" w:customStyle="1" w:styleId="620">
    <w:name w:val="样式 宋体 小四 左侧:  1.85 厘米 段前: 11.15 磅 段后: 11.15 磅"/>
    <w:basedOn w:val="1"/>
    <w:semiHidden/>
    <w:uiPriority w:val="0"/>
    <w:pPr>
      <w:spacing w:before="223" w:after="223" w:line="240" w:lineRule="auto"/>
      <w:ind w:left="1049" w:firstLine="0" w:firstLineChars="0"/>
    </w:pPr>
    <w:rPr>
      <w:rFonts w:ascii="Arial" w:hAnsi="Arial" w:cs="宋体"/>
      <w:kern w:val="0"/>
    </w:rPr>
  </w:style>
  <w:style w:type="paragraph" w:customStyle="1" w:styleId="621">
    <w:name w:val="样式 样式 宋体 小四 左侧:  1.85 厘米 段前: 11.15 磅 段后: 11.15 磅 + 图案: 清除 (白色)"/>
    <w:basedOn w:val="620"/>
    <w:semiHidden/>
    <w:uiPriority w:val="0"/>
    <w:pPr>
      <w:snapToGrid w:val="0"/>
      <w:spacing w:before="0" w:after="0"/>
    </w:pPr>
    <w:rPr>
      <w:shd w:val="clear" w:color="auto" w:fill="FFFFFF"/>
    </w:rPr>
  </w:style>
  <w:style w:type="paragraph" w:customStyle="1" w:styleId="622">
    <w:name w:val="样式 样式 样式 宋体 小四 左侧:  1.85 厘米 段前: 11.15 磅 段后: 11.15 磅 + 图案: 清除 (白色..."/>
    <w:basedOn w:val="621"/>
    <w:semiHidden/>
    <w:uiPriority w:val="0"/>
    <w:pPr>
      <w:spacing w:beforeLines="50" w:afterLines="50"/>
      <w:ind w:left="318"/>
    </w:pPr>
    <w:rPr>
      <w:szCs w:val="20"/>
    </w:rPr>
  </w:style>
  <w:style w:type="paragraph" w:customStyle="1" w:styleId="623">
    <w:name w:val="样式 样式 正文（首行缩进两字） + 宋体 小四 首行缩进:  0 厘米 段前: 11.15 磅 段后: 11.15 磅 + 左..."/>
    <w:basedOn w:val="624"/>
    <w:semiHidden/>
    <w:uiPriority w:val="0"/>
    <w:pPr>
      <w:snapToGrid w:val="0"/>
    </w:pPr>
  </w:style>
  <w:style w:type="paragraph" w:customStyle="1" w:styleId="624">
    <w:name w:val="样式 正文（首行缩进两字） + 宋体 小四 首行缩进:  0 厘米 段前: 11.15 磅 段后: 11.15 磅"/>
    <w:basedOn w:val="3"/>
    <w:semiHidden/>
    <w:uiPriority w:val="0"/>
    <w:pPr>
      <w:widowControl/>
      <w:spacing w:before="223" w:after="223" w:line="300" w:lineRule="exact"/>
      <w:ind w:left="200" w:leftChars="200" w:firstLine="0" w:firstLineChars="0"/>
      <w:jc w:val="left"/>
    </w:pPr>
    <w:rPr>
      <w:rFonts w:ascii="宋体" w:hAnsi="宋体" w:cs="宋体"/>
      <w:kern w:val="0"/>
      <w:szCs w:val="28"/>
    </w:rPr>
  </w:style>
  <w:style w:type="paragraph" w:customStyle="1" w:styleId="625">
    <w:name w:val="样式 样式 正文（首行缩进两字） + 宋体 小四 首行缩进:  0 厘米 段前: 11.15 磅 段后: 11.15 磅 + 左...1"/>
    <w:basedOn w:val="624"/>
    <w:semiHidden/>
    <w:uiPriority w:val="0"/>
    <w:pPr>
      <w:snapToGrid w:val="0"/>
    </w:pPr>
  </w:style>
  <w:style w:type="paragraph" w:customStyle="1" w:styleId="626">
    <w:name w:val="样式 正文点缩进 + (符号) 宋体 小四 左侧:  0 厘米 悬挂缩进: 2.62 字符 段后: 0 磅 行距: 单..."/>
    <w:basedOn w:val="593"/>
    <w:semiHidden/>
    <w:uiPriority w:val="0"/>
    <w:pPr>
      <w:shd w:val="clear" w:color="auto" w:fill="auto"/>
      <w:spacing w:after="0" w:line="240" w:lineRule="auto"/>
      <w:ind w:left="262" w:hanging="262" w:hangingChars="262"/>
    </w:pPr>
    <w:rPr>
      <w:rFonts w:hAnsi="宋体" w:cs="宋体"/>
      <w:kern w:val="0"/>
      <w:sz w:val="24"/>
      <w:shd w:val="clear" w:color="auto" w:fill="FFFFFF"/>
    </w:rPr>
  </w:style>
  <w:style w:type="paragraph" w:customStyle="1" w:styleId="627">
    <w:name w:val="表名"/>
    <w:link w:val="974"/>
    <w:uiPriority w:val="0"/>
    <w:pPr>
      <w:tabs>
        <w:tab w:val="left" w:pos="0"/>
        <w:tab w:val="left" w:pos="1620"/>
      </w:tabs>
      <w:spacing w:beforeLines="50" w:line="336" w:lineRule="auto"/>
      <w:ind w:left="500" w:hanging="500" w:hangingChars="500"/>
      <w:jc w:val="center"/>
    </w:pPr>
    <w:rPr>
      <w:rFonts w:ascii="Arial" w:hAnsi="Arial" w:eastAsia="宋体" w:cs="Batang"/>
      <w:b/>
      <w:color w:val="000000"/>
      <w:kern w:val="2"/>
      <w:sz w:val="28"/>
      <w:szCs w:val="24"/>
      <w:lang w:val="en-US" w:eastAsia="zh-CN" w:bidi="ar-SA"/>
    </w:rPr>
  </w:style>
  <w:style w:type="paragraph" w:customStyle="1" w:styleId="628">
    <w:name w:val="正文（五）"/>
    <w:basedOn w:val="1"/>
    <w:uiPriority w:val="0"/>
    <w:pPr>
      <w:snapToGrid w:val="0"/>
      <w:spacing w:line="240" w:lineRule="auto"/>
      <w:ind w:left="0" w:firstLine="0" w:firstLineChars="0"/>
    </w:pPr>
    <w:rPr>
      <w:sz w:val="21"/>
      <w:szCs w:val="20"/>
    </w:rPr>
  </w:style>
  <w:style w:type="paragraph" w:customStyle="1" w:styleId="629">
    <w:name w:val="样式 目录 2 + 首行缩进:  2 字符1"/>
    <w:basedOn w:val="77"/>
    <w:uiPriority w:val="0"/>
    <w:pPr>
      <w:spacing w:line="540" w:lineRule="exact"/>
      <w:ind w:firstLine="525"/>
    </w:pPr>
    <w:rPr>
      <w:rFonts w:ascii="Arial" w:hAnsi="Arial" w:eastAsia="华文黑体"/>
      <w:smallCaps w:val="0"/>
      <w:sz w:val="28"/>
      <w:szCs w:val="28"/>
    </w:rPr>
  </w:style>
  <w:style w:type="paragraph" w:customStyle="1" w:styleId="630">
    <w:name w:val="Pa1"/>
    <w:basedOn w:val="1"/>
    <w:next w:val="1"/>
    <w:uiPriority w:val="0"/>
    <w:pPr>
      <w:autoSpaceDE w:val="0"/>
      <w:autoSpaceDN w:val="0"/>
      <w:adjustRightInd w:val="0"/>
      <w:spacing w:line="181" w:lineRule="atLeast"/>
      <w:ind w:left="0" w:firstLine="0" w:firstLineChars="0"/>
      <w:jc w:val="left"/>
    </w:pPr>
    <w:rPr>
      <w:rFonts w:ascii="Verdana" w:hAnsi="Verdana"/>
      <w:kern w:val="0"/>
    </w:rPr>
  </w:style>
  <w:style w:type="paragraph" w:customStyle="1" w:styleId="631">
    <w:name w:val="Pa0"/>
    <w:basedOn w:val="1"/>
    <w:next w:val="1"/>
    <w:uiPriority w:val="0"/>
    <w:pPr>
      <w:autoSpaceDE w:val="0"/>
      <w:autoSpaceDN w:val="0"/>
      <w:adjustRightInd w:val="0"/>
      <w:spacing w:line="181" w:lineRule="atLeast"/>
      <w:ind w:left="0" w:firstLine="0" w:firstLineChars="0"/>
      <w:jc w:val="left"/>
    </w:pPr>
    <w:rPr>
      <w:rFonts w:ascii="Verdana" w:hAnsi="Verdana"/>
      <w:kern w:val="0"/>
    </w:rPr>
  </w:style>
  <w:style w:type="paragraph" w:customStyle="1" w:styleId="632">
    <w:name w:val="样式 样式 首行缩进:  2 字符 + 首行缩进:  2 字符 段前: 1 行"/>
    <w:basedOn w:val="1"/>
    <w:uiPriority w:val="0"/>
    <w:pPr>
      <w:spacing w:line="500" w:lineRule="exact"/>
      <w:ind w:left="0" w:firstLine="200" w:firstLineChars="200"/>
    </w:pPr>
    <w:rPr>
      <w:rFonts w:cs="宋体"/>
      <w:kern w:val="0"/>
      <w:szCs w:val="20"/>
    </w:rPr>
  </w:style>
  <w:style w:type="paragraph" w:customStyle="1" w:styleId="633">
    <w:name w:val="Char Char1 Char Char"/>
    <w:basedOn w:val="1"/>
    <w:uiPriority w:val="0"/>
    <w:pPr>
      <w:spacing w:line="240" w:lineRule="auto"/>
      <w:ind w:left="0" w:firstLine="0" w:firstLineChars="0"/>
    </w:pPr>
    <w:rPr>
      <w:rFonts w:ascii="Tahoma" w:hAnsi="Tahoma" w:cs="仿宋_GB2312"/>
      <w:szCs w:val="20"/>
    </w:rPr>
  </w:style>
  <w:style w:type="paragraph" w:customStyle="1" w:styleId="634">
    <w:name w:val="內文1"/>
    <w:uiPriority w:val="0"/>
    <w:pPr>
      <w:spacing w:line="360" w:lineRule="auto"/>
      <w:ind w:left="397" w:hanging="397" w:hangingChars="500"/>
      <w:jc w:val="both"/>
    </w:pPr>
    <w:rPr>
      <w:rFonts w:ascii="Times New Roman" w:hAnsi="Times New Roman" w:eastAsia="PMingLiU" w:cs="Times New Roman"/>
      <w:sz w:val="24"/>
      <w:lang w:val="en-US" w:eastAsia="zh-CN" w:bidi="ar-SA"/>
    </w:rPr>
  </w:style>
  <w:style w:type="paragraph" w:customStyle="1" w:styleId="635">
    <w:name w:val="內文1-1"/>
    <w:uiPriority w:val="0"/>
    <w:pPr>
      <w:spacing w:line="360" w:lineRule="auto"/>
      <w:ind w:left="1020" w:hanging="510" w:hangingChars="500"/>
      <w:jc w:val="both"/>
    </w:pPr>
    <w:rPr>
      <w:rFonts w:ascii="Times New Roman" w:hAnsi="Times New Roman" w:eastAsia="PMingLiU" w:cs="Times New Roman"/>
      <w:sz w:val="24"/>
      <w:lang w:val="en-US" w:eastAsia="zh-CN" w:bidi="ar-SA"/>
    </w:rPr>
  </w:style>
  <w:style w:type="paragraph" w:customStyle="1" w:styleId="636">
    <w:name w:val="內文1-1-1"/>
    <w:uiPriority w:val="0"/>
    <w:pPr>
      <w:spacing w:line="360" w:lineRule="auto"/>
      <w:ind w:left="1361" w:hanging="340" w:hangingChars="500"/>
      <w:jc w:val="both"/>
    </w:pPr>
    <w:rPr>
      <w:rFonts w:ascii="Times New Roman" w:hAnsi="Times New Roman" w:eastAsia="PMingLiU" w:cs="Times New Roman"/>
      <w:sz w:val="24"/>
      <w:lang w:val="en-US" w:eastAsia="zh-CN" w:bidi="ar-SA"/>
    </w:rPr>
  </w:style>
  <w:style w:type="paragraph" w:customStyle="1" w:styleId="637">
    <w:name w:val="~body text"/>
    <w:basedOn w:val="1"/>
    <w:uiPriority w:val="0"/>
    <w:pPr>
      <w:widowControl/>
      <w:spacing w:before="240" w:after="60" w:line="240" w:lineRule="auto"/>
      <w:ind w:left="720" w:firstLine="0" w:firstLineChars="0"/>
      <w:jc w:val="left"/>
    </w:pPr>
    <w:rPr>
      <w:rFonts w:ascii="Arial" w:hAnsi="Arial"/>
      <w:spacing w:val="-2"/>
      <w:kern w:val="28"/>
      <w:sz w:val="22"/>
      <w:szCs w:val="20"/>
      <w:lang w:eastAsia="en-US"/>
    </w:rPr>
  </w:style>
  <w:style w:type="paragraph" w:customStyle="1" w:styleId="638">
    <w:name w:val="~indent1"/>
    <w:basedOn w:val="1"/>
    <w:uiPriority w:val="0"/>
    <w:pPr>
      <w:widowControl/>
      <w:spacing w:before="60" w:after="60" w:line="240" w:lineRule="auto"/>
      <w:ind w:left="1080" w:firstLine="0" w:firstLineChars="0"/>
      <w:jc w:val="left"/>
    </w:pPr>
    <w:rPr>
      <w:rFonts w:ascii="Arial" w:hAnsi="Arial"/>
      <w:kern w:val="0"/>
      <w:sz w:val="22"/>
      <w:szCs w:val="20"/>
    </w:rPr>
  </w:style>
  <w:style w:type="paragraph" w:customStyle="1" w:styleId="639">
    <w:name w:val="标书标题5"/>
    <w:basedOn w:val="7"/>
    <w:next w:val="317"/>
    <w:link w:val="1005"/>
    <w:uiPriority w:val="0"/>
    <w:pPr>
      <w:numPr>
        <w:numId w:val="0"/>
      </w:numPr>
      <w:spacing w:before="0" w:after="0" w:line="240" w:lineRule="auto"/>
      <w:jc w:val="both"/>
    </w:pPr>
    <w:rPr>
      <w:rFonts w:ascii="宋体"/>
      <w:sz w:val="28"/>
    </w:rPr>
  </w:style>
  <w:style w:type="paragraph" w:customStyle="1" w:styleId="640">
    <w:name w:val="图表文字"/>
    <w:basedOn w:val="1"/>
    <w:link w:val="1004"/>
    <w:uiPriority w:val="0"/>
    <w:pPr>
      <w:spacing w:line="320" w:lineRule="exact"/>
      <w:ind w:left="0" w:firstLine="0" w:firstLineChars="0"/>
      <w:jc w:val="center"/>
    </w:pPr>
    <w:rPr>
      <w:rFonts w:ascii="宋体"/>
      <w:color w:val="000000"/>
      <w:sz w:val="21"/>
      <w:szCs w:val="21"/>
    </w:rPr>
  </w:style>
  <w:style w:type="paragraph" w:customStyle="1" w:styleId="641">
    <w:name w:val="Char Char1 Char Char Char Char Char Char Char Char"/>
    <w:basedOn w:val="1"/>
    <w:uiPriority w:val="0"/>
    <w:pPr>
      <w:spacing w:line="240" w:lineRule="auto"/>
      <w:ind w:left="0" w:firstLine="0" w:firstLineChars="0"/>
    </w:pPr>
    <w:rPr>
      <w:rFonts w:ascii="Tahoma" w:hAnsi="Tahoma" w:cs="仿宋_GB2312"/>
      <w:szCs w:val="20"/>
    </w:rPr>
  </w:style>
  <w:style w:type="paragraph" w:customStyle="1" w:styleId="642">
    <w:name w:val="ｽﾀｲﾙ 1"/>
    <w:basedOn w:val="1"/>
    <w:uiPriority w:val="0"/>
    <w:pPr>
      <w:adjustRightInd w:val="0"/>
      <w:spacing w:line="360" w:lineRule="atLeast"/>
      <w:ind w:left="0" w:firstLine="0" w:firstLineChars="0"/>
      <w:textAlignment w:val="baseline"/>
    </w:pPr>
    <w:rPr>
      <w:rFonts w:ascii="Arial" w:hAnsi="Arial" w:eastAsia="MS Gothic"/>
      <w:kern w:val="0"/>
      <w:szCs w:val="20"/>
      <w:lang w:eastAsia="ja-JP"/>
    </w:rPr>
  </w:style>
  <w:style w:type="paragraph" w:customStyle="1" w:styleId="643">
    <w:name w:val="Normal 2"/>
    <w:basedOn w:val="1"/>
    <w:uiPriority w:val="0"/>
    <w:pPr>
      <w:keepNext/>
      <w:keepLines/>
      <w:widowControl/>
      <w:tabs>
        <w:tab w:val="left" w:pos="720"/>
      </w:tabs>
      <w:suppressAutoHyphens/>
      <w:spacing w:line="240" w:lineRule="auto"/>
      <w:ind w:left="720" w:right="170" w:hanging="720" w:firstLineChars="0"/>
    </w:pPr>
    <w:rPr>
      <w:snapToGrid w:val="0"/>
      <w:kern w:val="0"/>
      <w:sz w:val="20"/>
      <w:szCs w:val="20"/>
    </w:rPr>
  </w:style>
  <w:style w:type="paragraph" w:customStyle="1" w:styleId="644">
    <w:name w:val="Texte3"/>
    <w:basedOn w:val="1"/>
    <w:uiPriority w:val="0"/>
    <w:pPr>
      <w:widowControl/>
      <w:spacing w:line="240" w:lineRule="auto"/>
      <w:ind w:left="964" w:firstLine="0" w:firstLineChars="0"/>
      <w:jc w:val="left"/>
    </w:pPr>
    <w:rPr>
      <w:rFonts w:ascii="Arial" w:hAnsi="Arial"/>
      <w:kern w:val="0"/>
      <w:szCs w:val="20"/>
    </w:rPr>
  </w:style>
  <w:style w:type="paragraph" w:customStyle="1" w:styleId="645">
    <w:name w:val="Texte2"/>
    <w:basedOn w:val="1"/>
    <w:uiPriority w:val="0"/>
    <w:pPr>
      <w:widowControl/>
      <w:spacing w:line="240" w:lineRule="auto"/>
      <w:ind w:left="624" w:firstLine="0" w:firstLineChars="0"/>
      <w:jc w:val="left"/>
    </w:pPr>
    <w:rPr>
      <w:rFonts w:ascii="Arial" w:hAnsi="Arial"/>
      <w:kern w:val="0"/>
      <w:szCs w:val="20"/>
    </w:rPr>
  </w:style>
  <w:style w:type="paragraph" w:customStyle="1" w:styleId="646">
    <w:name w:val="Titre 2 lignes module"/>
    <w:basedOn w:val="1"/>
    <w:uiPriority w:val="0"/>
    <w:pPr>
      <w:widowControl/>
      <w:spacing w:before="120" w:line="240" w:lineRule="auto"/>
      <w:ind w:left="0" w:firstLine="0" w:firstLineChars="0"/>
      <w:jc w:val="center"/>
    </w:pPr>
    <w:rPr>
      <w:rFonts w:ascii="Arial" w:hAnsi="Arial"/>
      <w:b/>
      <w:kern w:val="0"/>
      <w:szCs w:val="20"/>
    </w:rPr>
  </w:style>
  <w:style w:type="paragraph" w:customStyle="1" w:styleId="647">
    <w:name w:val="Tableau_norm2droite"/>
    <w:basedOn w:val="1"/>
    <w:uiPriority w:val="0"/>
    <w:pPr>
      <w:widowControl/>
      <w:spacing w:before="72" w:line="240" w:lineRule="auto"/>
      <w:ind w:left="0" w:firstLine="0" w:firstLineChars="0"/>
      <w:jc w:val="right"/>
    </w:pPr>
    <w:rPr>
      <w:rFonts w:ascii="Arial" w:hAnsi="Arial"/>
      <w:kern w:val="0"/>
      <w:szCs w:val="20"/>
    </w:rPr>
  </w:style>
  <w:style w:type="paragraph" w:customStyle="1" w:styleId="648">
    <w:name w:val="项目符号1"/>
    <w:basedOn w:val="1"/>
    <w:uiPriority w:val="0"/>
    <w:pPr>
      <w:tabs>
        <w:tab w:val="left" w:pos="1800"/>
      </w:tabs>
      <w:spacing w:line="240" w:lineRule="auto"/>
      <w:ind w:left="1800" w:hanging="480" w:firstLineChars="0"/>
    </w:pPr>
    <w:rPr>
      <w:sz w:val="21"/>
      <w:szCs w:val="20"/>
    </w:rPr>
  </w:style>
  <w:style w:type="paragraph" w:customStyle="1" w:styleId="649">
    <w:name w:val="样式 宋体 小四 行距: 1.5 倍行距"/>
    <w:basedOn w:val="1"/>
    <w:uiPriority w:val="0"/>
    <w:pPr>
      <w:spacing w:line="240" w:lineRule="auto"/>
      <w:ind w:left="0" w:firstLine="0" w:firstLineChars="0"/>
    </w:pPr>
    <w:rPr>
      <w:rFonts w:ascii="宋体" w:hAnsi="宋体"/>
      <w:kern w:val="10"/>
      <w:szCs w:val="20"/>
    </w:rPr>
  </w:style>
  <w:style w:type="paragraph" w:customStyle="1" w:styleId="650">
    <w:name w:val="条款"/>
    <w:basedOn w:val="46"/>
    <w:uiPriority w:val="0"/>
    <w:pPr>
      <w:tabs>
        <w:tab w:val="left" w:pos="984"/>
      </w:tabs>
      <w:adjustRightInd w:val="0"/>
      <w:snapToGrid w:val="0"/>
      <w:spacing w:line="360" w:lineRule="auto"/>
      <w:ind w:left="84" w:leftChars="40"/>
      <w:jc w:val="center"/>
    </w:pPr>
    <w:rPr>
      <w:rFonts w:ascii="Times New Roman" w:hAnsi="Times New Roman"/>
      <w:bCs/>
      <w:sz w:val="24"/>
      <w:szCs w:val="24"/>
    </w:rPr>
  </w:style>
  <w:style w:type="paragraph" w:customStyle="1" w:styleId="651">
    <w:name w:val="t1"/>
    <w:basedOn w:val="1"/>
    <w:uiPriority w:val="0"/>
    <w:pPr>
      <w:tabs>
        <w:tab w:val="left" w:pos="420"/>
        <w:tab w:val="left" w:pos="879"/>
      </w:tabs>
      <w:spacing w:after="120"/>
      <w:ind w:left="1155" w:hanging="215" w:firstLineChars="0"/>
    </w:pPr>
    <w:rPr>
      <w:rFonts w:ascii="宋体"/>
      <w:szCs w:val="20"/>
    </w:rPr>
  </w:style>
  <w:style w:type="paragraph" w:customStyle="1" w:styleId="652">
    <w:name w:val="招标文件》"/>
    <w:basedOn w:val="319"/>
    <w:uiPriority w:val="0"/>
    <w:pPr>
      <w:numPr>
        <w:ilvl w:val="0"/>
        <w:numId w:val="13"/>
      </w:numPr>
      <w:ind w:firstLineChars="0"/>
    </w:pPr>
  </w:style>
  <w:style w:type="paragraph" w:customStyle="1" w:styleId="653">
    <w:name w:val="一"/>
    <w:basedOn w:val="2"/>
    <w:uiPriority w:val="0"/>
    <w:pPr>
      <w:numPr>
        <w:numId w:val="0"/>
      </w:numPr>
      <w:autoSpaceDE w:val="0"/>
      <w:autoSpaceDN w:val="0"/>
      <w:adjustRightInd w:val="0"/>
      <w:spacing w:before="0" w:after="0"/>
      <w:jc w:val="left"/>
    </w:pPr>
    <w:rPr>
      <w:rFonts w:ascii="宋体" w:hAnsi="宋体"/>
      <w:kern w:val="0"/>
      <w:sz w:val="28"/>
      <w:szCs w:val="20"/>
    </w:rPr>
  </w:style>
  <w:style w:type="paragraph" w:customStyle="1" w:styleId="654">
    <w:name w:val="表"/>
    <w:basedOn w:val="1"/>
    <w:uiPriority w:val="0"/>
    <w:pPr>
      <w:adjustRightInd w:val="0"/>
      <w:snapToGrid w:val="0"/>
      <w:spacing w:line="240" w:lineRule="auto"/>
      <w:ind w:left="0" w:firstLine="0" w:firstLineChars="0"/>
      <w:jc w:val="center"/>
    </w:pPr>
    <w:rPr>
      <w:snapToGrid w:val="0"/>
      <w:kern w:val="24"/>
    </w:rPr>
  </w:style>
  <w:style w:type="paragraph" w:customStyle="1" w:styleId="655">
    <w:name w:val="点项"/>
    <w:basedOn w:val="1"/>
    <w:uiPriority w:val="0"/>
    <w:pPr>
      <w:ind w:left="0" w:firstLine="0" w:firstLineChars="0"/>
    </w:pPr>
    <w:rPr>
      <w:bCs/>
      <w:sz w:val="21"/>
    </w:rPr>
  </w:style>
  <w:style w:type="paragraph" w:customStyle="1" w:styleId="656">
    <w:name w:val="样式 题注 + 首行缩进:  2 字符"/>
    <w:basedOn w:val="25"/>
    <w:uiPriority w:val="0"/>
    <w:pPr>
      <w:adjustRightInd w:val="0"/>
      <w:snapToGrid w:val="0"/>
      <w:spacing w:line="500" w:lineRule="exact"/>
      <w:jc w:val="center"/>
    </w:pPr>
    <w:rPr>
      <w:rFonts w:ascii="Arial" w:hAnsi="Arial" w:eastAsia="宋体"/>
      <w:snapToGrid w:val="0"/>
      <w:kern w:val="24"/>
      <w:sz w:val="24"/>
      <w:szCs w:val="24"/>
    </w:rPr>
  </w:style>
  <w:style w:type="paragraph" w:customStyle="1" w:styleId="657">
    <w:name w:val="正文段落"/>
    <w:basedOn w:val="1"/>
    <w:uiPriority w:val="0"/>
    <w:pPr>
      <w:autoSpaceDE w:val="0"/>
      <w:autoSpaceDN w:val="0"/>
      <w:adjustRightInd w:val="0"/>
      <w:ind w:left="0" w:firstLine="567" w:firstLineChars="0"/>
      <w:textAlignment w:val="baseline"/>
    </w:pPr>
    <w:rPr>
      <w:rFonts w:ascii="宋体" w:hAnsi="Tms Rmn"/>
      <w:kern w:val="0"/>
      <w:sz w:val="28"/>
      <w:szCs w:val="20"/>
    </w:rPr>
  </w:style>
  <w:style w:type="paragraph" w:customStyle="1" w:styleId="658">
    <w:name w:val="应答条款 Char Char"/>
    <w:basedOn w:val="1"/>
    <w:next w:val="1"/>
    <w:uiPriority w:val="0"/>
    <w:pPr>
      <w:spacing w:afterLines="50" w:line="320" w:lineRule="exact"/>
      <w:ind w:left="0" w:firstLine="200" w:firstLineChars="200"/>
    </w:pPr>
    <w:rPr>
      <w:rFonts w:ascii="Arial" w:hAnsi="Arial" w:cs="Arial"/>
      <w:snapToGrid w:val="0"/>
      <w:color w:val="0000FF"/>
      <w:kern w:val="0"/>
      <w:sz w:val="21"/>
      <w:szCs w:val="21"/>
    </w:rPr>
  </w:style>
  <w:style w:type="paragraph" w:customStyle="1" w:styleId="659">
    <w:name w:val="Body2"/>
    <w:basedOn w:val="2"/>
    <w:uiPriority w:val="0"/>
    <w:pPr>
      <w:widowControl/>
      <w:tabs>
        <w:tab w:val="left" w:pos="1008"/>
      </w:tabs>
      <w:spacing w:before="120" w:after="240" w:line="240" w:lineRule="auto"/>
      <w:ind w:left="1152"/>
      <w:jc w:val="left"/>
      <w:outlineLvl w:val="9"/>
    </w:pPr>
    <w:rPr>
      <w:rFonts w:ascii="Arial" w:hAnsi="Arial" w:eastAsia="PMingLiU"/>
      <w:bCs w:val="0"/>
      <w:kern w:val="0"/>
      <w:sz w:val="28"/>
      <w:szCs w:val="28"/>
      <w:lang w:eastAsia="zh-TW"/>
    </w:rPr>
  </w:style>
  <w:style w:type="paragraph" w:customStyle="1" w:styleId="660">
    <w:name w:val="Body6"/>
    <w:basedOn w:val="8"/>
    <w:uiPriority w:val="0"/>
    <w:pPr>
      <w:widowControl/>
      <w:numPr>
        <w:ilvl w:val="5"/>
        <w:numId w:val="1"/>
      </w:numPr>
      <w:tabs>
        <w:tab w:val="left" w:pos="360"/>
        <w:tab w:val="left" w:pos="1008"/>
      </w:tabs>
      <w:spacing w:after="240" w:line="240" w:lineRule="auto"/>
      <w:ind w:left="1728"/>
      <w:outlineLvl w:val="9"/>
    </w:pPr>
    <w:rPr>
      <w:rFonts w:eastAsia="PMingLiU"/>
      <w:bCs w:val="0"/>
      <w:kern w:val="0"/>
      <w:szCs w:val="20"/>
      <w:lang w:eastAsia="zh-TW"/>
    </w:rPr>
  </w:style>
  <w:style w:type="paragraph" w:customStyle="1" w:styleId="661">
    <w:name w:val="Body1"/>
    <w:basedOn w:val="2"/>
    <w:uiPriority w:val="0"/>
    <w:pPr>
      <w:widowControl/>
      <w:numPr>
        <w:numId w:val="0"/>
      </w:numPr>
      <w:tabs>
        <w:tab w:val="left" w:pos="1008"/>
      </w:tabs>
      <w:spacing w:before="120" w:after="240" w:line="240" w:lineRule="auto"/>
      <w:ind w:left="1008" w:hanging="1008"/>
      <w:jc w:val="left"/>
      <w:outlineLvl w:val="9"/>
    </w:pPr>
    <w:rPr>
      <w:rFonts w:ascii="Arial" w:hAnsi="Arial" w:eastAsia="PMingLiU"/>
      <w:b w:val="0"/>
      <w:bCs w:val="0"/>
      <w:caps/>
      <w:kern w:val="28"/>
      <w:sz w:val="28"/>
      <w:szCs w:val="28"/>
      <w:lang w:eastAsia="zh-TW"/>
    </w:rPr>
  </w:style>
  <w:style w:type="paragraph" w:customStyle="1" w:styleId="662">
    <w:name w:val="Body7"/>
    <w:basedOn w:val="9"/>
    <w:uiPriority w:val="0"/>
    <w:pPr>
      <w:widowControl/>
      <w:numPr>
        <w:ilvl w:val="3"/>
        <w:numId w:val="14"/>
      </w:numPr>
      <w:tabs>
        <w:tab w:val="left" w:pos="1152"/>
        <w:tab w:val="clear" w:pos="2160"/>
      </w:tabs>
      <w:spacing w:before="0" w:after="240" w:line="240" w:lineRule="auto"/>
      <w:ind w:left="2304" w:firstLine="0"/>
      <w:jc w:val="left"/>
      <w:outlineLvl w:val="9"/>
    </w:pPr>
    <w:rPr>
      <w:rFonts w:ascii="Arial" w:hAnsi="Arial" w:eastAsia="PMingLiU"/>
      <w:b w:val="0"/>
      <w:bCs w:val="0"/>
      <w:kern w:val="0"/>
      <w:szCs w:val="20"/>
      <w:lang w:eastAsia="zh-TW"/>
    </w:rPr>
  </w:style>
  <w:style w:type="paragraph" w:customStyle="1" w:styleId="663">
    <w:name w:val="Style Heading 1 + Justified"/>
    <w:basedOn w:val="2"/>
    <w:uiPriority w:val="0"/>
    <w:pPr>
      <w:widowControl/>
      <w:numPr>
        <w:ilvl w:val="4"/>
        <w:numId w:val="15"/>
      </w:numPr>
      <w:tabs>
        <w:tab w:val="left" w:pos="1152"/>
        <w:tab w:val="clear" w:pos="2160"/>
      </w:tabs>
      <w:spacing w:before="120" w:after="360" w:line="240" w:lineRule="auto"/>
      <w:ind w:left="1152" w:hanging="1152"/>
    </w:pPr>
    <w:rPr>
      <w:rFonts w:ascii="Arial" w:hAnsi="Arial" w:eastAsia="PMingLiU" w:cs="PMingLiU"/>
      <w:bCs w:val="0"/>
      <w:kern w:val="28"/>
      <w:sz w:val="28"/>
      <w:szCs w:val="28"/>
      <w:lang w:eastAsia="zh-TW"/>
    </w:rPr>
  </w:style>
  <w:style w:type="paragraph" w:customStyle="1" w:styleId="664">
    <w:name w:val="Style Heading 4 + Justified"/>
    <w:basedOn w:val="6"/>
    <w:uiPriority w:val="0"/>
    <w:pPr>
      <w:keepNext/>
      <w:widowControl/>
      <w:numPr>
        <w:numId w:val="0"/>
      </w:numPr>
      <w:tabs>
        <w:tab w:val="left" w:pos="1680"/>
      </w:tabs>
      <w:spacing w:before="0" w:after="240" w:line="240" w:lineRule="auto"/>
      <w:ind w:left="1680" w:hanging="420"/>
      <w:jc w:val="both"/>
    </w:pPr>
    <w:rPr>
      <w:rFonts w:ascii="Arial" w:hAnsi="Arial" w:eastAsia="PMingLiU" w:cs="PMingLiU"/>
      <w:b w:val="0"/>
      <w:bCs w:val="0"/>
      <w:kern w:val="0"/>
      <w:sz w:val="24"/>
      <w:szCs w:val="24"/>
      <w:lang w:eastAsia="zh-TW"/>
    </w:rPr>
  </w:style>
  <w:style w:type="paragraph" w:customStyle="1" w:styleId="665">
    <w:name w:val="Style Heading 5 + Justified"/>
    <w:basedOn w:val="7"/>
    <w:uiPriority w:val="0"/>
    <w:pPr>
      <w:widowControl/>
      <w:numPr>
        <w:numId w:val="0"/>
      </w:numPr>
      <w:tabs>
        <w:tab w:val="left" w:pos="2100"/>
      </w:tabs>
      <w:spacing w:before="0" w:after="240" w:line="240" w:lineRule="auto"/>
      <w:ind w:left="2100" w:hanging="420"/>
      <w:jc w:val="both"/>
    </w:pPr>
    <w:rPr>
      <w:rFonts w:ascii="Arial" w:hAnsi="Arial" w:eastAsia="PMingLiU" w:cs="PMingLiU"/>
      <w:b w:val="0"/>
      <w:bCs w:val="0"/>
      <w:kern w:val="0"/>
      <w:szCs w:val="24"/>
      <w:lang w:eastAsia="zh-TW"/>
    </w:rPr>
  </w:style>
  <w:style w:type="paragraph" w:customStyle="1" w:styleId="666">
    <w:name w:val="L9标题1"/>
    <w:basedOn w:val="1"/>
    <w:uiPriority w:val="0"/>
    <w:pPr>
      <w:tabs>
        <w:tab w:val="left" w:pos="425"/>
      </w:tabs>
      <w:spacing w:beforeLines="100" w:afterLines="50"/>
      <w:ind w:left="425" w:hanging="425" w:firstLineChars="0"/>
    </w:pPr>
    <w:rPr>
      <w:b/>
      <w:sz w:val="28"/>
    </w:rPr>
  </w:style>
  <w:style w:type="paragraph" w:customStyle="1" w:styleId="667">
    <w:name w:val="l9标题3"/>
    <w:basedOn w:val="331"/>
    <w:uiPriority w:val="0"/>
    <w:pPr>
      <w:tabs>
        <w:tab w:val="left" w:pos="709"/>
        <w:tab w:val="clear" w:pos="567"/>
      </w:tabs>
      <w:spacing w:beforeLines="0"/>
      <w:ind w:left="709" w:hanging="709"/>
    </w:pPr>
    <w:rPr>
      <w:rFonts w:ascii="宋体" w:hAnsi="宋体"/>
      <w:b w:val="0"/>
      <w:snapToGrid w:val="0"/>
      <w:sz w:val="28"/>
      <w:szCs w:val="28"/>
    </w:rPr>
  </w:style>
  <w:style w:type="paragraph" w:customStyle="1" w:styleId="668">
    <w:name w:val="l9标题4"/>
    <w:basedOn w:val="331"/>
    <w:uiPriority w:val="0"/>
    <w:pPr>
      <w:tabs>
        <w:tab w:val="left" w:pos="737"/>
        <w:tab w:val="clear" w:pos="567"/>
      </w:tabs>
      <w:spacing w:beforeLines="0" w:after="120" w:line="240" w:lineRule="auto"/>
      <w:ind w:left="737" w:hanging="737"/>
    </w:pPr>
    <w:rPr>
      <w:rFonts w:ascii="仿宋_GB2312" w:hAnsi="Arial" w:eastAsia="仿宋_GB2312" w:cs="Arial"/>
      <w:b w:val="0"/>
      <w:snapToGrid w:val="0"/>
    </w:rPr>
  </w:style>
  <w:style w:type="paragraph" w:customStyle="1" w:styleId="669">
    <w:name w:val="l9标题5"/>
    <w:basedOn w:val="331"/>
    <w:uiPriority w:val="0"/>
    <w:pPr>
      <w:spacing w:beforeLines="0" w:after="190"/>
    </w:pPr>
    <w:rPr>
      <w:b w:val="0"/>
    </w:rPr>
  </w:style>
  <w:style w:type="paragraph" w:customStyle="1" w:styleId="670">
    <w:name w:val="l9标题6"/>
    <w:basedOn w:val="669"/>
    <w:uiPriority w:val="0"/>
    <w:pPr>
      <w:tabs>
        <w:tab w:val="left" w:pos="2818"/>
        <w:tab w:val="clear" w:pos="567"/>
      </w:tabs>
      <w:ind w:left="2098" w:firstLine="0"/>
    </w:pPr>
  </w:style>
  <w:style w:type="paragraph" w:customStyle="1" w:styleId="671">
    <w:name w:val="l9标题7"/>
    <w:basedOn w:val="670"/>
    <w:uiPriority w:val="0"/>
    <w:pPr>
      <w:tabs>
        <w:tab w:val="left" w:pos="3238"/>
        <w:tab w:val="clear" w:pos="2818"/>
      </w:tabs>
      <w:ind w:left="3238" w:hanging="720"/>
    </w:pPr>
  </w:style>
  <w:style w:type="paragraph" w:customStyle="1" w:styleId="672">
    <w:name w:val="Body2a"/>
    <w:basedOn w:val="659"/>
    <w:next w:val="1"/>
    <w:uiPriority w:val="0"/>
    <w:pPr>
      <w:tabs>
        <w:tab w:val="left" w:pos="2592"/>
        <w:tab w:val="clear" w:pos="1008"/>
      </w:tabs>
      <w:spacing w:before="0" w:after="0"/>
    </w:pPr>
    <w:rPr>
      <w:b w:val="0"/>
      <w:sz w:val="24"/>
      <w:szCs w:val="20"/>
    </w:rPr>
  </w:style>
  <w:style w:type="paragraph" w:customStyle="1" w:styleId="673">
    <w:name w:val="樣式 標題 3 + (中文) MS Gothic 10.5 點 Char Char Char Char Char Char Char"/>
    <w:basedOn w:val="5"/>
    <w:link w:val="1015"/>
    <w:uiPriority w:val="0"/>
    <w:pPr>
      <w:keepNext/>
      <w:numPr>
        <w:numId w:val="0"/>
      </w:numPr>
      <w:tabs>
        <w:tab w:val="left" w:pos="1395"/>
      </w:tabs>
      <w:spacing w:before="0" w:after="0" w:line="240" w:lineRule="auto"/>
      <w:ind w:left="1395" w:hanging="555"/>
      <w:jc w:val="both"/>
    </w:pPr>
    <w:rPr>
      <w:rFonts w:hAnsi="PMingLiU" w:eastAsia="MS Gothic"/>
      <w:b w:val="0"/>
      <w:snapToGrid w:val="0"/>
      <w:sz w:val="24"/>
      <w:szCs w:val="24"/>
      <w:lang w:eastAsia="zh-TW"/>
    </w:rPr>
  </w:style>
  <w:style w:type="paragraph" w:customStyle="1" w:styleId="674">
    <w:name w:val="樣式 標題 3 + (中文) MS Gothic 10.5 點 Char Char Char Char Char Char"/>
    <w:basedOn w:val="5"/>
    <w:uiPriority w:val="0"/>
    <w:pPr>
      <w:keepNext/>
      <w:numPr>
        <w:numId w:val="0"/>
      </w:numPr>
      <w:tabs>
        <w:tab w:val="left" w:pos="1395"/>
      </w:tabs>
      <w:spacing w:before="0" w:after="0" w:line="240" w:lineRule="auto"/>
      <w:ind w:left="1395" w:hanging="555"/>
      <w:jc w:val="both"/>
    </w:pPr>
    <w:rPr>
      <w:rFonts w:hAnsi="PMingLiU" w:eastAsia="MS Gothic"/>
      <w:b w:val="0"/>
      <w:bCs w:val="0"/>
      <w:snapToGrid w:val="0"/>
      <w:sz w:val="24"/>
      <w:szCs w:val="24"/>
      <w:lang w:eastAsia="zh-TW"/>
    </w:rPr>
  </w:style>
  <w:style w:type="paragraph" w:customStyle="1" w:styleId="675">
    <w:name w:val="Style Style Style Body Text + Justified + (Complex) Times New Roman..."/>
    <w:basedOn w:val="1"/>
    <w:uiPriority w:val="0"/>
    <w:pPr>
      <w:numPr>
        <w:ilvl w:val="0"/>
        <w:numId w:val="16"/>
      </w:numPr>
      <w:tabs>
        <w:tab w:val="left" w:pos="4044"/>
        <w:tab w:val="clear" w:pos="2722"/>
      </w:tabs>
      <w:spacing w:line="240" w:lineRule="auto"/>
      <w:ind w:left="4044" w:hanging="454" w:firstLineChars="0"/>
      <w:jc w:val="left"/>
    </w:pPr>
    <w:rPr>
      <w:rFonts w:eastAsia="PMingLiU"/>
      <w:snapToGrid w:val="0"/>
      <w:kern w:val="0"/>
    </w:rPr>
  </w:style>
  <w:style w:type="paragraph" w:customStyle="1" w:styleId="676">
    <w:name w:val="Style Body Text Indent 3 + Left  6.5 ch First line:  0 ch"/>
    <w:basedOn w:val="73"/>
    <w:uiPriority w:val="0"/>
    <w:pPr>
      <w:tabs>
        <w:tab w:val="left" w:pos="-1843"/>
        <w:tab w:val="left" w:pos="-2"/>
        <w:tab w:val="left" w:pos="849"/>
        <w:tab w:val="left" w:pos="1560"/>
      </w:tabs>
      <w:suppressAutoHyphens/>
      <w:spacing w:after="0"/>
      <w:ind w:left="1560" w:leftChars="0" w:hanging="720"/>
      <w:jc w:val="left"/>
    </w:pPr>
    <w:rPr>
      <w:rFonts w:eastAsia="PMingLiU" w:cs="PMingLiU"/>
      <w:snapToGrid w:val="0"/>
      <w:kern w:val="0"/>
      <w:sz w:val="24"/>
      <w:szCs w:val="24"/>
      <w:lang w:eastAsia="zh-TW"/>
    </w:rPr>
  </w:style>
  <w:style w:type="paragraph" w:customStyle="1" w:styleId="677">
    <w:name w:val="Style Body Text Indent 3 + Left  5.29 ch First line:  0.01 ch"/>
    <w:basedOn w:val="73"/>
    <w:uiPriority w:val="0"/>
    <w:pPr>
      <w:keepNext/>
      <w:keepLines/>
      <w:numPr>
        <w:ilvl w:val="2"/>
        <w:numId w:val="17"/>
      </w:numPr>
      <w:tabs>
        <w:tab w:val="left" w:pos="-1843"/>
        <w:tab w:val="left" w:pos="-142"/>
        <w:tab w:val="left" w:pos="360"/>
        <w:tab w:val="clear" w:pos="737"/>
      </w:tabs>
      <w:suppressAutoHyphens/>
      <w:spacing w:afterLines="50"/>
      <w:ind w:left="1890" w:leftChars="945" w:firstLine="0"/>
    </w:pPr>
    <w:rPr>
      <w:rFonts w:eastAsia="PMingLiU" w:cs="PMingLiU"/>
      <w:snapToGrid w:val="0"/>
      <w:kern w:val="0"/>
      <w:sz w:val="24"/>
      <w:szCs w:val="20"/>
      <w:lang w:eastAsia="zh-TW"/>
    </w:rPr>
  </w:style>
  <w:style w:type="paragraph" w:customStyle="1" w:styleId="678">
    <w:name w:val="Style 樣式 標題 3 + (中文) MS Gothic 10.5 點 + (Latin) Times New Roman (A..."/>
    <w:basedOn w:val="674"/>
    <w:link w:val="1017"/>
    <w:uiPriority w:val="0"/>
    <w:pPr>
      <w:tabs>
        <w:tab w:val="left" w:pos="1260"/>
        <w:tab w:val="clear" w:pos="1395"/>
      </w:tabs>
      <w:ind w:left="1260" w:hanging="420"/>
    </w:pPr>
    <w:rPr>
      <w:rFonts w:eastAsia="PMingLiU"/>
      <w:bCs/>
    </w:rPr>
  </w:style>
  <w:style w:type="paragraph" w:customStyle="1" w:styleId="679">
    <w:name w:val="Appendix Style2"/>
    <w:basedOn w:val="1"/>
    <w:uiPriority w:val="0"/>
    <w:pPr>
      <w:tabs>
        <w:tab w:val="left" w:pos="1260"/>
      </w:tabs>
      <w:spacing w:line="240" w:lineRule="auto"/>
      <w:ind w:left="0" w:firstLine="0" w:firstLineChars="0"/>
      <w:jc w:val="left"/>
    </w:pPr>
    <w:rPr>
      <w:rFonts w:ascii="Times New Roman" w:hAnsi="Times New Roman" w:eastAsia="PMingLiU"/>
      <w:b/>
      <w:snapToGrid w:val="0"/>
      <w:kern w:val="0"/>
      <w:lang w:eastAsia="zh-TW"/>
    </w:rPr>
  </w:style>
  <w:style w:type="paragraph" w:customStyle="1" w:styleId="680">
    <w:name w:val="Appendix Index"/>
    <w:basedOn w:val="1"/>
    <w:uiPriority w:val="0"/>
    <w:pPr>
      <w:tabs>
        <w:tab w:val="left" w:pos="432"/>
      </w:tabs>
      <w:spacing w:line="240" w:lineRule="auto"/>
      <w:ind w:left="432" w:hanging="432" w:firstLineChars="0"/>
      <w:jc w:val="left"/>
    </w:pPr>
    <w:rPr>
      <w:rFonts w:eastAsia="PMingLiU"/>
      <w:snapToGrid w:val="0"/>
      <w:kern w:val="0"/>
    </w:rPr>
  </w:style>
  <w:style w:type="paragraph" w:customStyle="1" w:styleId="681">
    <w:name w:val="Appendix Index level 2"/>
    <w:basedOn w:val="1"/>
    <w:uiPriority w:val="0"/>
    <w:pPr>
      <w:spacing w:line="240" w:lineRule="auto"/>
      <w:ind w:left="0" w:firstLine="0" w:firstLineChars="0"/>
    </w:pPr>
    <w:rPr>
      <w:rFonts w:eastAsia="PMingLiU"/>
      <w:snapToGrid w:val="0"/>
      <w:kern w:val="0"/>
      <w:lang w:eastAsia="en-US"/>
    </w:rPr>
  </w:style>
  <w:style w:type="paragraph" w:customStyle="1" w:styleId="682">
    <w:name w:val="正文内容"/>
    <w:basedOn w:val="1"/>
    <w:uiPriority w:val="0"/>
    <w:pPr>
      <w:ind w:left="0" w:firstLine="560" w:firstLineChars="200"/>
      <w:jc w:val="left"/>
    </w:pPr>
    <w:rPr>
      <w:rFonts w:ascii="宋体" w:hAnsi="宋体" w:cs="宋体"/>
      <w:sz w:val="28"/>
      <w:szCs w:val="20"/>
    </w:rPr>
  </w:style>
  <w:style w:type="paragraph" w:customStyle="1" w:styleId="683">
    <w:name w:val="第一小节"/>
    <w:next w:val="1"/>
    <w:uiPriority w:val="0"/>
    <w:pPr>
      <w:spacing w:line="360" w:lineRule="auto"/>
      <w:ind w:left="500" w:hanging="500" w:hangingChars="500"/>
    </w:pPr>
    <w:rPr>
      <w:rFonts w:ascii="黑体" w:hAnsi="Times New Roman" w:eastAsia="黑体" w:cs="Times New Roman"/>
      <w:iCs/>
      <w:kern w:val="2"/>
      <w:sz w:val="30"/>
      <w:szCs w:val="24"/>
      <w:lang w:val="en-US" w:eastAsia="zh-CN" w:bidi="ar-SA"/>
    </w:rPr>
  </w:style>
  <w:style w:type="paragraph" w:customStyle="1" w:styleId="684">
    <w:name w:val="第二小节"/>
    <w:next w:val="1"/>
    <w:uiPriority w:val="0"/>
    <w:pPr>
      <w:spacing w:line="360" w:lineRule="auto"/>
      <w:ind w:left="500" w:firstLine="700" w:firstLineChars="250"/>
    </w:pPr>
    <w:rPr>
      <w:rFonts w:ascii="Times New Roman" w:hAnsi="Times New Roman" w:eastAsia="宋体" w:cs="Times New Roman"/>
      <w:b/>
      <w:kern w:val="2"/>
      <w:sz w:val="28"/>
      <w:szCs w:val="24"/>
      <w:lang w:val="en-US" w:eastAsia="zh-CN" w:bidi="ar-SA"/>
    </w:rPr>
  </w:style>
  <w:style w:type="paragraph" w:customStyle="1" w:styleId="685">
    <w:name w:val="样式 第二小节 + 首行缩进:  0 字符"/>
    <w:basedOn w:val="684"/>
    <w:uiPriority w:val="0"/>
    <w:pPr>
      <w:ind w:firstLine="0" w:firstLineChars="0"/>
    </w:pPr>
    <w:rPr>
      <w:rFonts w:ascii="宋体" w:hAnsi="宋体" w:cs="宋体"/>
      <w:bCs/>
      <w:szCs w:val="20"/>
    </w:rPr>
  </w:style>
  <w:style w:type="paragraph" w:customStyle="1" w:styleId="686">
    <w:name w:val="样式 标题 1标题1 + 行距: 单倍行距"/>
    <w:basedOn w:val="2"/>
    <w:uiPriority w:val="0"/>
    <w:pPr>
      <w:widowControl/>
      <w:numPr>
        <w:numId w:val="0"/>
      </w:numPr>
      <w:adjustRightInd w:val="0"/>
      <w:snapToGrid w:val="0"/>
      <w:spacing w:before="0" w:after="0" w:line="240" w:lineRule="auto"/>
      <w:jc w:val="left"/>
    </w:pPr>
    <w:rPr>
      <w:rFonts w:ascii="黑体" w:eastAsia="黑体" w:cs="宋体"/>
      <w:b w:val="0"/>
      <w:bCs w:val="0"/>
      <w:kern w:val="2"/>
      <w:sz w:val="44"/>
      <w:szCs w:val="20"/>
    </w:rPr>
  </w:style>
  <w:style w:type="paragraph" w:customStyle="1" w:styleId="687">
    <w:name w:val="正文条款"/>
    <w:basedOn w:val="1"/>
    <w:next w:val="1"/>
    <w:uiPriority w:val="0"/>
    <w:pPr>
      <w:spacing w:afterLines="50" w:line="320" w:lineRule="exact"/>
      <w:ind w:left="200" w:leftChars="200" w:firstLine="200" w:firstLineChars="200"/>
    </w:pPr>
    <w:rPr>
      <w:rFonts w:ascii="Arial" w:hAnsi="Arial" w:cs="Arial"/>
      <w:snapToGrid w:val="0"/>
      <w:color w:val="0000FF"/>
      <w:kern w:val="0"/>
      <w:sz w:val="21"/>
      <w:szCs w:val="21"/>
    </w:rPr>
  </w:style>
  <w:style w:type="paragraph" w:customStyle="1" w:styleId="688">
    <w:name w:val="Style Style Body Text + Justified + Before:  0.11 ch"/>
    <w:basedOn w:val="1"/>
    <w:uiPriority w:val="0"/>
    <w:pPr>
      <w:tabs>
        <w:tab w:val="left" w:pos="1111"/>
      </w:tabs>
      <w:spacing w:line="240" w:lineRule="auto"/>
      <w:ind w:left="1111" w:hanging="284" w:firstLineChars="0"/>
      <w:jc w:val="left"/>
    </w:pPr>
    <w:rPr>
      <w:rFonts w:eastAsia="PMingLiU"/>
      <w:snapToGrid w:val="0"/>
      <w:kern w:val="0"/>
    </w:rPr>
  </w:style>
  <w:style w:type="paragraph" w:customStyle="1" w:styleId="689">
    <w:name w:val="默认段落字体 Para Char Char Char Char Char Char Char Char Char Char"/>
    <w:basedOn w:val="1"/>
    <w:uiPriority w:val="0"/>
    <w:pPr>
      <w:spacing w:line="240" w:lineRule="auto"/>
      <w:ind w:left="0" w:firstLine="0" w:firstLineChars="0"/>
    </w:pPr>
    <w:rPr>
      <w:rFonts w:ascii="Tahoma" w:hAnsi="Tahoma"/>
      <w:szCs w:val="20"/>
    </w:rPr>
  </w:style>
  <w:style w:type="paragraph" w:customStyle="1" w:styleId="690">
    <w:name w:val="标准正文"/>
    <w:basedOn w:val="1"/>
    <w:uiPriority w:val="0"/>
    <w:pPr>
      <w:adjustRightInd w:val="0"/>
      <w:snapToGrid w:val="0"/>
      <w:spacing w:beforeLines="25" w:line="240" w:lineRule="exact"/>
      <w:ind w:left="-86" w:leftChars="-30" w:right="-86" w:rightChars="-30" w:firstLine="0" w:firstLineChars="0"/>
      <w:jc w:val="center"/>
    </w:pPr>
    <w:rPr>
      <w:spacing w:val="-6"/>
      <w:sz w:val="15"/>
      <w:szCs w:val="28"/>
    </w:rPr>
  </w:style>
  <w:style w:type="paragraph" w:customStyle="1" w:styleId="691">
    <w:name w:val="表格文字小 (左对齐)"/>
    <w:basedOn w:val="1"/>
    <w:uiPriority w:val="0"/>
    <w:pPr>
      <w:adjustRightInd w:val="0"/>
      <w:spacing w:line="240" w:lineRule="atLeast"/>
      <w:ind w:left="0" w:firstLine="0" w:firstLineChars="0"/>
      <w:textAlignment w:val="baseline"/>
    </w:pPr>
    <w:rPr>
      <w:rFonts w:ascii="宋体"/>
      <w:sz w:val="18"/>
      <w:szCs w:val="18"/>
    </w:rPr>
  </w:style>
  <w:style w:type="paragraph" w:customStyle="1" w:styleId="692">
    <w:name w:val="黑正文"/>
    <w:basedOn w:val="1"/>
    <w:uiPriority w:val="0"/>
    <w:pPr>
      <w:widowControl/>
      <w:numPr>
        <w:ilvl w:val="0"/>
        <w:numId w:val="18"/>
      </w:numPr>
      <w:ind w:firstLine="0" w:firstLineChars="0"/>
      <w:jc w:val="left"/>
    </w:pPr>
    <w:rPr>
      <w:rFonts w:ascii="楷体_GB2312" w:eastAsia="楷体_GB2312"/>
      <w:b/>
      <w:kern w:val="0"/>
      <w:sz w:val="28"/>
    </w:rPr>
  </w:style>
  <w:style w:type="paragraph" w:customStyle="1" w:styleId="693">
    <w:name w:val="正文缩进1"/>
    <w:basedOn w:val="1"/>
    <w:uiPriority w:val="0"/>
    <w:pPr>
      <w:widowControl/>
      <w:ind w:left="0" w:firstLine="510" w:firstLineChars="0"/>
    </w:pPr>
    <w:rPr>
      <w:rFonts w:eastAsia="楷体_GB2312"/>
      <w:kern w:val="0"/>
    </w:rPr>
  </w:style>
  <w:style w:type="paragraph" w:customStyle="1" w:styleId="694">
    <w:name w:val="pt9"/>
    <w:basedOn w:val="1"/>
    <w:uiPriority w:val="0"/>
    <w:pPr>
      <w:widowControl/>
      <w:spacing w:before="100" w:beforeAutospacing="1" w:after="100" w:afterAutospacing="1" w:line="240" w:lineRule="auto"/>
      <w:ind w:left="0" w:firstLine="0" w:firstLineChars="0"/>
      <w:jc w:val="left"/>
    </w:pPr>
    <w:rPr>
      <w:rFonts w:ascii="宋体" w:hAnsi="宋体"/>
      <w:kern w:val="0"/>
    </w:rPr>
  </w:style>
  <w:style w:type="paragraph" w:customStyle="1" w:styleId="695">
    <w:name w:val="Xie图文中"/>
    <w:uiPriority w:val="0"/>
    <w:pPr>
      <w:widowControl w:val="0"/>
      <w:adjustRightInd w:val="0"/>
      <w:snapToGrid w:val="0"/>
      <w:spacing w:line="360" w:lineRule="auto"/>
      <w:ind w:left="500" w:hanging="500" w:hangingChars="500"/>
      <w:jc w:val="center"/>
    </w:pPr>
    <w:rPr>
      <w:rFonts w:ascii="Times New Roman" w:hAnsi="Times New Roman" w:eastAsia="仿宋_GB2312" w:cs="Times New Roman"/>
      <w:sz w:val="24"/>
      <w:lang w:val="en-US" w:eastAsia="zh-CN" w:bidi="ar-SA"/>
    </w:rPr>
  </w:style>
  <w:style w:type="paragraph" w:customStyle="1" w:styleId="696">
    <w:name w:val="样式 标题 4标题 5 Char Char标题 1)第四层条第五层H5dsddRoman listh5PIM..."/>
    <w:basedOn w:val="6"/>
    <w:uiPriority w:val="0"/>
    <w:pPr>
      <w:keepNext/>
      <w:keepLines/>
      <w:widowControl/>
      <w:numPr>
        <w:numId w:val="0"/>
      </w:numPr>
      <w:suppressAutoHyphens/>
      <w:spacing w:before="120" w:after="120" w:line="300" w:lineRule="auto"/>
      <w:ind w:right="170"/>
      <w:jc w:val="both"/>
    </w:pPr>
    <w:rPr>
      <w:rFonts w:cs="宋体"/>
      <w:b w:val="0"/>
      <w:bCs w:val="0"/>
      <w:smallCaps/>
      <w:snapToGrid w:val="0"/>
      <w:kern w:val="0"/>
      <w:sz w:val="24"/>
      <w:szCs w:val="24"/>
    </w:rPr>
  </w:style>
  <w:style w:type="paragraph" w:customStyle="1" w:styleId="697">
    <w:name w:val="样式 标题 3第二层条第三层论文标题 21.1.1 标题 3列表编号33 bullet2head:3#Head..."/>
    <w:basedOn w:val="5"/>
    <w:uiPriority w:val="0"/>
    <w:pPr>
      <w:keepNext/>
      <w:keepLines/>
      <w:widowControl/>
      <w:numPr>
        <w:numId w:val="0"/>
      </w:numPr>
      <w:suppressAutoHyphens/>
      <w:spacing w:before="0" w:after="0" w:line="300" w:lineRule="auto"/>
      <w:ind w:left="2" w:leftChars="-2" w:hanging="6" w:hangingChars="2"/>
      <w:jc w:val="both"/>
    </w:pPr>
    <w:rPr>
      <w:rFonts w:cs="宋体"/>
      <w:b w:val="0"/>
      <w:bCs w:val="0"/>
      <w:smallCaps/>
      <w:color w:val="000000"/>
      <w:sz w:val="28"/>
      <w:szCs w:val="28"/>
    </w:rPr>
  </w:style>
  <w:style w:type="paragraph" w:customStyle="1" w:styleId="698">
    <w:name w:val="Appendix Index level 1"/>
    <w:basedOn w:val="1"/>
    <w:uiPriority w:val="0"/>
    <w:pPr>
      <w:tabs>
        <w:tab w:val="left" w:pos="360"/>
      </w:tabs>
      <w:spacing w:beforeLines="50" w:afterLines="50"/>
      <w:ind w:left="0" w:firstLine="0" w:firstLineChars="0"/>
    </w:pPr>
    <w:rPr>
      <w:rFonts w:eastAsia="PMingLiU"/>
      <w:snapToGrid w:val="0"/>
      <w:kern w:val="0"/>
      <w:lang w:eastAsia="zh-TW"/>
    </w:rPr>
  </w:style>
  <w:style w:type="paragraph" w:customStyle="1" w:styleId="699">
    <w:name w:val="Appendix Index level 3"/>
    <w:basedOn w:val="698"/>
    <w:next w:val="1"/>
    <w:uiPriority w:val="0"/>
    <w:pPr>
      <w:tabs>
        <w:tab w:val="left" w:pos="1276"/>
        <w:tab w:val="clear" w:pos="360"/>
      </w:tabs>
      <w:spacing w:beforeLines="0" w:line="240" w:lineRule="auto"/>
      <w:ind w:left="1418" w:hanging="567"/>
    </w:pPr>
    <w:rPr>
      <w:rFonts w:cs="PMingLiU"/>
    </w:rPr>
  </w:style>
  <w:style w:type="paragraph" w:customStyle="1" w:styleId="700">
    <w:name w:val="样式 标题 2标题 2 Char Char Char Char Char Char Char Char Char Char C...1"/>
    <w:basedOn w:val="4"/>
    <w:uiPriority w:val="0"/>
    <w:pPr>
      <w:keepNext/>
      <w:pageBreakBefore/>
      <w:numPr>
        <w:numId w:val="0"/>
      </w:numPr>
      <w:spacing w:before="0" w:after="0" w:line="240" w:lineRule="auto"/>
      <w:ind w:right="170"/>
      <w:jc w:val="both"/>
    </w:pPr>
    <w:rPr>
      <w:rFonts w:ascii="宋体" w:hAnsi="宋体"/>
      <w:caps/>
      <w:snapToGrid w:val="0"/>
      <w:color w:val="000000"/>
      <w:sz w:val="28"/>
      <w:szCs w:val="20"/>
    </w:rPr>
  </w:style>
  <w:style w:type="paragraph" w:customStyle="1" w:styleId="701">
    <w:name w:val="需求1"/>
    <w:basedOn w:val="36"/>
    <w:uiPriority w:val="0"/>
    <w:pPr>
      <w:autoSpaceDE w:val="0"/>
      <w:autoSpaceDN w:val="0"/>
      <w:adjustRightInd w:val="0"/>
      <w:spacing w:beforeLines="50" w:line="336" w:lineRule="auto"/>
      <w:ind w:left="0" w:leftChars="0" w:firstLine="540" w:firstLineChars="0"/>
      <w:textAlignment w:val="baseline"/>
    </w:pPr>
    <w:rPr>
      <w:rFonts w:ascii="宋体"/>
      <w:b/>
      <w:kern w:val="0"/>
      <w:sz w:val="21"/>
      <w:szCs w:val="20"/>
    </w:rPr>
  </w:style>
  <w:style w:type="paragraph" w:customStyle="1" w:styleId="702">
    <w:name w:val="需求2"/>
    <w:basedOn w:val="36"/>
    <w:uiPriority w:val="0"/>
    <w:pPr>
      <w:autoSpaceDE w:val="0"/>
      <w:autoSpaceDN w:val="0"/>
      <w:adjustRightInd w:val="0"/>
      <w:spacing w:beforeLines="50" w:line="336" w:lineRule="auto"/>
      <w:ind w:left="0" w:leftChars="0" w:firstLine="540" w:firstLineChars="0"/>
      <w:textAlignment w:val="baseline"/>
    </w:pPr>
    <w:rPr>
      <w:rFonts w:ascii="宋体"/>
      <w:b/>
      <w:bCs/>
      <w:kern w:val="0"/>
      <w:sz w:val="21"/>
      <w:szCs w:val="20"/>
    </w:rPr>
  </w:style>
  <w:style w:type="paragraph" w:customStyle="1" w:styleId="703">
    <w:name w:val="样式 标题 2标题 2 Char Char Char Char Char Char Char Char Char Char C..."/>
    <w:basedOn w:val="4"/>
    <w:link w:val="1023"/>
    <w:uiPriority w:val="0"/>
    <w:pPr>
      <w:keepNext/>
      <w:pageBreakBefore/>
      <w:widowControl/>
      <w:numPr>
        <w:numId w:val="0"/>
      </w:numPr>
      <w:spacing w:before="0" w:after="0" w:line="240" w:lineRule="auto"/>
    </w:pPr>
    <w:rPr>
      <w:rFonts w:ascii="宋体" w:hAnsi="宋体"/>
      <w:bCs w:val="0"/>
      <w:caps/>
      <w:snapToGrid w:val="0"/>
      <w:color w:val="000000"/>
      <w:sz w:val="28"/>
      <w:szCs w:val="20"/>
      <w:u w:val="single"/>
    </w:rPr>
  </w:style>
  <w:style w:type="paragraph" w:customStyle="1" w:styleId="704">
    <w:name w:val="Char Char Char1 Char Char Char Char Char Char Char Char Char Char Char Char Char Char Char Char Char Char Char Char Char"/>
    <w:basedOn w:val="1"/>
    <w:uiPriority w:val="0"/>
    <w:pPr>
      <w:spacing w:line="240" w:lineRule="auto"/>
      <w:ind w:left="0" w:firstLine="0" w:firstLineChars="0"/>
    </w:pPr>
    <w:rPr>
      <w:rFonts w:ascii="Tahoma" w:hAnsi="Tahoma"/>
      <w:szCs w:val="20"/>
    </w:rPr>
  </w:style>
  <w:style w:type="paragraph" w:customStyle="1" w:styleId="705">
    <w:name w:val="Char Char Char1 Char Char Char Char Char Char Char Char Char Char Char Char Char Char Char Char Char Char Char Char Char Char Char Char Char1"/>
    <w:basedOn w:val="1"/>
    <w:uiPriority w:val="0"/>
    <w:pPr>
      <w:spacing w:line="240" w:lineRule="auto"/>
      <w:ind w:left="0" w:firstLine="0" w:firstLineChars="0"/>
    </w:pPr>
    <w:rPr>
      <w:rFonts w:ascii="Tahoma" w:hAnsi="Tahoma"/>
      <w:szCs w:val="20"/>
    </w:rPr>
  </w:style>
  <w:style w:type="paragraph" w:customStyle="1" w:styleId="706">
    <w:name w:val="Char Char Char1 Char Char Char Char Char Char Char Char Char Char Char Char Char Char Char Char Char Char Char Char Char Char Char Char Char Char Char Char Char Char Char"/>
    <w:basedOn w:val="1"/>
    <w:uiPriority w:val="0"/>
    <w:pPr>
      <w:spacing w:line="240" w:lineRule="auto"/>
      <w:ind w:left="0" w:firstLine="0" w:firstLineChars="0"/>
    </w:pPr>
    <w:rPr>
      <w:rFonts w:ascii="Tahoma" w:hAnsi="Tahoma"/>
      <w:szCs w:val="20"/>
    </w:rPr>
  </w:style>
  <w:style w:type="paragraph" w:customStyle="1" w:styleId="707">
    <w:name w:val="Char Char Char1 Char Char Char1"/>
    <w:basedOn w:val="29"/>
    <w:uiPriority w:val="0"/>
    <w:pPr>
      <w:shd w:val="clear" w:color="auto" w:fill="000080"/>
      <w:tabs>
        <w:tab w:val="left" w:pos="360"/>
      </w:tabs>
      <w:spacing w:line="240" w:lineRule="auto"/>
      <w:ind w:left="360" w:hanging="360" w:firstLineChars="0"/>
    </w:pPr>
    <w:rPr>
      <w:rFonts w:ascii="Tahoma" w:hAnsi="Tahoma"/>
      <w:sz w:val="24"/>
      <w:szCs w:val="24"/>
    </w:rPr>
  </w:style>
  <w:style w:type="paragraph" w:customStyle="1" w:styleId="708">
    <w:name w:val="Char Char Char1 Char Char Char Char Char Char Char Char Char Char Char Char Char Char Char Char Char Char"/>
    <w:basedOn w:val="1"/>
    <w:uiPriority w:val="0"/>
    <w:pPr>
      <w:spacing w:line="240" w:lineRule="auto"/>
      <w:ind w:left="0" w:firstLine="0" w:firstLineChars="0"/>
    </w:pPr>
    <w:rPr>
      <w:rFonts w:ascii="Tahoma" w:hAnsi="Tahoma"/>
      <w:szCs w:val="20"/>
    </w:rPr>
  </w:style>
  <w:style w:type="paragraph" w:customStyle="1" w:styleId="709">
    <w:name w:val="Char Char Char Char Char Char Char Char Char Char Char Char1 Char Char Char Char Char Char1 Char Char Char Char Char Char"/>
    <w:basedOn w:val="1"/>
    <w:uiPriority w:val="0"/>
    <w:pPr>
      <w:spacing w:line="240" w:lineRule="auto"/>
      <w:ind w:left="0" w:firstLine="0" w:firstLineChars="0"/>
    </w:pPr>
    <w:rPr>
      <w:rFonts w:ascii="Tahoma" w:hAnsi="Tahoma" w:cs="仿宋_GB2312"/>
      <w:szCs w:val="20"/>
    </w:rPr>
  </w:style>
  <w:style w:type="paragraph" w:customStyle="1" w:styleId="710">
    <w:name w:val="Char Char Char1 Char Char Char Char Char Char Char Char Char Char Char Char Char Char Char Char Char Char Char Char Char Char Char Char1 Char Char Char Char Char Char Char"/>
    <w:basedOn w:val="1"/>
    <w:uiPriority w:val="0"/>
    <w:pPr>
      <w:spacing w:line="240" w:lineRule="auto"/>
      <w:ind w:left="0" w:firstLine="0" w:firstLineChars="0"/>
    </w:pPr>
    <w:rPr>
      <w:rFonts w:ascii="Tahoma" w:hAnsi="Tahoma"/>
      <w:szCs w:val="20"/>
    </w:rPr>
  </w:style>
  <w:style w:type="paragraph" w:customStyle="1" w:styleId="711">
    <w:name w:val="Char Char Char1 Char Char Char Char Char Char Char Char Char Char Char Char Char Char Char"/>
    <w:basedOn w:val="1"/>
    <w:uiPriority w:val="0"/>
    <w:pPr>
      <w:spacing w:line="240" w:lineRule="auto"/>
      <w:ind w:left="0" w:firstLine="0" w:firstLineChars="0"/>
    </w:pPr>
    <w:rPr>
      <w:rFonts w:ascii="Tahoma" w:hAnsi="Tahoma"/>
      <w:szCs w:val="20"/>
    </w:rPr>
  </w:style>
  <w:style w:type="paragraph" w:customStyle="1" w:styleId="712">
    <w:name w:val="Char Char Char1 Char Char Char Char Char Char Char Char Char Char Char Char"/>
    <w:basedOn w:val="1"/>
    <w:uiPriority w:val="0"/>
    <w:pPr>
      <w:spacing w:line="240" w:lineRule="auto"/>
      <w:ind w:left="0" w:firstLine="0" w:firstLineChars="0"/>
    </w:pPr>
    <w:rPr>
      <w:rFonts w:ascii="Tahoma" w:hAnsi="Tahoma"/>
      <w:szCs w:val="20"/>
    </w:rPr>
  </w:style>
  <w:style w:type="paragraph" w:customStyle="1" w:styleId="713">
    <w:name w:val="Char Char Char Char Char Char Char Char Char Char Char Char1 Char Char Char Char Char Char1 Char Char Char"/>
    <w:basedOn w:val="1"/>
    <w:uiPriority w:val="0"/>
    <w:pPr>
      <w:spacing w:line="240" w:lineRule="auto"/>
      <w:ind w:left="0" w:firstLine="0" w:firstLineChars="0"/>
    </w:pPr>
    <w:rPr>
      <w:rFonts w:ascii="Tahoma" w:hAnsi="Tahoma" w:cs="仿宋_GB2312"/>
      <w:szCs w:val="20"/>
    </w:rPr>
  </w:style>
  <w:style w:type="paragraph" w:customStyle="1" w:styleId="714">
    <w:name w:val="Char Char Char1 Char Char Char Char Char Char Char Char Char Char Char Char Char Char Char Char Char Char Char Char Char Char Char Char Char Char Char Char Char Char"/>
    <w:basedOn w:val="1"/>
    <w:uiPriority w:val="0"/>
    <w:pPr>
      <w:spacing w:line="240" w:lineRule="auto"/>
      <w:ind w:left="0" w:firstLine="0" w:firstLineChars="0"/>
    </w:pPr>
    <w:rPr>
      <w:rFonts w:ascii="Tahoma" w:hAnsi="Tahoma"/>
      <w:szCs w:val="20"/>
    </w:rPr>
  </w:style>
  <w:style w:type="paragraph" w:customStyle="1" w:styleId="715">
    <w:name w:val="样式 标题 2 + Times New Roman 四号 非加粗 段前: 5 磅 段后: 0 磅 行距: 固定值 20..."/>
    <w:basedOn w:val="4"/>
    <w:uiPriority w:val="0"/>
    <w:pPr>
      <w:keepNext/>
      <w:keepLines/>
      <w:numPr>
        <w:numId w:val="0"/>
      </w:numPr>
      <w:spacing w:before="0" w:after="0" w:line="400" w:lineRule="exact"/>
      <w:jc w:val="both"/>
    </w:pPr>
    <w:rPr>
      <w:rFonts w:eastAsia="黑体" w:cs="宋体"/>
      <w:b w:val="0"/>
      <w:bCs w:val="0"/>
      <w:sz w:val="28"/>
      <w:szCs w:val="20"/>
    </w:rPr>
  </w:style>
  <w:style w:type="paragraph" w:customStyle="1" w:styleId="716">
    <w:name w:val="样式 标题 3 + 黑色"/>
    <w:basedOn w:val="5"/>
    <w:link w:val="1027"/>
    <w:uiPriority w:val="0"/>
    <w:pPr>
      <w:widowControl/>
      <w:numPr>
        <w:numId w:val="0"/>
      </w:numPr>
      <w:tabs>
        <w:tab w:val="left" w:pos="1080"/>
      </w:tabs>
      <w:spacing w:before="0" w:after="0"/>
      <w:ind w:firstLine="360"/>
    </w:pPr>
    <w:rPr>
      <w:rFonts w:ascii="Arial" w:hAnsi="Arial" w:cs="Arial"/>
      <w:b w:val="0"/>
      <w:bCs w:val="0"/>
      <w:color w:val="FF0000"/>
      <w:sz w:val="24"/>
      <w:szCs w:val="24"/>
    </w:rPr>
  </w:style>
  <w:style w:type="paragraph" w:customStyle="1" w:styleId="717">
    <w:name w:val="Char Char Char Char Char Char Char Char Char Char1"/>
    <w:basedOn w:val="1"/>
    <w:uiPriority w:val="0"/>
    <w:pPr>
      <w:spacing w:line="240" w:lineRule="auto"/>
      <w:ind w:left="0" w:firstLine="0" w:firstLineChars="0"/>
    </w:pPr>
    <w:rPr>
      <w:rFonts w:ascii="Tahoma" w:hAnsi="Tahoma" w:cs="仿宋_GB2312"/>
      <w:szCs w:val="20"/>
    </w:rPr>
  </w:style>
  <w:style w:type="paragraph" w:customStyle="1" w:styleId="718">
    <w:name w:val="Char Char Char1 Char Char Char Char Char Char Char Char Char Char Char Char Char Char Char1"/>
    <w:basedOn w:val="1"/>
    <w:uiPriority w:val="0"/>
    <w:pPr>
      <w:spacing w:line="240" w:lineRule="auto"/>
      <w:ind w:left="0" w:firstLine="0" w:firstLineChars="0"/>
    </w:pPr>
    <w:rPr>
      <w:rFonts w:ascii="Tahoma" w:hAnsi="Tahoma"/>
      <w:szCs w:val="20"/>
    </w:rPr>
  </w:style>
  <w:style w:type="paragraph" w:customStyle="1" w:styleId="719">
    <w:name w:val="Char Char Char1 Char Char Char Char Char Char Char Char Char Char Char Char Char Char Char Char Char Char1"/>
    <w:basedOn w:val="1"/>
    <w:uiPriority w:val="0"/>
    <w:pPr>
      <w:spacing w:line="240" w:lineRule="auto"/>
      <w:ind w:left="0" w:firstLine="0" w:firstLineChars="0"/>
    </w:pPr>
    <w:rPr>
      <w:rFonts w:ascii="Tahoma" w:hAnsi="Tahoma"/>
      <w:szCs w:val="20"/>
    </w:rPr>
  </w:style>
  <w:style w:type="paragraph" w:customStyle="1" w:styleId="720">
    <w:name w:val="Char Char Char1 Char Char Char Char Char Char Char Char Char1"/>
    <w:basedOn w:val="1"/>
    <w:uiPriority w:val="0"/>
    <w:pPr>
      <w:spacing w:line="240" w:lineRule="auto"/>
      <w:ind w:left="0" w:firstLine="0" w:firstLineChars="0"/>
    </w:pPr>
    <w:rPr>
      <w:rFonts w:ascii="Tahoma" w:hAnsi="Tahoma"/>
      <w:szCs w:val="20"/>
    </w:rPr>
  </w:style>
  <w:style w:type="paragraph" w:customStyle="1" w:styleId="721">
    <w:name w:val="Char Char Char1 Char Char Char Char Char Char Char Char Char Char Char Char1"/>
    <w:basedOn w:val="1"/>
    <w:uiPriority w:val="0"/>
    <w:pPr>
      <w:spacing w:line="240" w:lineRule="auto"/>
      <w:ind w:left="0" w:firstLine="0" w:firstLineChars="0"/>
    </w:pPr>
    <w:rPr>
      <w:rFonts w:ascii="Tahoma" w:hAnsi="Tahoma"/>
      <w:szCs w:val="20"/>
    </w:rPr>
  </w:style>
  <w:style w:type="paragraph" w:customStyle="1" w:styleId="722">
    <w:name w:val="Char Char Char2 Char"/>
    <w:basedOn w:val="1"/>
    <w:uiPriority w:val="0"/>
    <w:pPr>
      <w:spacing w:line="240" w:lineRule="auto"/>
      <w:ind w:left="0" w:firstLine="360" w:firstLineChars="150"/>
    </w:pPr>
    <w:rPr>
      <w:rFonts w:ascii="Tahoma" w:hAnsi="Tahoma"/>
      <w:szCs w:val="20"/>
    </w:rPr>
  </w:style>
  <w:style w:type="paragraph" w:customStyle="1" w:styleId="723">
    <w:name w:val="图标中对齐"/>
    <w:basedOn w:val="178"/>
    <w:link w:val="1028"/>
    <w:uiPriority w:val="0"/>
    <w:pPr>
      <w:jc w:val="center"/>
    </w:pPr>
    <w:rPr>
      <w:sz w:val="24"/>
    </w:rPr>
  </w:style>
  <w:style w:type="paragraph" w:customStyle="1" w:styleId="724">
    <w:name w:val="Char Char Char Char Char Char Char Char Char Char Char Char Char Char Char Char Char Char"/>
    <w:basedOn w:val="1"/>
    <w:uiPriority w:val="0"/>
    <w:pPr>
      <w:spacing w:line="240" w:lineRule="auto"/>
      <w:ind w:left="0" w:firstLine="0" w:firstLineChars="0"/>
    </w:pPr>
    <w:rPr>
      <w:rFonts w:ascii="Tahoma" w:hAnsi="Tahoma" w:cs="仿宋_GB2312"/>
      <w:szCs w:val="20"/>
    </w:rPr>
  </w:style>
  <w:style w:type="paragraph" w:customStyle="1" w:styleId="725">
    <w:name w:val="样式 样式 标题 1标题 1 1 + 小四 首行缩进:  0 厘米 段前: 0 磅 段后: 0 磅 + 段前: 0.5 行 段..."/>
    <w:basedOn w:val="1"/>
    <w:uiPriority w:val="0"/>
    <w:pPr>
      <w:keepNext/>
      <w:adjustRightInd w:val="0"/>
      <w:snapToGrid w:val="0"/>
      <w:spacing w:beforeLines="50" w:afterLines="50" w:line="240" w:lineRule="auto"/>
      <w:ind w:left="0" w:firstLine="0" w:firstLineChars="0"/>
      <w:outlineLvl w:val="0"/>
    </w:pPr>
    <w:rPr>
      <w:rFonts w:cs="宋体"/>
      <w:b/>
      <w:bCs/>
      <w:kern w:val="44"/>
      <w:sz w:val="28"/>
      <w:szCs w:val="28"/>
    </w:rPr>
  </w:style>
  <w:style w:type="paragraph" w:customStyle="1" w:styleId="726">
    <w:name w:val="Char Char Char Char Char Char Char Char Char Char Char Char Char Char Char Char Char Char1 Char Char Char Char Char Char Char"/>
    <w:basedOn w:val="1"/>
    <w:uiPriority w:val="0"/>
    <w:pPr>
      <w:spacing w:line="240" w:lineRule="auto"/>
      <w:ind w:left="0" w:firstLine="0" w:firstLineChars="0"/>
    </w:pPr>
    <w:rPr>
      <w:rFonts w:ascii="Tahoma" w:hAnsi="Tahoma" w:cs="仿宋_GB2312"/>
      <w:szCs w:val="20"/>
    </w:rPr>
  </w:style>
  <w:style w:type="paragraph" w:customStyle="1" w:styleId="727">
    <w:name w:val="图表中对齐"/>
    <w:basedOn w:val="1"/>
    <w:uiPriority w:val="0"/>
    <w:pPr>
      <w:adjustRightInd w:val="0"/>
      <w:spacing w:line="360" w:lineRule="exact"/>
      <w:ind w:left="0" w:firstLine="0" w:firstLineChars="0"/>
      <w:jc w:val="center"/>
      <w:textAlignment w:val="baseline"/>
    </w:pPr>
    <w:rPr>
      <w:spacing w:val="-10"/>
      <w:sz w:val="21"/>
      <w:szCs w:val="21"/>
    </w:rPr>
  </w:style>
  <w:style w:type="paragraph" w:customStyle="1" w:styleId="728">
    <w:name w:val="Char Char Char1 Char Char Char Char1"/>
    <w:basedOn w:val="1"/>
    <w:uiPriority w:val="0"/>
    <w:pPr>
      <w:spacing w:line="240" w:lineRule="auto"/>
      <w:ind w:left="0" w:firstLine="0" w:firstLineChars="0"/>
    </w:pPr>
  </w:style>
  <w:style w:type="paragraph" w:customStyle="1" w:styleId="729">
    <w:name w:val="Char Char3 Char Char"/>
    <w:basedOn w:val="1"/>
    <w:uiPriority w:val="0"/>
    <w:pPr>
      <w:spacing w:line="240" w:lineRule="auto"/>
      <w:ind w:left="0" w:firstLine="0" w:firstLineChars="0"/>
    </w:pPr>
    <w:rPr>
      <w:rFonts w:ascii="Tahoma" w:hAnsi="Tahoma"/>
      <w:szCs w:val="20"/>
    </w:rPr>
  </w:style>
  <w:style w:type="paragraph" w:customStyle="1" w:styleId="730">
    <w:name w:val="小标题（无编号的）"/>
    <w:basedOn w:val="1"/>
    <w:uiPriority w:val="0"/>
    <w:pPr>
      <w:ind w:left="0" w:firstLine="0" w:firstLineChars="0"/>
      <w:outlineLvl w:val="1"/>
    </w:pPr>
    <w:rPr>
      <w:b/>
    </w:rPr>
  </w:style>
  <w:style w:type="paragraph" w:customStyle="1" w:styleId="731">
    <w:name w:val="样式 样式 宋体 小三 加粗 左侧:  0 厘米 悬挂缩进: 5 字符 + 左侧:  0 厘米 悬挂缩进: 5 字符"/>
    <w:basedOn w:val="1"/>
    <w:uiPriority w:val="0"/>
    <w:rPr>
      <w:rFonts w:ascii="宋体" w:hAnsi="宋体" w:eastAsia="黑体" w:cs="宋体"/>
      <w:sz w:val="32"/>
      <w:szCs w:val="20"/>
    </w:rPr>
  </w:style>
  <w:style w:type="paragraph" w:customStyle="1" w:styleId="732">
    <w:name w:val="Text1"/>
    <w:basedOn w:val="1"/>
    <w:uiPriority w:val="0"/>
    <w:pPr>
      <w:widowControl/>
      <w:spacing w:before="60" w:after="120" w:line="240" w:lineRule="auto"/>
      <w:ind w:left="1701" w:firstLine="0" w:firstLineChars="0"/>
    </w:pPr>
    <w:rPr>
      <w:rFonts w:ascii="Arial" w:hAnsi="Arial"/>
      <w:bCs/>
      <w:kern w:val="0"/>
      <w:sz w:val="22"/>
    </w:rPr>
  </w:style>
  <w:style w:type="paragraph" w:customStyle="1" w:styleId="733">
    <w:name w:val="Char Char Char Char Char Char Char Char Char Char Char Char Char Char Char Char Char Char1"/>
    <w:basedOn w:val="1"/>
    <w:uiPriority w:val="0"/>
    <w:pPr>
      <w:spacing w:line="240" w:lineRule="auto"/>
      <w:ind w:left="0" w:firstLine="0" w:firstLineChars="0"/>
    </w:pPr>
    <w:rPr>
      <w:rFonts w:ascii="Tahoma" w:hAnsi="Tahoma" w:cs="仿宋_GB2312"/>
      <w:szCs w:val="20"/>
    </w:rPr>
  </w:style>
  <w:style w:type="paragraph" w:customStyle="1" w:styleId="734">
    <w:name w:val="符号1"/>
    <w:basedOn w:val="1"/>
    <w:uiPriority w:val="0"/>
    <w:pPr>
      <w:numPr>
        <w:ilvl w:val="0"/>
        <w:numId w:val="19"/>
      </w:numPr>
      <w:tabs>
        <w:tab w:val="left" w:pos="987"/>
      </w:tabs>
      <w:spacing w:beforeLines="50" w:line="240" w:lineRule="auto"/>
      <w:ind w:firstLine="0" w:firstLineChars="0"/>
    </w:pPr>
    <w:rPr>
      <w:sz w:val="21"/>
    </w:rPr>
  </w:style>
  <w:style w:type="paragraph" w:customStyle="1" w:styleId="735">
    <w:name w:val="招标—标题1"/>
    <w:basedOn w:val="2"/>
    <w:next w:val="1"/>
    <w:uiPriority w:val="0"/>
    <w:pPr>
      <w:numPr>
        <w:numId w:val="0"/>
      </w:numPr>
      <w:tabs>
        <w:tab w:val="left" w:pos="840"/>
        <w:tab w:val="left" w:pos="1265"/>
      </w:tabs>
      <w:spacing w:before="240" w:after="180" w:line="300" w:lineRule="auto"/>
      <w:ind w:left="1265" w:hanging="1265"/>
    </w:pPr>
    <w:rPr>
      <w:rFonts w:ascii="Arial" w:hAnsi="Arial"/>
      <w:b w:val="0"/>
      <w:sz w:val="24"/>
      <w:szCs w:val="21"/>
    </w:rPr>
  </w:style>
  <w:style w:type="paragraph" w:customStyle="1" w:styleId="736">
    <w:name w:val="招标—标题2"/>
    <w:basedOn w:val="4"/>
    <w:next w:val="1"/>
    <w:uiPriority w:val="0"/>
    <w:pPr>
      <w:numPr>
        <w:ilvl w:val="0"/>
        <w:numId w:val="0"/>
      </w:numPr>
      <w:tabs>
        <w:tab w:val="left" w:pos="851"/>
        <w:tab w:val="left" w:pos="1265"/>
      </w:tabs>
      <w:adjustRightInd w:val="0"/>
      <w:snapToGrid w:val="0"/>
      <w:spacing w:before="0" w:after="0" w:line="240" w:lineRule="auto"/>
      <w:ind w:left="851" w:hanging="851"/>
    </w:pPr>
    <w:rPr>
      <w:rFonts w:ascii="宋体"/>
      <w:b w:val="0"/>
      <w:bCs w:val="0"/>
      <w:sz w:val="24"/>
      <w:szCs w:val="20"/>
    </w:rPr>
  </w:style>
  <w:style w:type="paragraph" w:customStyle="1" w:styleId="737">
    <w:name w:val="招标—标题3"/>
    <w:basedOn w:val="5"/>
    <w:next w:val="1"/>
    <w:uiPriority w:val="0"/>
    <w:pPr>
      <w:keepNext/>
      <w:keepLines/>
      <w:numPr>
        <w:ilvl w:val="0"/>
        <w:numId w:val="0"/>
      </w:numPr>
      <w:tabs>
        <w:tab w:val="left" w:pos="840"/>
        <w:tab w:val="left" w:pos="1265"/>
      </w:tabs>
      <w:spacing w:before="0" w:after="120"/>
      <w:ind w:left="1265" w:hanging="1265"/>
      <w:jc w:val="both"/>
    </w:pPr>
    <w:rPr>
      <w:rFonts w:ascii="宋体"/>
      <w:b w:val="0"/>
      <w:bCs w:val="0"/>
      <w:sz w:val="24"/>
      <w:szCs w:val="24"/>
    </w:rPr>
  </w:style>
  <w:style w:type="paragraph" w:customStyle="1" w:styleId="738">
    <w:name w:val="招标—标题4"/>
    <w:basedOn w:val="6"/>
    <w:next w:val="1"/>
    <w:uiPriority w:val="0"/>
    <w:pPr>
      <w:keepLines/>
      <w:numPr>
        <w:ilvl w:val="0"/>
        <w:numId w:val="0"/>
      </w:numPr>
      <w:tabs>
        <w:tab w:val="left" w:pos="1050"/>
        <w:tab w:val="left" w:pos="1265"/>
      </w:tabs>
      <w:snapToGrid w:val="0"/>
      <w:spacing w:before="0" w:after="0" w:line="240" w:lineRule="auto"/>
      <w:ind w:left="1265" w:hanging="1265"/>
    </w:pPr>
    <w:rPr>
      <w:rFonts w:ascii="宋体"/>
      <w:b w:val="0"/>
      <w:bCs w:val="0"/>
      <w:sz w:val="24"/>
      <w:szCs w:val="20"/>
    </w:rPr>
  </w:style>
  <w:style w:type="paragraph" w:customStyle="1" w:styleId="739">
    <w:name w:val="招标—正文"/>
    <w:uiPriority w:val="0"/>
    <w:pPr>
      <w:spacing w:beforeLines="50" w:afterLines="50" w:line="360" w:lineRule="auto"/>
      <w:ind w:left="200" w:leftChars="200" w:hanging="500" w:hangingChars="500"/>
      <w:jc w:val="both"/>
    </w:pPr>
    <w:rPr>
      <w:rFonts w:ascii="Arial" w:hAnsi="Arial" w:eastAsia="宋体" w:cs="Times New Roman"/>
      <w:bCs/>
      <w:kern w:val="2"/>
      <w:sz w:val="21"/>
      <w:szCs w:val="21"/>
      <w:lang w:val="en-US" w:eastAsia="zh-CN" w:bidi="ar-SA"/>
    </w:rPr>
  </w:style>
  <w:style w:type="paragraph" w:customStyle="1" w:styleId="740">
    <w:name w:val="招标—标题5"/>
    <w:basedOn w:val="7"/>
    <w:next w:val="1"/>
    <w:uiPriority w:val="0"/>
    <w:pPr>
      <w:numPr>
        <w:ilvl w:val="0"/>
        <w:numId w:val="0"/>
      </w:numPr>
      <w:tabs>
        <w:tab w:val="left" w:pos="1265"/>
      </w:tabs>
      <w:spacing w:before="0" w:after="0" w:line="240" w:lineRule="auto"/>
      <w:ind w:left="1265" w:hanging="1265"/>
      <w:jc w:val="both"/>
    </w:pPr>
    <w:rPr>
      <w:b w:val="0"/>
      <w:bCs w:val="0"/>
      <w:szCs w:val="20"/>
    </w:rPr>
  </w:style>
  <w:style w:type="paragraph" w:customStyle="1" w:styleId="741">
    <w:name w:val="招标—标题6"/>
    <w:basedOn w:val="8"/>
    <w:next w:val="1"/>
    <w:uiPriority w:val="0"/>
    <w:pPr>
      <w:keepNext/>
      <w:keepLines/>
      <w:numPr>
        <w:ilvl w:val="5"/>
        <w:numId w:val="20"/>
      </w:numPr>
      <w:tabs>
        <w:tab w:val="left" w:pos="1265"/>
      </w:tabs>
      <w:spacing w:line="240" w:lineRule="auto"/>
      <w:jc w:val="both"/>
    </w:pPr>
    <w:rPr>
      <w:bCs w:val="0"/>
      <w:szCs w:val="20"/>
    </w:rPr>
  </w:style>
  <w:style w:type="paragraph" w:customStyle="1" w:styleId="742">
    <w:name w:val="招标—标题7"/>
    <w:basedOn w:val="9"/>
    <w:next w:val="1"/>
    <w:uiPriority w:val="0"/>
    <w:pPr>
      <w:numPr>
        <w:ilvl w:val="0"/>
        <w:numId w:val="0"/>
      </w:numPr>
      <w:tabs>
        <w:tab w:val="left" w:pos="1265"/>
        <w:tab w:val="left" w:pos="1470"/>
        <w:tab w:val="clear" w:pos="1296"/>
      </w:tabs>
      <w:spacing w:before="0" w:after="0" w:line="240" w:lineRule="auto"/>
      <w:ind w:left="1265" w:hanging="1265"/>
    </w:pPr>
    <w:rPr>
      <w:b w:val="0"/>
      <w:bCs w:val="0"/>
      <w:sz w:val="21"/>
      <w:szCs w:val="20"/>
    </w:rPr>
  </w:style>
  <w:style w:type="paragraph" w:customStyle="1" w:styleId="743">
    <w:name w:val="招标—标题8"/>
    <w:basedOn w:val="10"/>
    <w:next w:val="1"/>
    <w:uiPriority w:val="0"/>
    <w:pPr>
      <w:numPr>
        <w:ilvl w:val="0"/>
        <w:numId w:val="20"/>
      </w:numPr>
      <w:tabs>
        <w:tab w:val="left" w:pos="1680"/>
        <w:tab w:val="clear" w:pos="1440"/>
      </w:tabs>
      <w:spacing w:before="0" w:after="0" w:line="240" w:lineRule="auto"/>
    </w:pPr>
    <w:rPr>
      <w:rFonts w:eastAsia="宋体"/>
      <w:sz w:val="21"/>
      <w:szCs w:val="20"/>
    </w:rPr>
  </w:style>
  <w:style w:type="paragraph" w:customStyle="1" w:styleId="744">
    <w:name w:val="招标—标题9"/>
    <w:basedOn w:val="11"/>
    <w:next w:val="1"/>
    <w:uiPriority w:val="0"/>
    <w:pPr>
      <w:numPr>
        <w:ilvl w:val="8"/>
        <w:numId w:val="20"/>
      </w:numPr>
      <w:tabs>
        <w:tab w:val="left" w:pos="1265"/>
        <w:tab w:val="left" w:pos="1680"/>
      </w:tabs>
      <w:spacing w:before="0" w:after="0" w:line="240" w:lineRule="auto"/>
      <w:ind w:firstLine="0" w:firstLineChars="0"/>
    </w:pPr>
    <w:rPr>
      <w:rFonts w:eastAsia="宋体"/>
      <w:sz w:val="21"/>
      <w:szCs w:val="20"/>
    </w:rPr>
  </w:style>
  <w:style w:type="paragraph" w:customStyle="1" w:styleId="745">
    <w:name w:val="样式 样式 样式 标题 2标题 1.1第一章 标题 2Heading 2 HiddenHeading 2 CCBSheading..."/>
    <w:basedOn w:val="1"/>
    <w:uiPriority w:val="0"/>
    <w:pPr>
      <w:keepNext/>
      <w:keepLines/>
      <w:tabs>
        <w:tab w:val="left" w:pos="840"/>
      </w:tabs>
      <w:spacing w:beforeLines="50" w:afterLines="50"/>
      <w:ind w:left="840" w:hanging="420" w:firstLineChars="0"/>
      <w:outlineLvl w:val="1"/>
    </w:pPr>
    <w:rPr>
      <w:rFonts w:ascii="Arial" w:hAnsi="Arial" w:eastAsia="黑体" w:cs="宋体"/>
      <w:b/>
      <w:bCs/>
      <w:color w:val="000000"/>
      <w:szCs w:val="20"/>
    </w:rPr>
  </w:style>
  <w:style w:type="paragraph" w:customStyle="1" w:styleId="746">
    <w:name w:val="样式 标题 1编号标题1111213141511112113116112122132171131...2"/>
    <w:basedOn w:val="1"/>
    <w:uiPriority w:val="0"/>
    <w:pPr>
      <w:tabs>
        <w:tab w:val="left" w:pos="420"/>
      </w:tabs>
      <w:spacing w:line="240" w:lineRule="auto"/>
      <w:ind w:left="420" w:hanging="420" w:firstLineChars="0"/>
    </w:pPr>
    <w:rPr>
      <w:rFonts w:eastAsia="黑体"/>
      <w:b/>
      <w:sz w:val="28"/>
    </w:rPr>
  </w:style>
  <w:style w:type="paragraph" w:customStyle="1" w:styleId="747">
    <w:name w:val="样式 样式 标题 3level_3PIM 3H3Level 3 HeadTitle 33 bulletbulleth3... +...1"/>
    <w:basedOn w:val="1"/>
    <w:uiPriority w:val="0"/>
    <w:pPr>
      <w:tabs>
        <w:tab w:val="left" w:pos="1260"/>
      </w:tabs>
      <w:ind w:left="1260" w:hanging="420" w:firstLineChars="0"/>
      <w:outlineLvl w:val="2"/>
    </w:pPr>
    <w:rPr>
      <w:rFonts w:ascii="Arial" w:hAnsi="Arial" w:cs="宋体"/>
      <w:bCs/>
      <w:color w:val="000000"/>
      <w:sz w:val="21"/>
      <w:szCs w:val="20"/>
    </w:rPr>
  </w:style>
  <w:style w:type="paragraph" w:customStyle="1" w:styleId="748">
    <w:name w:val="正文列表框"/>
    <w:basedOn w:val="1"/>
    <w:uiPriority w:val="0"/>
    <w:pPr>
      <w:keepNext/>
      <w:tabs>
        <w:tab w:val="left" w:pos="720"/>
      </w:tabs>
      <w:spacing w:before="100" w:beforeAutospacing="1" w:after="100" w:afterAutospacing="1"/>
      <w:ind w:left="720" w:hanging="360" w:firstLineChars="0"/>
    </w:pPr>
    <w:rPr>
      <w:rFonts w:ascii="宋体" w:hAnsi="宋体" w:cs="Arial"/>
      <w:snapToGrid w:val="0"/>
      <w:kern w:val="0"/>
      <w:sz w:val="21"/>
      <w:szCs w:val="21"/>
    </w:rPr>
  </w:style>
  <w:style w:type="paragraph" w:customStyle="1" w:styleId="749">
    <w:name w:val="Char Char Char Char Char1 Char"/>
    <w:basedOn w:val="1"/>
    <w:uiPriority w:val="0"/>
    <w:pPr>
      <w:adjustRightInd w:val="0"/>
      <w:ind w:left="0" w:firstLine="0" w:firstLineChars="0"/>
    </w:pPr>
    <w:rPr>
      <w:kern w:val="0"/>
      <w:szCs w:val="20"/>
    </w:rPr>
  </w:style>
  <w:style w:type="paragraph" w:customStyle="1" w:styleId="750">
    <w:name w:val="提示文字"/>
    <w:basedOn w:val="1"/>
    <w:uiPriority w:val="0"/>
    <w:pPr>
      <w:spacing w:line="500" w:lineRule="exact"/>
      <w:ind w:left="0" w:firstLine="200" w:firstLineChars="200"/>
    </w:pPr>
    <w:rPr>
      <w:rFonts w:ascii="黑体" w:eastAsia="黑体"/>
      <w:b/>
      <w:bCs/>
    </w:rPr>
  </w:style>
  <w:style w:type="paragraph" w:customStyle="1" w:styleId="751">
    <w:name w:val="文件标题1"/>
    <w:basedOn w:val="2"/>
    <w:next w:val="36"/>
    <w:uiPriority w:val="0"/>
    <w:pPr>
      <w:pageBreakBefore/>
      <w:numPr>
        <w:numId w:val="0"/>
      </w:numPr>
      <w:tabs>
        <w:tab w:val="left" w:pos="840"/>
        <w:tab w:val="left" w:pos="1142"/>
        <w:tab w:val="left" w:pos="1260"/>
        <w:tab w:val="left" w:pos="1680"/>
      </w:tabs>
      <w:adjustRightInd w:val="0"/>
      <w:spacing w:before="120" w:after="240" w:line="240" w:lineRule="auto"/>
      <w:ind w:left="1142" w:hanging="360"/>
      <w:textAlignment w:val="baseline"/>
    </w:pPr>
    <w:rPr>
      <w:sz w:val="28"/>
    </w:rPr>
  </w:style>
  <w:style w:type="paragraph" w:customStyle="1" w:styleId="752">
    <w:name w:val="文件标题2"/>
    <w:basedOn w:val="4"/>
    <w:next w:val="36"/>
    <w:uiPriority w:val="0"/>
    <w:pPr>
      <w:keepNext/>
      <w:keepLines/>
      <w:numPr>
        <w:numId w:val="0"/>
      </w:numPr>
      <w:tabs>
        <w:tab w:val="left" w:pos="840"/>
        <w:tab w:val="left" w:pos="1260"/>
        <w:tab w:val="left" w:pos="1502"/>
      </w:tabs>
      <w:adjustRightInd w:val="0"/>
      <w:spacing w:before="0" w:after="0" w:line="415" w:lineRule="auto"/>
      <w:ind w:left="1142" w:hanging="360"/>
      <w:jc w:val="both"/>
      <w:textAlignment w:val="baseline"/>
    </w:pPr>
    <w:rPr>
      <w:rFonts w:ascii="Arial" w:hAnsi="Arial" w:eastAsia="仿宋_GB2312"/>
      <w:sz w:val="24"/>
    </w:rPr>
  </w:style>
  <w:style w:type="paragraph" w:customStyle="1" w:styleId="753">
    <w:name w:val="文件标题3"/>
    <w:basedOn w:val="5"/>
    <w:next w:val="36"/>
    <w:uiPriority w:val="0"/>
    <w:pPr>
      <w:keepNext/>
      <w:keepLines/>
      <w:numPr>
        <w:numId w:val="0"/>
      </w:numPr>
      <w:tabs>
        <w:tab w:val="left" w:pos="840"/>
        <w:tab w:val="left" w:pos="1260"/>
        <w:tab w:val="left" w:pos="1862"/>
      </w:tabs>
      <w:adjustRightInd w:val="0"/>
      <w:spacing w:before="0" w:after="240" w:line="415" w:lineRule="auto"/>
      <w:ind w:left="1502" w:hanging="720"/>
      <w:jc w:val="both"/>
      <w:textAlignment w:val="baseline"/>
    </w:pPr>
    <w:rPr>
      <w:rFonts w:eastAsia="仿宋_GB2312"/>
      <w:sz w:val="21"/>
    </w:rPr>
  </w:style>
  <w:style w:type="paragraph" w:customStyle="1" w:styleId="754">
    <w:name w:val="文件标题4"/>
    <w:basedOn w:val="17"/>
    <w:next w:val="36"/>
    <w:uiPriority w:val="0"/>
    <w:pPr>
      <w:spacing w:line="240" w:lineRule="auto"/>
      <w:ind w:left="0" w:firstLine="0" w:firstLineChars="0"/>
    </w:pPr>
    <w:rPr>
      <w:sz w:val="21"/>
      <w:szCs w:val="21"/>
    </w:rPr>
  </w:style>
  <w:style w:type="paragraph" w:customStyle="1" w:styleId="755">
    <w:name w:val="样式 首行缩进:  0.74 厘米 行距: 单倍行距"/>
    <w:basedOn w:val="1"/>
    <w:uiPriority w:val="0"/>
    <w:pPr>
      <w:spacing w:line="240" w:lineRule="auto"/>
      <w:ind w:left="0" w:firstLine="420" w:firstLineChars="0"/>
    </w:pPr>
    <w:rPr>
      <w:sz w:val="21"/>
      <w:szCs w:val="20"/>
    </w:rPr>
  </w:style>
  <w:style w:type="paragraph" w:customStyle="1" w:styleId="756">
    <w:name w:val="样式 招标—符号 + 段前: 0.5 行 段后: 0.5 行"/>
    <w:basedOn w:val="1"/>
    <w:uiPriority w:val="0"/>
    <w:pPr>
      <w:widowControl/>
      <w:spacing w:beforeLines="30" w:afterLines="30" w:line="240" w:lineRule="auto"/>
      <w:ind w:left="0" w:firstLine="0" w:firstLineChars="0"/>
      <w:jc w:val="left"/>
    </w:pPr>
    <w:rPr>
      <w:rFonts w:ascii="Arial" w:hAnsi="Arial"/>
      <w:sz w:val="21"/>
      <w:szCs w:val="20"/>
    </w:rPr>
  </w:style>
  <w:style w:type="paragraph" w:customStyle="1" w:styleId="757">
    <w:name w:val="样式 样式 招标—正文 + 左侧:  2 字符 段前: 0.5 行 段后: 0.5 行 + 左侧:  2 字符 段前: 0.3..."/>
    <w:basedOn w:val="1"/>
    <w:qFormat/>
    <w:uiPriority w:val="0"/>
    <w:pPr>
      <w:keepNext/>
      <w:widowControl/>
      <w:spacing w:beforeLines="30" w:afterLines="30"/>
      <w:ind w:left="400" w:leftChars="400" w:firstLine="0" w:firstLineChars="0"/>
    </w:pPr>
    <w:rPr>
      <w:rFonts w:ascii="宋体" w:hAnsi="Arial"/>
      <w:sz w:val="21"/>
      <w:szCs w:val="20"/>
    </w:rPr>
  </w:style>
  <w:style w:type="paragraph" w:customStyle="1" w:styleId="758">
    <w:name w:val="样式 样式 标题 3 + (中文) 黑体 Char + (中文) 宋体 小四 Char Char Char Char Char"/>
    <w:basedOn w:val="1"/>
    <w:link w:val="1036"/>
    <w:uiPriority w:val="0"/>
    <w:pPr>
      <w:spacing w:line="400" w:lineRule="exact"/>
      <w:ind w:left="400" w:leftChars="400" w:firstLine="0" w:firstLineChars="0"/>
    </w:pPr>
    <w:rPr>
      <w:rFonts w:ascii="宋体" w:hAnsi="Courier New" w:cs="Courier New"/>
      <w:sz w:val="21"/>
      <w:szCs w:val="21"/>
    </w:rPr>
  </w:style>
  <w:style w:type="paragraph" w:customStyle="1" w:styleId="759">
    <w:name w:val="样式 样式 标题 3 + (中文) 黑体 Char + (中文) 宋体 小四 Char Char Char Char Char Char Char Char"/>
    <w:basedOn w:val="1"/>
    <w:link w:val="1037"/>
    <w:uiPriority w:val="0"/>
    <w:pPr>
      <w:spacing w:line="400" w:lineRule="exact"/>
      <w:ind w:left="400" w:leftChars="400" w:firstLine="0" w:firstLineChars="0"/>
    </w:pPr>
    <w:rPr>
      <w:rFonts w:ascii="宋体" w:hAnsi="Courier New" w:cs="Courier New"/>
      <w:szCs w:val="21"/>
    </w:rPr>
  </w:style>
  <w:style w:type="paragraph" w:customStyle="1" w:styleId="760">
    <w:name w:val="第六级"/>
    <w:basedOn w:val="1"/>
    <w:uiPriority w:val="0"/>
    <w:pPr>
      <w:widowControl/>
      <w:tabs>
        <w:tab w:val="left" w:pos="1134"/>
      </w:tabs>
      <w:spacing w:before="100" w:after="100" w:line="240" w:lineRule="auto"/>
      <w:ind w:left="1134" w:hanging="1134" w:firstLineChars="0"/>
    </w:pPr>
    <w:rPr>
      <w:sz w:val="21"/>
    </w:rPr>
  </w:style>
  <w:style w:type="paragraph" w:customStyle="1" w:styleId="761">
    <w:name w:val="第四级"/>
    <w:basedOn w:val="1"/>
    <w:uiPriority w:val="0"/>
    <w:pPr>
      <w:widowControl/>
      <w:tabs>
        <w:tab w:val="left" w:pos="851"/>
      </w:tabs>
      <w:spacing w:before="100" w:after="100" w:line="240" w:lineRule="auto"/>
      <w:ind w:left="851" w:hanging="851" w:firstLineChars="0"/>
    </w:pPr>
    <w:rPr>
      <w:rFonts w:cs="宋体"/>
      <w:sz w:val="21"/>
      <w:szCs w:val="20"/>
    </w:rPr>
  </w:style>
  <w:style w:type="paragraph" w:customStyle="1" w:styleId="762">
    <w:name w:val="1 封面_第一、二行"/>
    <w:basedOn w:val="1"/>
    <w:uiPriority w:val="0"/>
    <w:pPr>
      <w:spacing w:line="240" w:lineRule="auto"/>
      <w:ind w:left="0" w:firstLine="0" w:firstLineChars="0"/>
      <w:jc w:val="distribute"/>
    </w:pPr>
    <w:rPr>
      <w:rFonts w:cs="宋体"/>
      <w:b/>
      <w:bCs/>
      <w:sz w:val="56"/>
      <w:szCs w:val="20"/>
    </w:rPr>
  </w:style>
  <w:style w:type="paragraph" w:customStyle="1" w:styleId="763">
    <w:name w:val="3 封面_第四行"/>
    <w:next w:val="1"/>
    <w:qFormat/>
    <w:uiPriority w:val="0"/>
    <w:pPr>
      <w:jc w:val="center"/>
    </w:pPr>
    <w:rPr>
      <w:rFonts w:ascii="Times New Roman" w:hAnsi="Times New Roman" w:eastAsia="宋体" w:cs="宋体"/>
      <w:b/>
      <w:bCs/>
      <w:kern w:val="2"/>
      <w:sz w:val="36"/>
      <w:lang w:val="en-US" w:eastAsia="zh-CN" w:bidi="ar-SA"/>
    </w:rPr>
  </w:style>
  <w:style w:type="paragraph" w:customStyle="1" w:styleId="764">
    <w:name w:val="CM60"/>
    <w:basedOn w:val="1"/>
    <w:next w:val="1"/>
    <w:uiPriority w:val="0"/>
    <w:pPr>
      <w:autoSpaceDE w:val="0"/>
      <w:autoSpaceDN w:val="0"/>
      <w:adjustRightInd w:val="0"/>
      <w:spacing w:line="546" w:lineRule="atLeast"/>
      <w:ind w:left="0" w:firstLine="0" w:firstLineChars="0"/>
      <w:jc w:val="left"/>
    </w:pPr>
    <w:rPr>
      <w:rFonts w:ascii="宋体" w:cs="宋体"/>
      <w:kern w:val="0"/>
      <w:sz w:val="21"/>
      <w:szCs w:val="21"/>
    </w:rPr>
  </w:style>
  <w:style w:type="paragraph" w:customStyle="1" w:styleId="765">
    <w:name w:val="CM76"/>
    <w:basedOn w:val="1"/>
    <w:next w:val="1"/>
    <w:uiPriority w:val="0"/>
    <w:pPr>
      <w:autoSpaceDE w:val="0"/>
      <w:autoSpaceDN w:val="0"/>
      <w:adjustRightInd w:val="0"/>
      <w:spacing w:line="468" w:lineRule="atLeast"/>
      <w:ind w:left="0" w:firstLine="0" w:firstLineChars="0"/>
      <w:jc w:val="left"/>
    </w:pPr>
    <w:rPr>
      <w:rFonts w:ascii="宋体" w:cs="宋体"/>
      <w:kern w:val="0"/>
      <w:sz w:val="21"/>
      <w:szCs w:val="21"/>
    </w:rPr>
  </w:style>
  <w:style w:type="paragraph" w:customStyle="1" w:styleId="766">
    <w:name w:val="Char Char Char Char Char Char Char Char Char"/>
    <w:basedOn w:val="1"/>
    <w:uiPriority w:val="0"/>
    <w:pPr>
      <w:widowControl/>
      <w:spacing w:after="160" w:line="240" w:lineRule="exact"/>
      <w:ind w:left="0" w:firstLine="0" w:firstLineChars="0"/>
      <w:jc w:val="left"/>
    </w:pPr>
    <w:rPr>
      <w:sz w:val="28"/>
      <w:szCs w:val="20"/>
    </w:rPr>
  </w:style>
  <w:style w:type="paragraph" w:customStyle="1" w:styleId="767">
    <w:name w:val="段前: 0.5 行 行距: 固定值 18 磅 + 段前: 0.5 行"/>
    <w:basedOn w:val="1"/>
    <w:uiPriority w:val="0"/>
    <w:pPr>
      <w:tabs>
        <w:tab w:val="left" w:pos="900"/>
      </w:tabs>
      <w:spacing w:line="360" w:lineRule="exact"/>
      <w:ind w:left="900" w:hanging="420" w:firstLineChars="0"/>
    </w:pPr>
    <w:rPr>
      <w:rFonts w:cs="宋体"/>
      <w:szCs w:val="20"/>
    </w:rPr>
  </w:style>
  <w:style w:type="paragraph" w:customStyle="1" w:styleId="768">
    <w:name w:val="样式 正文首行缩进 + 首行缩进:  2 字符5"/>
    <w:basedOn w:val="17"/>
    <w:uiPriority w:val="0"/>
    <w:pPr>
      <w:spacing w:after="0" w:line="300" w:lineRule="auto"/>
      <w:ind w:left="0" w:firstLine="200" w:firstLineChars="200"/>
    </w:pPr>
    <w:rPr>
      <w:rFonts w:cs="宋体"/>
      <w:sz w:val="21"/>
      <w:szCs w:val="20"/>
    </w:rPr>
  </w:style>
  <w:style w:type="paragraph" w:customStyle="1" w:styleId="769">
    <w:name w:val="TableItem"/>
    <w:basedOn w:val="1"/>
    <w:uiPriority w:val="0"/>
    <w:pPr>
      <w:tabs>
        <w:tab w:val="left" w:pos="360"/>
      </w:tabs>
      <w:adjustRightInd w:val="0"/>
      <w:spacing w:line="480" w:lineRule="exact"/>
      <w:ind w:left="0" w:firstLine="0" w:firstLineChars="0"/>
      <w:textAlignment w:val="baseline"/>
    </w:pPr>
    <w:rPr>
      <w:kern w:val="0"/>
      <w:szCs w:val="20"/>
    </w:rPr>
  </w:style>
  <w:style w:type="paragraph" w:customStyle="1" w:styleId="770">
    <w:name w:val="罗慧（四级）"/>
    <w:link w:val="1045"/>
    <w:uiPriority w:val="0"/>
    <w:pPr>
      <w:widowControl w:val="0"/>
      <w:spacing w:line="520" w:lineRule="exact"/>
      <w:jc w:val="both"/>
      <w:outlineLvl w:val="3"/>
    </w:pPr>
    <w:rPr>
      <w:rFonts w:ascii="Times New Roman" w:hAnsi="Times New Roman" w:eastAsia="宋体" w:cs="Times New Roman"/>
      <w:sz w:val="28"/>
      <w:lang w:val="en-US" w:eastAsia="zh-CN" w:bidi="ar-SA"/>
    </w:rPr>
  </w:style>
  <w:style w:type="paragraph" w:customStyle="1" w:styleId="771">
    <w:name w:val="罗慧（二级标题）"/>
    <w:link w:val="1046"/>
    <w:uiPriority w:val="0"/>
    <w:pPr>
      <w:widowControl w:val="0"/>
      <w:spacing w:line="520" w:lineRule="exact"/>
      <w:jc w:val="both"/>
      <w:outlineLvl w:val="3"/>
    </w:pPr>
    <w:rPr>
      <w:rFonts w:ascii="Times New Roman" w:hAnsi="Times New Roman" w:eastAsia="宋体" w:cs="Times New Roman"/>
      <w:b/>
      <w:sz w:val="28"/>
      <w:lang w:val="en-US" w:eastAsia="zh-CN" w:bidi="ar-SA"/>
    </w:rPr>
  </w:style>
  <w:style w:type="paragraph" w:customStyle="1" w:styleId="772">
    <w:name w:val="罗慧（三级标题）"/>
    <w:basedOn w:val="771"/>
    <w:link w:val="1047"/>
    <w:uiPriority w:val="0"/>
    <w:pPr>
      <w:ind w:left="561" w:hanging="561"/>
      <w:outlineLvl w:val="2"/>
    </w:pPr>
    <w:rPr>
      <w:rFonts w:hAnsi="宋体"/>
      <w:bCs/>
      <w:sz w:val="21"/>
      <w:szCs w:val="21"/>
      <w:lang w:val="zh-CN"/>
    </w:rPr>
  </w:style>
  <w:style w:type="paragraph" w:customStyle="1" w:styleId="773">
    <w:name w:val="罗慧（半边括号）"/>
    <w:basedOn w:val="1"/>
    <w:uiPriority w:val="0"/>
    <w:pPr>
      <w:widowControl/>
      <w:spacing w:line="520" w:lineRule="exact"/>
      <w:ind w:left="560" w:hanging="560" w:hangingChars="200"/>
    </w:pPr>
    <w:rPr>
      <w:rFonts w:cs="宋体"/>
      <w:sz w:val="28"/>
      <w:szCs w:val="20"/>
    </w:rPr>
  </w:style>
  <w:style w:type="paragraph" w:customStyle="1" w:styleId="774">
    <w:name w:val="Title Bar"/>
    <w:basedOn w:val="1"/>
    <w:uiPriority w:val="0"/>
    <w:pPr>
      <w:keepNext/>
      <w:pageBreakBefore/>
      <w:widowControl/>
      <w:shd w:val="solid" w:color="auto" w:fill="auto"/>
      <w:overflowPunct w:val="0"/>
      <w:autoSpaceDE w:val="0"/>
      <w:autoSpaceDN w:val="0"/>
      <w:adjustRightInd w:val="0"/>
      <w:spacing w:before="1680" w:line="240" w:lineRule="auto"/>
      <w:ind w:left="2520" w:right="720" w:firstLine="0" w:firstLineChars="0"/>
      <w:jc w:val="left"/>
      <w:textAlignment w:val="baseline"/>
    </w:pPr>
    <w:rPr>
      <w:rFonts w:ascii="Book Antiqua" w:hAnsi="Book Antiqua"/>
      <w:kern w:val="0"/>
      <w:sz w:val="36"/>
      <w:szCs w:val="20"/>
    </w:rPr>
  </w:style>
  <w:style w:type="paragraph" w:customStyle="1" w:styleId="775">
    <w:name w:val="正文首行缩进 2字符"/>
    <w:basedOn w:val="1"/>
    <w:uiPriority w:val="0"/>
    <w:pPr>
      <w:wordWrap w:val="0"/>
      <w:spacing w:before="120" w:after="120" w:line="300" w:lineRule="auto"/>
      <w:ind w:left="0" w:firstLine="420" w:firstLineChars="200"/>
    </w:pPr>
    <w:rPr>
      <w:rFonts w:ascii="Arial" w:hAnsi="Arial" w:cs="宋体"/>
      <w:sz w:val="21"/>
      <w:szCs w:val="20"/>
    </w:rPr>
  </w:style>
  <w:style w:type="paragraph" w:customStyle="1" w:styleId="776">
    <w:name w:val="项目符号 一级"/>
    <w:basedOn w:val="1"/>
    <w:qFormat/>
    <w:uiPriority w:val="99"/>
    <w:pPr>
      <w:numPr>
        <w:ilvl w:val="0"/>
        <w:numId w:val="21"/>
      </w:numPr>
      <w:wordWrap w:val="0"/>
      <w:spacing w:before="120" w:after="120" w:line="300" w:lineRule="auto"/>
      <w:ind w:firstLine="0" w:firstLineChars="0"/>
    </w:pPr>
    <w:rPr>
      <w:rFonts w:ascii="Arial" w:hAnsi="Arial" w:cs="宋体"/>
      <w:sz w:val="21"/>
      <w:szCs w:val="21"/>
    </w:rPr>
  </w:style>
  <w:style w:type="paragraph" w:customStyle="1" w:styleId="777">
    <w:name w:val="GZMTR Style 样式 样式 正文缩进正文（首行缩进两字）表正文正文非缩进特点段1正文不缩进标题4正文缩进陈木华四号ALT+Z水上...3 ..."/>
    <w:basedOn w:val="1"/>
    <w:link w:val="1049"/>
    <w:uiPriority w:val="0"/>
    <w:pPr>
      <w:spacing w:before="60" w:after="60"/>
      <w:ind w:left="0" w:right="-284" w:firstLine="425" w:firstLineChars="177"/>
    </w:pPr>
    <w:rPr>
      <w:rFonts w:ascii="Arial" w:hAnsi="Arial"/>
      <w:kern w:val="0"/>
      <w:lang w:eastAsia="en-US"/>
    </w:rPr>
  </w:style>
  <w:style w:type="paragraph" w:customStyle="1" w:styleId="778">
    <w:name w:val="样式 正文（首行缩进两字）正文不缩进标题4特点段1四号 Char Char Char Char Char Char +..."/>
    <w:basedOn w:val="3"/>
    <w:uiPriority w:val="0"/>
    <w:pPr>
      <w:numPr>
        <w:ilvl w:val="0"/>
        <w:numId w:val="22"/>
      </w:numPr>
      <w:tabs>
        <w:tab w:val="left" w:pos="1260"/>
        <w:tab w:val="clear" w:pos="1050"/>
      </w:tabs>
      <w:adjustRightInd w:val="0"/>
      <w:snapToGrid w:val="0"/>
      <w:spacing w:line="400" w:lineRule="exact"/>
      <w:ind w:left="0" w:firstLine="0" w:firstLineChars="0"/>
    </w:pPr>
    <w:rPr>
      <w:rFonts w:ascii="宋体" w:hAnsi="宋体"/>
      <w:kern w:val="0"/>
      <w:sz w:val="20"/>
      <w:szCs w:val="21"/>
    </w:rPr>
  </w:style>
  <w:style w:type="paragraph" w:customStyle="1" w:styleId="779">
    <w:name w:val="须知"/>
    <w:basedOn w:val="5"/>
    <w:uiPriority w:val="0"/>
    <w:pPr>
      <w:keepNext/>
      <w:keepLines/>
      <w:numPr>
        <w:ilvl w:val="0"/>
        <w:numId w:val="23"/>
      </w:numPr>
      <w:spacing w:beforeLines="50" w:afterLines="50" w:line="240" w:lineRule="auto"/>
      <w:ind w:right="210"/>
      <w:jc w:val="both"/>
    </w:pPr>
    <w:rPr>
      <w:rFonts w:ascii="宋体" w:hAnsi="宋体"/>
      <w:bCs w:val="0"/>
      <w:sz w:val="24"/>
      <w:szCs w:val="30"/>
    </w:rPr>
  </w:style>
  <w:style w:type="paragraph" w:customStyle="1" w:styleId="780">
    <w:name w:val="表标题"/>
    <w:basedOn w:val="1"/>
    <w:next w:val="1"/>
    <w:link w:val="1051"/>
    <w:uiPriority w:val="0"/>
    <w:pPr>
      <w:keepNext/>
      <w:ind w:left="0" w:firstLine="0" w:firstLineChars="0"/>
      <w:jc w:val="center"/>
      <w:outlineLvl w:val="8"/>
    </w:pPr>
    <w:rPr>
      <w:rFonts w:ascii="宋体"/>
      <w:kern w:val="0"/>
      <w:sz w:val="18"/>
      <w:szCs w:val="18"/>
    </w:rPr>
  </w:style>
  <w:style w:type="paragraph" w:customStyle="1" w:styleId="781">
    <w:name w:val="表格文字(居中)"/>
    <w:basedOn w:val="1"/>
    <w:uiPriority w:val="0"/>
    <w:pPr>
      <w:adjustRightInd w:val="0"/>
      <w:spacing w:line="240" w:lineRule="atLeast"/>
      <w:ind w:left="0" w:firstLine="0" w:firstLineChars="0"/>
      <w:jc w:val="center"/>
      <w:textAlignment w:val="baseline"/>
    </w:pPr>
    <w:rPr>
      <w:rFonts w:ascii="宋体"/>
      <w:sz w:val="18"/>
      <w:szCs w:val="18"/>
    </w:rPr>
  </w:style>
  <w:style w:type="paragraph" w:customStyle="1" w:styleId="782">
    <w:name w:val="表格文字(左对齐)"/>
    <w:basedOn w:val="1"/>
    <w:link w:val="1052"/>
    <w:uiPriority w:val="0"/>
    <w:pPr>
      <w:adjustRightInd w:val="0"/>
      <w:spacing w:line="240" w:lineRule="atLeast"/>
      <w:ind w:left="0" w:firstLine="0" w:firstLineChars="0"/>
      <w:textAlignment w:val="baseline"/>
    </w:pPr>
    <w:rPr>
      <w:rFonts w:ascii="宋体"/>
      <w:kern w:val="0"/>
      <w:sz w:val="18"/>
      <w:szCs w:val="18"/>
    </w:rPr>
  </w:style>
  <w:style w:type="paragraph" w:customStyle="1" w:styleId="783">
    <w:name w:val="使用正文"/>
    <w:basedOn w:val="1"/>
    <w:uiPriority w:val="0"/>
    <w:pPr>
      <w:spacing w:line="240" w:lineRule="auto"/>
      <w:ind w:left="0" w:firstLine="0" w:firstLineChars="0"/>
    </w:pPr>
    <w:rPr>
      <w:rFonts w:ascii="Tahoma" w:hAnsi="Tahoma"/>
      <w:szCs w:val="20"/>
    </w:rPr>
  </w:style>
  <w:style w:type="paragraph" w:customStyle="1" w:styleId="784">
    <w:name w:val="标题3我的"/>
    <w:basedOn w:val="4"/>
    <w:uiPriority w:val="0"/>
    <w:pPr>
      <w:keepNext/>
      <w:keepLines/>
      <w:numPr>
        <w:numId w:val="0"/>
      </w:numPr>
      <w:spacing w:beforeLines="50" w:after="0"/>
      <w:jc w:val="both"/>
    </w:pPr>
    <w:rPr>
      <w:rFonts w:ascii="Arial" w:hAnsi="Arial" w:eastAsia="黑体"/>
      <w:b w:val="0"/>
      <w:bCs w:val="0"/>
      <w:sz w:val="24"/>
      <w:szCs w:val="30"/>
    </w:rPr>
  </w:style>
  <w:style w:type="paragraph" w:customStyle="1" w:styleId="785">
    <w:name w:val="我的"/>
    <w:basedOn w:val="4"/>
    <w:uiPriority w:val="0"/>
    <w:pPr>
      <w:keepNext/>
      <w:keepLines/>
      <w:numPr>
        <w:numId w:val="0"/>
      </w:numPr>
      <w:spacing w:beforeLines="50" w:after="0"/>
      <w:jc w:val="both"/>
    </w:pPr>
    <w:rPr>
      <w:rFonts w:ascii="Arial" w:hAnsi="Arial" w:eastAsia="黑体"/>
      <w:b w:val="0"/>
      <w:bCs w:val="0"/>
      <w:sz w:val="24"/>
      <w:szCs w:val="30"/>
    </w:rPr>
  </w:style>
  <w:style w:type="paragraph" w:customStyle="1" w:styleId="786">
    <w:name w:val="Table Text"/>
    <w:basedOn w:val="1"/>
    <w:link w:val="1053"/>
    <w:uiPriority w:val="0"/>
    <w:pPr>
      <w:wordWrap w:val="0"/>
      <w:spacing w:before="60" w:after="60" w:line="240" w:lineRule="auto"/>
      <w:ind w:left="0" w:firstLine="0" w:firstLineChars="0"/>
    </w:pPr>
    <w:rPr>
      <w:rFonts w:ascii="Arial" w:hAnsi="Arial"/>
      <w:kern w:val="0"/>
      <w:sz w:val="20"/>
      <w:szCs w:val="21"/>
    </w:rPr>
  </w:style>
  <w:style w:type="paragraph" w:customStyle="1" w:styleId="787">
    <w:name w:val="App H2"/>
    <w:basedOn w:val="4"/>
    <w:next w:val="1"/>
    <w:uiPriority w:val="0"/>
    <w:pPr>
      <w:keepNext/>
      <w:widowControl/>
      <w:numPr>
        <w:ilvl w:val="0"/>
        <w:numId w:val="0"/>
      </w:numPr>
      <w:tabs>
        <w:tab w:val="left" w:pos="432"/>
      </w:tabs>
      <w:wordWrap w:val="0"/>
      <w:spacing w:before="0" w:after="0" w:line="300" w:lineRule="auto"/>
      <w:ind w:left="432" w:hanging="432"/>
    </w:pPr>
    <w:rPr>
      <w:rFonts w:ascii="Arial" w:hAnsi="Arial" w:eastAsia="黑体"/>
      <w:b w:val="0"/>
      <w:bCs w:val="0"/>
      <w:kern w:val="0"/>
      <w:sz w:val="30"/>
      <w:szCs w:val="20"/>
    </w:rPr>
  </w:style>
  <w:style w:type="paragraph" w:customStyle="1" w:styleId="788">
    <w:name w:val="App H3"/>
    <w:basedOn w:val="5"/>
    <w:next w:val="1"/>
    <w:uiPriority w:val="0"/>
    <w:pPr>
      <w:keepNext/>
      <w:widowControl/>
      <w:numPr>
        <w:ilvl w:val="0"/>
        <w:numId w:val="0"/>
      </w:numPr>
      <w:tabs>
        <w:tab w:val="left" w:pos="432"/>
      </w:tabs>
      <w:wordWrap w:val="0"/>
      <w:spacing w:beforeLines="50" w:afterLines="50" w:line="300" w:lineRule="auto"/>
      <w:ind w:left="432" w:right="210" w:hanging="432"/>
    </w:pPr>
    <w:rPr>
      <w:rFonts w:ascii="Arial" w:hAnsi="Arial"/>
      <w:bCs w:val="0"/>
      <w:snapToGrid w:val="0"/>
      <w:color w:val="000000"/>
      <w:kern w:val="0"/>
      <w:sz w:val="28"/>
      <w:szCs w:val="20"/>
    </w:rPr>
  </w:style>
  <w:style w:type="paragraph" w:customStyle="1" w:styleId="789">
    <w:name w:val="App H4"/>
    <w:basedOn w:val="6"/>
    <w:next w:val="1"/>
    <w:uiPriority w:val="0"/>
    <w:pPr>
      <w:keepNext/>
      <w:widowControl/>
      <w:numPr>
        <w:ilvl w:val="0"/>
        <w:numId w:val="24"/>
      </w:numPr>
      <w:wordWrap w:val="0"/>
      <w:snapToGrid w:val="0"/>
      <w:spacing w:beforeLines="50" w:afterLines="50" w:line="300" w:lineRule="auto"/>
    </w:pPr>
    <w:rPr>
      <w:rFonts w:ascii="Arial" w:hAnsi="Arial"/>
      <w:bCs w:val="0"/>
      <w:i/>
      <w:kern w:val="0"/>
      <w:sz w:val="24"/>
      <w:szCs w:val="20"/>
    </w:rPr>
  </w:style>
  <w:style w:type="paragraph" w:customStyle="1" w:styleId="790">
    <w:name w:val="标题 附件"/>
    <w:basedOn w:val="1"/>
    <w:next w:val="1"/>
    <w:uiPriority w:val="0"/>
    <w:pPr>
      <w:pageBreakBefore/>
      <w:wordWrap w:val="0"/>
      <w:spacing w:before="480" w:after="480" w:line="300" w:lineRule="auto"/>
      <w:ind w:left="420" w:firstLine="0" w:firstLineChars="0"/>
      <w:outlineLvl w:val="0"/>
    </w:pPr>
    <w:rPr>
      <w:rFonts w:ascii="Arial" w:hAnsi="Arial"/>
      <w:b/>
      <w:sz w:val="44"/>
      <w:szCs w:val="21"/>
    </w:rPr>
  </w:style>
  <w:style w:type="paragraph" w:customStyle="1" w:styleId="791">
    <w:name w:val="标题1 附件"/>
    <w:basedOn w:val="4"/>
    <w:next w:val="1"/>
    <w:qFormat/>
    <w:uiPriority w:val="0"/>
    <w:pPr>
      <w:keepNext/>
      <w:keepLines/>
      <w:numPr>
        <w:ilvl w:val="0"/>
        <w:numId w:val="25"/>
      </w:numPr>
      <w:tabs>
        <w:tab w:val="left" w:pos="1260"/>
      </w:tabs>
      <w:wordWrap w:val="0"/>
      <w:spacing w:before="0" w:after="0" w:line="300" w:lineRule="auto"/>
      <w:jc w:val="both"/>
    </w:pPr>
    <w:rPr>
      <w:rFonts w:ascii="Arial" w:hAnsi="Arial" w:eastAsia="黑体"/>
      <w:b w:val="0"/>
      <w:sz w:val="30"/>
      <w:szCs w:val="30"/>
    </w:rPr>
  </w:style>
  <w:style w:type="paragraph" w:customStyle="1" w:styleId="792">
    <w:name w:val="列表文字 3"/>
    <w:basedOn w:val="1"/>
    <w:next w:val="1"/>
    <w:uiPriority w:val="0"/>
    <w:pPr>
      <w:tabs>
        <w:tab w:val="left" w:pos="2000"/>
      </w:tabs>
      <w:wordWrap w:val="0"/>
      <w:spacing w:before="120" w:after="120" w:line="300" w:lineRule="auto"/>
      <w:ind w:left="2000" w:hanging="800" w:firstLineChars="0"/>
    </w:pPr>
    <w:rPr>
      <w:sz w:val="21"/>
    </w:rPr>
  </w:style>
  <w:style w:type="paragraph" w:customStyle="1" w:styleId="793">
    <w:name w:val="需求点"/>
    <w:basedOn w:val="1"/>
    <w:link w:val="1055"/>
    <w:qFormat/>
    <w:uiPriority w:val="0"/>
    <w:pPr>
      <w:widowControl/>
      <w:numPr>
        <w:ilvl w:val="0"/>
        <w:numId w:val="26"/>
      </w:numPr>
      <w:tabs>
        <w:tab w:val="left" w:pos="1276"/>
      </w:tabs>
      <w:suppressAutoHyphens/>
      <w:spacing w:line="240" w:lineRule="auto"/>
      <w:ind w:firstLine="0" w:firstLineChars="0"/>
      <w:jc w:val="left"/>
    </w:pPr>
    <w:rPr>
      <w:kern w:val="0"/>
      <w:sz w:val="20"/>
      <w:szCs w:val="20"/>
    </w:rPr>
  </w:style>
  <w:style w:type="paragraph" w:customStyle="1" w:styleId="794">
    <w:name w:val="Table Heading"/>
    <w:basedOn w:val="786"/>
    <w:uiPriority w:val="0"/>
    <w:pPr>
      <w:jc w:val="center"/>
    </w:pPr>
    <w:rPr>
      <w:b/>
    </w:rPr>
  </w:style>
  <w:style w:type="paragraph" w:customStyle="1" w:styleId="795">
    <w:name w:val="附标题2 Char"/>
    <w:basedOn w:val="7"/>
    <w:uiPriority w:val="0"/>
    <w:pPr>
      <w:numPr>
        <w:ilvl w:val="0"/>
        <w:numId w:val="0"/>
      </w:numPr>
      <w:tabs>
        <w:tab w:val="left" w:pos="1692"/>
      </w:tabs>
      <w:wordWrap w:val="0"/>
      <w:spacing w:before="0" w:after="0" w:line="720" w:lineRule="auto"/>
      <w:ind w:left="1692" w:hanging="420"/>
      <w:jc w:val="center"/>
      <w:outlineLvl w:val="5"/>
    </w:pPr>
    <w:rPr>
      <w:rFonts w:ascii="Arial" w:hAnsi="Arial"/>
      <w:b w:val="0"/>
      <w:bCs w:val="0"/>
      <w:i/>
      <w:sz w:val="32"/>
      <w:szCs w:val="32"/>
    </w:rPr>
  </w:style>
  <w:style w:type="paragraph" w:customStyle="1" w:styleId="796">
    <w:name w:val="文档指导"/>
    <w:basedOn w:val="775"/>
    <w:uiPriority w:val="0"/>
    <w:rPr>
      <w:i/>
      <w:iCs/>
      <w:color w:val="0000FF"/>
    </w:rPr>
  </w:style>
  <w:style w:type="paragraph" w:customStyle="1" w:styleId="797">
    <w:name w:val="目录 1 加粗"/>
    <w:basedOn w:val="61"/>
    <w:uiPriority w:val="0"/>
    <w:pPr>
      <w:tabs>
        <w:tab w:val="left" w:pos="630"/>
        <w:tab w:val="right" w:leader="dot" w:pos="9120"/>
      </w:tabs>
      <w:wordWrap w:val="0"/>
      <w:spacing w:line="300" w:lineRule="auto"/>
      <w:jc w:val="both"/>
    </w:pPr>
    <w:rPr>
      <w:rFonts w:ascii="Arial" w:hAnsi="Arial" w:eastAsia="黑体"/>
      <w:bCs w:val="0"/>
      <w:caps w:val="0"/>
      <w:sz w:val="28"/>
    </w:rPr>
  </w:style>
  <w:style w:type="paragraph" w:customStyle="1" w:styleId="798">
    <w:name w:val="目录 3 + 左侧缩进4字符"/>
    <w:basedOn w:val="45"/>
    <w:uiPriority w:val="0"/>
    <w:pPr>
      <w:tabs>
        <w:tab w:val="right" w:leader="dot" w:pos="9540"/>
      </w:tabs>
      <w:wordWrap w:val="0"/>
      <w:spacing w:before="120" w:after="120" w:line="300" w:lineRule="auto"/>
      <w:ind w:left="400" w:leftChars="400" w:firstLine="0" w:firstLineChars="0"/>
      <w:jc w:val="both"/>
    </w:pPr>
    <w:rPr>
      <w:rFonts w:ascii="Arial" w:hAnsi="Arial"/>
      <w:i w:val="0"/>
      <w:iCs w:val="0"/>
      <w:sz w:val="21"/>
      <w:szCs w:val="21"/>
    </w:rPr>
  </w:style>
  <w:style w:type="paragraph" w:customStyle="1" w:styleId="799">
    <w:name w:val="目录 2 + 左侧:  2 字符"/>
    <w:basedOn w:val="77"/>
    <w:uiPriority w:val="0"/>
    <w:pPr>
      <w:tabs>
        <w:tab w:val="right" w:leader="dot" w:pos="9120"/>
      </w:tabs>
      <w:wordWrap w:val="0"/>
      <w:spacing w:before="120" w:after="120" w:line="300" w:lineRule="auto"/>
      <w:ind w:left="200" w:leftChars="200" w:firstLine="0" w:firstLineChars="0"/>
      <w:jc w:val="both"/>
    </w:pPr>
    <w:rPr>
      <w:rFonts w:ascii="Arial" w:hAnsi="Arial" w:eastAsia="黑体" w:cs="宋体"/>
      <w:smallCaps w:val="0"/>
    </w:rPr>
  </w:style>
  <w:style w:type="paragraph" w:customStyle="1" w:styleId="800">
    <w:name w:val="列表文字 1"/>
    <w:basedOn w:val="1"/>
    <w:uiPriority w:val="0"/>
    <w:pPr>
      <w:tabs>
        <w:tab w:val="left" w:pos="800"/>
      </w:tabs>
      <w:wordWrap w:val="0"/>
      <w:spacing w:before="120" w:after="120" w:line="300" w:lineRule="auto"/>
      <w:ind w:left="800" w:hanging="800" w:firstLineChars="0"/>
    </w:pPr>
    <w:rPr>
      <w:sz w:val="21"/>
    </w:rPr>
  </w:style>
  <w:style w:type="paragraph" w:customStyle="1" w:styleId="801">
    <w:name w:val="列表文字 2"/>
    <w:basedOn w:val="800"/>
    <w:uiPriority w:val="0"/>
    <w:pPr>
      <w:tabs>
        <w:tab w:val="left" w:pos="1260"/>
        <w:tab w:val="clear" w:pos="800"/>
      </w:tabs>
      <w:ind w:left="1260" w:hanging="420"/>
    </w:pPr>
  </w:style>
  <w:style w:type="paragraph" w:customStyle="1" w:styleId="802">
    <w:name w:val="正文+首行缩进2字符"/>
    <w:basedOn w:val="1"/>
    <w:uiPriority w:val="0"/>
    <w:pPr>
      <w:wordWrap w:val="0"/>
      <w:spacing w:before="120" w:after="120" w:line="300" w:lineRule="auto"/>
      <w:ind w:left="0" w:firstLine="420" w:firstLineChars="200"/>
    </w:pPr>
    <w:rPr>
      <w:rFonts w:ascii="Arial" w:hAnsi="Arial" w:cs="宋体"/>
      <w:kern w:val="0"/>
      <w:sz w:val="21"/>
      <w:szCs w:val="21"/>
    </w:rPr>
  </w:style>
  <w:style w:type="paragraph" w:customStyle="1" w:styleId="803">
    <w:name w:val="样式 标题 3h3Level 3 Topic HeadingH3MapH313rd levelHeading 3 ..."/>
    <w:basedOn w:val="1"/>
    <w:uiPriority w:val="0"/>
    <w:pPr>
      <w:wordWrap w:val="0"/>
      <w:spacing w:line="240" w:lineRule="auto"/>
      <w:ind w:left="840" w:hanging="420" w:firstLineChars="0"/>
    </w:pPr>
    <w:rPr>
      <w:b/>
      <w:bCs/>
      <w:sz w:val="21"/>
      <w:szCs w:val="20"/>
    </w:rPr>
  </w:style>
  <w:style w:type="paragraph" w:customStyle="1" w:styleId="804">
    <w:name w:val="项目符号 二级"/>
    <w:basedOn w:val="1"/>
    <w:qFormat/>
    <w:uiPriority w:val="0"/>
    <w:pPr>
      <w:numPr>
        <w:ilvl w:val="0"/>
        <w:numId w:val="27"/>
      </w:numPr>
      <w:tabs>
        <w:tab w:val="left" w:pos="360"/>
      </w:tabs>
      <w:wordWrap w:val="0"/>
      <w:spacing w:before="120" w:after="120" w:line="300" w:lineRule="auto"/>
      <w:ind w:left="1259" w:hanging="400" w:firstLineChars="0"/>
    </w:pPr>
    <w:rPr>
      <w:rFonts w:ascii="Arial" w:hAnsi="Arial"/>
      <w:sz w:val="21"/>
      <w:szCs w:val="21"/>
    </w:rPr>
  </w:style>
  <w:style w:type="paragraph" w:customStyle="1" w:styleId="805">
    <w:name w:val="正文一级缩进"/>
    <w:basedOn w:val="1"/>
    <w:qFormat/>
    <w:uiPriority w:val="0"/>
    <w:pPr>
      <w:wordWrap w:val="0"/>
      <w:spacing w:before="120" w:after="120" w:line="300" w:lineRule="auto"/>
      <w:ind w:left="200" w:leftChars="200" w:firstLine="200" w:firstLineChars="200"/>
    </w:pPr>
    <w:rPr>
      <w:rFonts w:ascii="Arial" w:hAnsi="Arial"/>
      <w:color w:val="000000"/>
      <w:sz w:val="21"/>
      <w:szCs w:val="21"/>
    </w:rPr>
  </w:style>
  <w:style w:type="paragraph" w:customStyle="1" w:styleId="806">
    <w:name w:val="附件 标题1"/>
    <w:basedOn w:val="2"/>
    <w:qFormat/>
    <w:uiPriority w:val="0"/>
    <w:pPr>
      <w:widowControl/>
      <w:numPr>
        <w:numId w:val="28"/>
      </w:numPr>
      <w:tabs>
        <w:tab w:val="left" w:pos="1260"/>
        <w:tab w:val="left" w:pos="1692"/>
      </w:tabs>
      <w:wordWrap w:val="0"/>
      <w:spacing w:before="480" w:after="480" w:line="300" w:lineRule="auto"/>
    </w:pPr>
    <w:rPr>
      <w:rFonts w:ascii="Arial" w:hAnsi="Arial"/>
      <w:sz w:val="44"/>
    </w:rPr>
  </w:style>
  <w:style w:type="paragraph" w:customStyle="1" w:styleId="807">
    <w:name w:val="标题2 附件"/>
    <w:basedOn w:val="1"/>
    <w:uiPriority w:val="0"/>
    <w:pPr>
      <w:wordWrap w:val="0"/>
      <w:spacing w:before="120" w:after="120" w:line="300" w:lineRule="auto"/>
      <w:ind w:left="0" w:firstLine="0" w:firstLineChars="0"/>
    </w:pPr>
    <w:rPr>
      <w:rFonts w:ascii="Arial" w:hAnsi="Arial"/>
      <w:sz w:val="21"/>
      <w:szCs w:val="21"/>
    </w:rPr>
  </w:style>
  <w:style w:type="paragraph" w:customStyle="1" w:styleId="808">
    <w:name w:val="Table"/>
    <w:basedOn w:val="1"/>
    <w:uiPriority w:val="0"/>
    <w:pPr>
      <w:widowControl/>
      <w:spacing w:line="240" w:lineRule="auto"/>
      <w:ind w:left="0" w:firstLine="0" w:firstLineChars="0"/>
      <w:jc w:val="left"/>
    </w:pPr>
    <w:rPr>
      <w:rFonts w:ascii="Arial" w:hAnsi="Arial" w:cs="Arial"/>
      <w:kern w:val="0"/>
      <w:sz w:val="20"/>
      <w:lang w:eastAsia="en-US"/>
    </w:rPr>
  </w:style>
  <w:style w:type="paragraph" w:customStyle="1" w:styleId="809">
    <w:name w:val="Body Text.body text"/>
    <w:basedOn w:val="1"/>
    <w:uiPriority w:val="0"/>
    <w:pPr>
      <w:overflowPunct w:val="0"/>
      <w:autoSpaceDE w:val="0"/>
      <w:autoSpaceDN w:val="0"/>
      <w:adjustRightInd w:val="0"/>
      <w:spacing w:before="120" w:after="120" w:line="240" w:lineRule="auto"/>
      <w:ind w:left="2520" w:firstLine="0" w:firstLineChars="0"/>
      <w:jc w:val="left"/>
      <w:textAlignment w:val="baseline"/>
    </w:pPr>
    <w:rPr>
      <w:rFonts w:ascii="Book Antiqua" w:hAnsi="Book Antiqua"/>
      <w:kern w:val="0"/>
      <w:sz w:val="20"/>
      <w:szCs w:val="20"/>
    </w:rPr>
  </w:style>
  <w:style w:type="paragraph" w:customStyle="1" w:styleId="810">
    <w:name w:val="样式 标题 2HD2标题 1.1heading 2Heading 2 HiddenHeading 2 CCBSTit..."/>
    <w:basedOn w:val="4"/>
    <w:uiPriority w:val="0"/>
    <w:pPr>
      <w:keepNext/>
      <w:keepLines/>
      <w:numPr>
        <w:numId w:val="0"/>
      </w:numPr>
      <w:tabs>
        <w:tab w:val="left" w:pos="567"/>
      </w:tabs>
      <w:spacing w:before="0" w:after="0" w:line="240" w:lineRule="auto"/>
      <w:ind w:left="567" w:hanging="567"/>
      <w:jc w:val="both"/>
    </w:pPr>
    <w:rPr>
      <w:rFonts w:ascii="黑体" w:hAnsi="宋体" w:cs="宋体"/>
      <w:b w:val="0"/>
      <w:bCs w:val="0"/>
      <w:sz w:val="24"/>
      <w:szCs w:val="20"/>
    </w:rPr>
  </w:style>
  <w:style w:type="paragraph" w:customStyle="1" w:styleId="811">
    <w:name w:val="样式 行距: 1.5 倍行距"/>
    <w:basedOn w:val="1"/>
    <w:uiPriority w:val="0"/>
    <w:pPr>
      <w:ind w:left="0" w:firstLine="420" w:firstLineChars="200"/>
    </w:pPr>
    <w:rPr>
      <w:rFonts w:cs="宋体"/>
      <w:szCs w:val="20"/>
    </w:rPr>
  </w:style>
  <w:style w:type="paragraph" w:customStyle="1" w:styleId="812">
    <w:name w:val="Item List"/>
    <w:uiPriority w:val="0"/>
    <w:pPr>
      <w:numPr>
        <w:ilvl w:val="0"/>
        <w:numId w:val="29"/>
      </w:numPr>
      <w:spacing w:line="300" w:lineRule="auto"/>
      <w:jc w:val="both"/>
    </w:pPr>
    <w:rPr>
      <w:rFonts w:ascii="Arial" w:hAnsi="Arial" w:eastAsia="宋体" w:cs="Arial"/>
      <w:sz w:val="21"/>
      <w:szCs w:val="21"/>
      <w:lang w:val="en-US" w:eastAsia="zh-CN" w:bidi="ar-SA"/>
    </w:rPr>
  </w:style>
  <w:style w:type="paragraph" w:customStyle="1" w:styleId="813">
    <w:name w:val="Char Char3"/>
    <w:basedOn w:val="1"/>
    <w:semiHidden/>
    <w:uiPriority w:val="0"/>
    <w:pPr>
      <w:spacing w:line="240" w:lineRule="auto"/>
      <w:ind w:left="0" w:firstLine="0" w:firstLineChars="0"/>
    </w:pPr>
    <w:rPr>
      <w:sz w:val="21"/>
    </w:rPr>
  </w:style>
  <w:style w:type="paragraph" w:customStyle="1" w:styleId="814">
    <w:name w:val="表格内容"/>
    <w:basedOn w:val="1"/>
    <w:uiPriority w:val="0"/>
    <w:pPr>
      <w:ind w:left="0" w:firstLine="0" w:firstLineChars="0"/>
    </w:pPr>
    <w:rPr>
      <w:rFonts w:ascii="Calibri" w:hAnsi="Calibri"/>
      <w:szCs w:val="22"/>
    </w:rPr>
  </w:style>
  <w:style w:type="paragraph" w:customStyle="1" w:styleId="815">
    <w:name w:val="附录四级条标题"/>
    <w:basedOn w:val="1"/>
    <w:next w:val="1"/>
    <w:uiPriority w:val="0"/>
    <w:pPr>
      <w:widowControl/>
      <w:numPr>
        <w:ilvl w:val="0"/>
        <w:numId w:val="30"/>
      </w:numPr>
      <w:wordWrap w:val="0"/>
      <w:overflowPunct w:val="0"/>
      <w:autoSpaceDE w:val="0"/>
      <w:autoSpaceDN w:val="0"/>
      <w:spacing w:line="240" w:lineRule="auto"/>
      <w:ind w:firstLineChars="0"/>
      <w:textAlignment w:val="baseline"/>
      <w:outlineLvl w:val="5"/>
    </w:pPr>
    <w:rPr>
      <w:rFonts w:ascii="黑体" w:eastAsia="黑体"/>
      <w:kern w:val="21"/>
      <w:sz w:val="21"/>
      <w:szCs w:val="20"/>
    </w:rPr>
  </w:style>
  <w:style w:type="paragraph" w:customStyle="1" w:styleId="816">
    <w:name w:val="段落样式"/>
    <w:basedOn w:val="1"/>
    <w:qFormat/>
    <w:uiPriority w:val="0"/>
    <w:pPr>
      <w:ind w:left="0" w:firstLine="420" w:firstLineChars="200"/>
    </w:pPr>
    <w:rPr>
      <w:rFonts w:ascii="Calibri" w:hAnsi="Calibri"/>
      <w:sz w:val="21"/>
      <w:szCs w:val="21"/>
    </w:rPr>
  </w:style>
  <w:style w:type="paragraph" w:customStyle="1" w:styleId="817">
    <w:name w:val="正文5"/>
    <w:basedOn w:val="1"/>
    <w:uiPriority w:val="0"/>
    <w:pPr>
      <w:numPr>
        <w:ilvl w:val="0"/>
        <w:numId w:val="31"/>
      </w:numPr>
      <w:spacing w:before="60" w:after="60"/>
      <w:ind w:left="920" w:leftChars="500" w:firstLine="0" w:firstLineChars="0"/>
    </w:pPr>
  </w:style>
  <w:style w:type="paragraph" w:customStyle="1" w:styleId="818">
    <w:name w:val="正文首行缩进1"/>
    <w:basedOn w:val="17"/>
    <w:uiPriority w:val="0"/>
    <w:pPr>
      <w:spacing w:line="500" w:lineRule="exact"/>
      <w:ind w:left="0" w:firstLine="420" w:firstLineChars="100"/>
    </w:pPr>
    <w:rPr>
      <w:kern w:val="0"/>
    </w:rPr>
  </w:style>
  <w:style w:type="paragraph" w:customStyle="1" w:styleId="819">
    <w:name w:val="简单列出段落"/>
    <w:basedOn w:val="106"/>
    <w:qFormat/>
    <w:uiPriority w:val="0"/>
    <w:pPr>
      <w:numPr>
        <w:ilvl w:val="0"/>
        <w:numId w:val="32"/>
      </w:numPr>
      <w:ind w:firstLine="0" w:firstLineChars="0"/>
      <w:jc w:val="left"/>
    </w:pPr>
  </w:style>
  <w:style w:type="paragraph" w:customStyle="1" w:styleId="820">
    <w:name w:val="分段标题"/>
    <w:basedOn w:val="106"/>
    <w:qFormat/>
    <w:uiPriority w:val="0"/>
    <w:pPr>
      <w:numPr>
        <w:ilvl w:val="0"/>
        <w:numId w:val="33"/>
      </w:numPr>
      <w:spacing w:line="240" w:lineRule="auto"/>
      <w:ind w:firstLine="0" w:firstLineChars="0"/>
    </w:pPr>
    <w:rPr>
      <w:b/>
    </w:rPr>
  </w:style>
  <w:style w:type="paragraph" w:customStyle="1" w:styleId="821">
    <w:name w:val="style2"/>
    <w:basedOn w:val="1"/>
    <w:uiPriority w:val="0"/>
    <w:pPr>
      <w:widowControl/>
      <w:spacing w:before="100" w:beforeAutospacing="1" w:after="100" w:afterAutospacing="1" w:line="240" w:lineRule="auto"/>
      <w:ind w:left="0" w:firstLine="0" w:firstLineChars="0"/>
      <w:jc w:val="left"/>
    </w:pPr>
    <w:rPr>
      <w:rFonts w:ascii="宋体" w:hAnsi="宋体" w:cs="宋体"/>
      <w:kern w:val="0"/>
    </w:rPr>
  </w:style>
  <w:style w:type="paragraph" w:customStyle="1" w:styleId="822">
    <w:name w:val="DocParagraph"/>
    <w:basedOn w:val="1"/>
    <w:uiPriority w:val="0"/>
    <w:pPr>
      <w:ind w:left="0" w:firstLine="420" w:firstLineChars="0"/>
    </w:pPr>
    <w:rPr>
      <w:rFonts w:ascii="Arial" w:hAnsi="Arial"/>
      <w:sz w:val="21"/>
      <w:szCs w:val="21"/>
    </w:rPr>
  </w:style>
  <w:style w:type="paragraph" w:customStyle="1" w:styleId="823">
    <w:name w:val="Char"/>
    <w:basedOn w:val="29"/>
    <w:uiPriority w:val="0"/>
    <w:pPr>
      <w:shd w:val="clear" w:color="auto" w:fill="000080"/>
      <w:spacing w:line="240" w:lineRule="auto"/>
      <w:ind w:left="0" w:firstLine="0" w:firstLineChars="0"/>
    </w:pPr>
    <w:rPr>
      <w:rFonts w:ascii="Tahoma" w:hAnsi="Tahoma"/>
      <w:sz w:val="24"/>
      <w:szCs w:val="24"/>
    </w:rPr>
  </w:style>
  <w:style w:type="character" w:customStyle="1" w:styleId="824">
    <w:name w:val="页眉 Char"/>
    <w:basedOn w:val="87"/>
    <w:link w:val="59"/>
    <w:uiPriority w:val="0"/>
    <w:rPr>
      <w:sz w:val="18"/>
      <w:szCs w:val="18"/>
    </w:rPr>
  </w:style>
  <w:style w:type="character" w:customStyle="1" w:styleId="825">
    <w:name w:val="页脚 Char"/>
    <w:basedOn w:val="87"/>
    <w:link w:val="56"/>
    <w:qFormat/>
    <w:uiPriority w:val="99"/>
    <w:rPr>
      <w:sz w:val="18"/>
      <w:szCs w:val="18"/>
    </w:rPr>
  </w:style>
  <w:style w:type="character" w:customStyle="1" w:styleId="826">
    <w:name w:val="文档结构图 Char"/>
    <w:basedOn w:val="87"/>
    <w:link w:val="29"/>
    <w:uiPriority w:val="0"/>
    <w:rPr>
      <w:rFonts w:ascii="宋体" w:hAnsi="Times New Roman" w:eastAsia="宋体" w:cs="Times New Roman"/>
      <w:sz w:val="18"/>
      <w:szCs w:val="18"/>
    </w:rPr>
  </w:style>
  <w:style w:type="character" w:customStyle="1" w:styleId="827">
    <w:name w:val="标题 1 Char"/>
    <w:basedOn w:val="87"/>
    <w:link w:val="2"/>
    <w:uiPriority w:val="0"/>
    <w:rPr>
      <w:b/>
      <w:bCs/>
      <w:kern w:val="44"/>
      <w:sz w:val="36"/>
      <w:szCs w:val="44"/>
    </w:rPr>
  </w:style>
  <w:style w:type="character" w:customStyle="1" w:styleId="828">
    <w:name w:val="标题 2 Char"/>
    <w:basedOn w:val="87"/>
    <w:link w:val="4"/>
    <w:uiPriority w:val="0"/>
    <w:rPr>
      <w:b/>
      <w:bCs/>
      <w:kern w:val="2"/>
      <w:sz w:val="32"/>
      <w:szCs w:val="32"/>
    </w:rPr>
  </w:style>
  <w:style w:type="character" w:customStyle="1" w:styleId="829">
    <w:name w:val="标题 3 Char"/>
    <w:basedOn w:val="87"/>
    <w:link w:val="5"/>
    <w:uiPriority w:val="0"/>
    <w:rPr>
      <w:b/>
      <w:bCs/>
      <w:kern w:val="2"/>
      <w:sz w:val="30"/>
      <w:szCs w:val="32"/>
    </w:rPr>
  </w:style>
  <w:style w:type="character" w:customStyle="1" w:styleId="830">
    <w:name w:val="标题 4 Char"/>
    <w:basedOn w:val="87"/>
    <w:link w:val="6"/>
    <w:uiPriority w:val="0"/>
    <w:rPr>
      <w:b/>
      <w:bCs/>
      <w:kern w:val="2"/>
      <w:sz w:val="28"/>
      <w:szCs w:val="28"/>
    </w:rPr>
  </w:style>
  <w:style w:type="character" w:customStyle="1" w:styleId="831">
    <w:name w:val="标题 5 Char"/>
    <w:basedOn w:val="87"/>
    <w:link w:val="7"/>
    <w:uiPriority w:val="0"/>
    <w:rPr>
      <w:b/>
      <w:bCs/>
      <w:kern w:val="2"/>
      <w:sz w:val="24"/>
      <w:szCs w:val="28"/>
    </w:rPr>
  </w:style>
  <w:style w:type="character" w:customStyle="1" w:styleId="832">
    <w:name w:val="批注框文本 Char"/>
    <w:basedOn w:val="87"/>
    <w:link w:val="55"/>
    <w:uiPriority w:val="0"/>
    <w:rPr>
      <w:rFonts w:ascii="Times New Roman" w:hAnsi="Times New Roman" w:eastAsia="宋体" w:cs="Times New Roman"/>
      <w:sz w:val="18"/>
      <w:szCs w:val="18"/>
    </w:rPr>
  </w:style>
  <w:style w:type="character" w:customStyle="1" w:styleId="833">
    <w:name w:val="正文缩进 Char"/>
    <w:basedOn w:val="87"/>
    <w:link w:val="3"/>
    <w:uiPriority w:val="0"/>
    <w:rPr>
      <w:rFonts w:ascii="Times New Roman" w:hAnsi="Times New Roman" w:eastAsia="宋体" w:cs="Times New Roman"/>
      <w:sz w:val="24"/>
      <w:szCs w:val="24"/>
    </w:rPr>
  </w:style>
  <w:style w:type="character" w:customStyle="1" w:styleId="834">
    <w:name w:val="正文文本 Char"/>
    <w:basedOn w:val="87"/>
    <w:link w:val="17"/>
    <w:uiPriority w:val="0"/>
    <w:rPr>
      <w:rFonts w:ascii="Times New Roman" w:hAnsi="Times New Roman" w:eastAsia="宋体" w:cs="Times New Roman"/>
      <w:sz w:val="24"/>
      <w:szCs w:val="24"/>
    </w:rPr>
  </w:style>
  <w:style w:type="character" w:customStyle="1" w:styleId="835">
    <w:name w:val="正文首行缩进 Char"/>
    <w:basedOn w:val="834"/>
    <w:link w:val="16"/>
    <w:uiPriority w:val="0"/>
    <w:rPr>
      <w:rFonts w:ascii="Times New Roman" w:hAnsi="Times New Roman" w:eastAsia="宋体" w:cs="Times New Roman"/>
      <w:sz w:val="28"/>
      <w:szCs w:val="24"/>
    </w:rPr>
  </w:style>
  <w:style w:type="character" w:customStyle="1" w:styleId="836">
    <w:name w:val="批注文字 Char"/>
    <w:basedOn w:val="87"/>
    <w:link w:val="14"/>
    <w:uiPriority w:val="0"/>
    <w:rPr>
      <w:rFonts w:ascii="Times New Roman" w:hAnsi="Times New Roman" w:eastAsia="宋体" w:cs="Times New Roman"/>
      <w:sz w:val="24"/>
      <w:szCs w:val="24"/>
    </w:rPr>
  </w:style>
  <w:style w:type="character" w:customStyle="1" w:styleId="837">
    <w:name w:val="标题 6 Char"/>
    <w:basedOn w:val="87"/>
    <w:link w:val="8"/>
    <w:uiPriority w:val="0"/>
    <w:rPr>
      <w:rFonts w:ascii="Arial" w:hAnsi="Arial" w:eastAsia="宋体" w:cs="Times New Roman"/>
      <w:bCs/>
      <w:sz w:val="24"/>
      <w:szCs w:val="30"/>
    </w:rPr>
  </w:style>
  <w:style w:type="character" w:customStyle="1" w:styleId="838">
    <w:name w:val="标题 7 Char"/>
    <w:basedOn w:val="87"/>
    <w:link w:val="9"/>
    <w:uiPriority w:val="0"/>
    <w:rPr>
      <w:b/>
      <w:bCs/>
      <w:kern w:val="2"/>
      <w:sz w:val="24"/>
      <w:szCs w:val="24"/>
    </w:rPr>
  </w:style>
  <w:style w:type="character" w:customStyle="1" w:styleId="839">
    <w:name w:val="标题 8 Char"/>
    <w:basedOn w:val="87"/>
    <w:link w:val="10"/>
    <w:uiPriority w:val="0"/>
    <w:rPr>
      <w:rFonts w:ascii="Arial" w:hAnsi="Arial" w:eastAsia="黑体"/>
      <w:kern w:val="2"/>
      <w:sz w:val="24"/>
      <w:szCs w:val="24"/>
    </w:rPr>
  </w:style>
  <w:style w:type="character" w:customStyle="1" w:styleId="840">
    <w:name w:val="标题 9 Char"/>
    <w:basedOn w:val="87"/>
    <w:link w:val="11"/>
    <w:uiPriority w:val="0"/>
    <w:rPr>
      <w:rFonts w:ascii="Arial" w:hAnsi="Arial" w:eastAsia="黑体" w:cs="Times New Roman"/>
      <w:sz w:val="24"/>
      <w:szCs w:val="21"/>
    </w:rPr>
  </w:style>
  <w:style w:type="character" w:customStyle="1" w:styleId="841">
    <w:name w:val="Char2"/>
    <w:basedOn w:val="87"/>
    <w:uiPriority w:val="0"/>
    <w:rPr>
      <w:rFonts w:ascii="Arial" w:hAnsi="Arial" w:eastAsia="宋体"/>
      <w:bCs/>
      <w:kern w:val="2"/>
      <w:sz w:val="24"/>
      <w:szCs w:val="28"/>
      <w:lang w:val="en-US" w:eastAsia="zh-CN" w:bidi="ar-SA"/>
    </w:rPr>
  </w:style>
  <w:style w:type="character" w:customStyle="1" w:styleId="842">
    <w:name w:val="Char1"/>
    <w:basedOn w:val="87"/>
    <w:uiPriority w:val="0"/>
    <w:rPr>
      <w:rFonts w:ascii="Arial" w:hAnsi="Arial" w:eastAsia="宋体"/>
      <w:bCs/>
      <w:kern w:val="2"/>
      <w:sz w:val="24"/>
      <w:szCs w:val="28"/>
      <w:lang w:val="en-US" w:eastAsia="zh-CN" w:bidi="ar-SA"/>
    </w:rPr>
  </w:style>
  <w:style w:type="character" w:customStyle="1" w:styleId="843">
    <w:name w:val="末级 Char Char"/>
    <w:basedOn w:val="87"/>
    <w:uiPriority w:val="0"/>
    <w:rPr>
      <w:rFonts w:eastAsia="宋体"/>
      <w:kern w:val="2"/>
      <w:sz w:val="24"/>
      <w:szCs w:val="24"/>
      <w:lang w:val="en-US" w:eastAsia="zh-CN" w:bidi="ar-SA"/>
    </w:rPr>
  </w:style>
  <w:style w:type="character" w:customStyle="1" w:styleId="844">
    <w:name w:val="日期 Char"/>
    <w:basedOn w:val="87"/>
    <w:link w:val="51"/>
    <w:uiPriority w:val="0"/>
    <w:rPr>
      <w:rFonts w:ascii="Times New Roman" w:hAnsi="Times New Roman" w:eastAsia="宋体" w:cs="Times New Roman"/>
      <w:sz w:val="24"/>
      <w:szCs w:val="28"/>
    </w:rPr>
  </w:style>
  <w:style w:type="character" w:customStyle="1" w:styleId="845">
    <w:name w:val="正文 Char Char Char Char"/>
    <w:basedOn w:val="87"/>
    <w:uiPriority w:val="0"/>
    <w:rPr>
      <w:rFonts w:eastAsia="宋体"/>
      <w:kern w:val="2"/>
      <w:sz w:val="24"/>
      <w:szCs w:val="24"/>
      <w:lang w:val="en-US" w:eastAsia="zh-CN" w:bidi="ar-SA"/>
    </w:rPr>
  </w:style>
  <w:style w:type="character" w:customStyle="1" w:styleId="846">
    <w:name w:val="正文文本缩进 Char"/>
    <w:basedOn w:val="87"/>
    <w:link w:val="36"/>
    <w:uiPriority w:val="99"/>
    <w:rPr>
      <w:rFonts w:ascii="Times New Roman" w:hAnsi="Times New Roman" w:eastAsia="宋体" w:cs="Times New Roman"/>
      <w:sz w:val="28"/>
      <w:szCs w:val="24"/>
    </w:rPr>
  </w:style>
  <w:style w:type="character" w:customStyle="1" w:styleId="847">
    <w:name w:val="末级 Char Char Char Char"/>
    <w:basedOn w:val="87"/>
    <w:uiPriority w:val="0"/>
    <w:rPr>
      <w:rFonts w:eastAsia="宋体"/>
      <w:kern w:val="2"/>
      <w:sz w:val="24"/>
      <w:szCs w:val="24"/>
      <w:lang w:val="en-US" w:eastAsia="zh-CN" w:bidi="ar-SA"/>
    </w:rPr>
  </w:style>
  <w:style w:type="character" w:customStyle="1" w:styleId="848">
    <w:name w:val="标题 4 Char Char Char Char Char Char"/>
    <w:basedOn w:val="87"/>
    <w:uiPriority w:val="0"/>
    <w:rPr>
      <w:rFonts w:eastAsia="宋体"/>
      <w:kern w:val="2"/>
      <w:sz w:val="24"/>
      <w:szCs w:val="24"/>
      <w:lang w:val="en-US" w:eastAsia="zh-CN" w:bidi="ar-SA"/>
    </w:rPr>
  </w:style>
  <w:style w:type="character" w:customStyle="1" w:styleId="849">
    <w:name w:val="纯文本 Char"/>
    <w:basedOn w:val="87"/>
    <w:link w:val="46"/>
    <w:uiPriority w:val="0"/>
    <w:rPr>
      <w:rFonts w:ascii="宋体" w:hAnsi="Courier New" w:eastAsia="宋体" w:cs="Times New Roman"/>
      <w:szCs w:val="21"/>
    </w:rPr>
  </w:style>
  <w:style w:type="character" w:customStyle="1" w:styleId="850">
    <w:name w:val="样式 普通文字 + Times New Roman 加粗 Char Char Char Char Char"/>
    <w:basedOn w:val="87"/>
    <w:uiPriority w:val="0"/>
    <w:rPr>
      <w:rFonts w:ascii="宋体" w:hAnsi="Courier New" w:eastAsia="宋体" w:cs="华文中宋"/>
      <w:b/>
      <w:bCs/>
      <w:kern w:val="2"/>
      <w:sz w:val="21"/>
      <w:szCs w:val="21"/>
      <w:lang w:val="en-US" w:eastAsia="zh-CN" w:bidi="ar-SA"/>
    </w:rPr>
  </w:style>
  <w:style w:type="character" w:customStyle="1" w:styleId="851">
    <w:name w:val="纯文本1"/>
    <w:basedOn w:val="87"/>
    <w:uiPriority w:val="0"/>
    <w:rPr>
      <w:rFonts w:ascii="宋体" w:hAnsi="Courier New" w:eastAsia="宋体" w:cs="华文中宋"/>
      <w:kern w:val="2"/>
      <w:sz w:val="21"/>
      <w:szCs w:val="21"/>
      <w:lang w:val="en-US" w:eastAsia="zh-CN" w:bidi="ar-SA"/>
    </w:rPr>
  </w:style>
  <w:style w:type="character" w:customStyle="1" w:styleId="852">
    <w:name w:val="样式 样式 样式 样式 普通文字 + Times New Roman 加粗 Char Char Char Char Char +..."/>
    <w:basedOn w:val="87"/>
    <w:uiPriority w:val="0"/>
    <w:rPr>
      <w:rFonts w:ascii="Times New Roman" w:hAnsi="Times New Roman" w:eastAsia="宋体" w:cs="华文中宋"/>
      <w:b/>
      <w:bCs/>
      <w:kern w:val="2"/>
      <w:sz w:val="21"/>
      <w:szCs w:val="21"/>
      <w:lang w:val="en-US" w:eastAsia="zh-CN" w:bidi="ar-SA"/>
    </w:rPr>
  </w:style>
  <w:style w:type="character" w:customStyle="1" w:styleId="853">
    <w:name w:val="批注主题 Char"/>
    <w:basedOn w:val="836"/>
    <w:link w:val="13"/>
    <w:uiPriority w:val="99"/>
    <w:rPr>
      <w:rFonts w:ascii="Times New Roman" w:hAnsi="Times New Roman" w:eastAsia="宋体" w:cs="Times New Roman"/>
      <w:b/>
      <w:bCs/>
      <w:sz w:val="24"/>
      <w:szCs w:val="24"/>
    </w:rPr>
  </w:style>
  <w:style w:type="character" w:customStyle="1" w:styleId="854">
    <w:name w:val="标题 3 Char Char Char"/>
    <w:basedOn w:val="87"/>
    <w:uiPriority w:val="0"/>
    <w:rPr>
      <w:rFonts w:eastAsia="宋体"/>
      <w:b/>
      <w:bCs/>
      <w:kern w:val="2"/>
      <w:sz w:val="32"/>
      <w:szCs w:val="32"/>
      <w:lang w:val="en-US" w:eastAsia="zh-CN" w:bidi="ar-SA"/>
    </w:rPr>
  </w:style>
  <w:style w:type="character" w:customStyle="1" w:styleId="855">
    <w:name w:val="标题 Char"/>
    <w:basedOn w:val="87"/>
    <w:link w:val="86"/>
    <w:uiPriority w:val="0"/>
    <w:rPr>
      <w:rFonts w:ascii="Arial" w:hAnsi="Arial" w:cs="Arial"/>
      <w:b/>
      <w:bCs/>
      <w:kern w:val="2"/>
      <w:sz w:val="32"/>
      <w:szCs w:val="32"/>
    </w:rPr>
  </w:style>
  <w:style w:type="character" w:customStyle="1" w:styleId="856">
    <w:name w:val="标题 1 Char Char Char"/>
    <w:basedOn w:val="87"/>
    <w:uiPriority w:val="0"/>
    <w:rPr>
      <w:rFonts w:eastAsia="宋体"/>
      <w:b/>
      <w:bCs/>
      <w:kern w:val="44"/>
      <w:sz w:val="44"/>
      <w:szCs w:val="44"/>
      <w:lang w:val="en-US" w:eastAsia="zh-CN" w:bidi="ar-SA"/>
    </w:rPr>
  </w:style>
  <w:style w:type="character" w:customStyle="1" w:styleId="857">
    <w:name w:val="tdrownotice1"/>
    <w:basedOn w:val="87"/>
    <w:uiPriority w:val="0"/>
    <w:rPr>
      <w:sz w:val="22"/>
      <w:szCs w:val="22"/>
    </w:rPr>
  </w:style>
  <w:style w:type="character" w:customStyle="1" w:styleId="858">
    <w:name w:val="图表左对齐 Char"/>
    <w:basedOn w:val="87"/>
    <w:link w:val="178"/>
    <w:uiPriority w:val="0"/>
    <w:rPr>
      <w:rFonts w:ascii="Times New Roman" w:hAnsi="Times New Roman" w:eastAsia="宋体" w:cs="Times New Roman"/>
      <w:spacing w:val="-10"/>
      <w:szCs w:val="28"/>
    </w:rPr>
  </w:style>
  <w:style w:type="character" w:customStyle="1" w:styleId="859">
    <w:name w:val="标题 3 Char2"/>
    <w:basedOn w:val="87"/>
    <w:uiPriority w:val="0"/>
    <w:rPr>
      <w:rFonts w:ascii="Times New Roman" w:hAnsi="Times New Roman" w:eastAsia="黑体" w:cs="Times New Roman"/>
      <w:bCs/>
      <w:sz w:val="28"/>
      <w:szCs w:val="28"/>
    </w:rPr>
  </w:style>
  <w:style w:type="character" w:customStyle="1" w:styleId="860">
    <w:name w:val="正文文本 2 Char"/>
    <w:basedOn w:val="87"/>
    <w:link w:val="79"/>
    <w:uiPriority w:val="0"/>
    <w:rPr>
      <w:rFonts w:ascii="Times New Roman" w:hAnsi="Times New Roman" w:eastAsia="宋体" w:cs="Times New Roman"/>
      <w:szCs w:val="21"/>
    </w:rPr>
  </w:style>
  <w:style w:type="character" w:customStyle="1" w:styleId="861">
    <w:name w:val="正文文本缩进 3 Char"/>
    <w:basedOn w:val="87"/>
    <w:link w:val="73"/>
    <w:uiPriority w:val="0"/>
    <w:rPr>
      <w:rFonts w:ascii="Times New Roman" w:hAnsi="Times New Roman" w:eastAsia="宋体" w:cs="Times New Roman"/>
      <w:sz w:val="16"/>
      <w:szCs w:val="16"/>
    </w:rPr>
  </w:style>
  <w:style w:type="character" w:customStyle="1" w:styleId="862">
    <w:name w:val="正文文本缩进 2 Char"/>
    <w:basedOn w:val="87"/>
    <w:link w:val="52"/>
    <w:uiPriority w:val="0"/>
    <w:rPr>
      <w:rFonts w:ascii="Times New Roman" w:hAnsi="Times New Roman" w:eastAsia="宋体" w:cs="Times New Roman"/>
      <w:szCs w:val="21"/>
    </w:rPr>
  </w:style>
  <w:style w:type="character" w:customStyle="1" w:styleId="863">
    <w:name w:val="正文文本 3 Char"/>
    <w:basedOn w:val="87"/>
    <w:link w:val="33"/>
    <w:uiPriority w:val="99"/>
    <w:rPr>
      <w:rFonts w:ascii="Times New Roman" w:hAnsi="Times New Roman" w:eastAsia="宋体" w:cs="Times New Roman"/>
      <w:sz w:val="16"/>
      <w:szCs w:val="16"/>
    </w:rPr>
  </w:style>
  <w:style w:type="character" w:customStyle="1" w:styleId="864">
    <w:name w:val="样式 标题 4 + 黑体 四号 Char"/>
    <w:basedOn w:val="87"/>
    <w:link w:val="227"/>
    <w:uiPriority w:val="0"/>
    <w:rPr>
      <w:rFonts w:ascii="黑体" w:hAnsi="黑体" w:eastAsia="黑体" w:cs="Times New Roman"/>
      <w:kern w:val="0"/>
      <w:sz w:val="28"/>
      <w:szCs w:val="21"/>
    </w:rPr>
  </w:style>
  <w:style w:type="character" w:customStyle="1" w:styleId="865">
    <w:name w:val="lineheight1"/>
    <w:basedOn w:val="87"/>
    <w:uiPriority w:val="0"/>
  </w:style>
  <w:style w:type="character" w:customStyle="1" w:styleId="866">
    <w:name w:val="ft-hanggao1"/>
    <w:basedOn w:val="87"/>
    <w:uiPriority w:val="0"/>
    <w:rPr>
      <w:color w:val="000000"/>
      <w:sz w:val="21"/>
      <w:szCs w:val="21"/>
    </w:rPr>
  </w:style>
  <w:style w:type="character" w:customStyle="1" w:styleId="867">
    <w:name w:val="style11"/>
    <w:basedOn w:val="87"/>
    <w:uiPriority w:val="0"/>
    <w:rPr>
      <w:sz w:val="18"/>
      <w:szCs w:val="18"/>
    </w:rPr>
  </w:style>
  <w:style w:type="character" w:customStyle="1" w:styleId="868">
    <w:name w:val="样式 楷体_GB2312 二号 加粗 Char"/>
    <w:basedOn w:val="87"/>
    <w:uiPriority w:val="0"/>
    <w:rPr>
      <w:rFonts w:ascii="楷体_GB2312" w:hAnsi="Arial" w:eastAsia="楷体_GB2312" w:cs="Arial"/>
      <w:b/>
      <w:kern w:val="2"/>
      <w:sz w:val="44"/>
      <w:szCs w:val="24"/>
      <w:lang w:val="en-US" w:eastAsia="zh-CN" w:bidi="ar-SA"/>
    </w:rPr>
  </w:style>
  <w:style w:type="character" w:customStyle="1" w:styleId="869">
    <w:name w:val="注释标题 Char"/>
    <w:basedOn w:val="87"/>
    <w:link w:val="20"/>
    <w:uiPriority w:val="0"/>
    <w:rPr>
      <w:rFonts w:ascii="Times New Roman" w:hAnsi="Times New Roman" w:eastAsia="宋体" w:cs="Times New Roman"/>
      <w:szCs w:val="24"/>
    </w:rPr>
  </w:style>
  <w:style w:type="character" w:customStyle="1" w:styleId="870">
    <w:name w:val="样式 标题 1 + 宋体 Char"/>
    <w:basedOn w:val="87"/>
    <w:link w:val="297"/>
    <w:uiPriority w:val="0"/>
    <w:rPr>
      <w:rFonts w:ascii="宋体" w:hAnsi="宋体" w:eastAsia="宋体" w:cs="Times New Roman"/>
      <w:b/>
      <w:kern w:val="21"/>
      <w:sz w:val="44"/>
      <w:szCs w:val="44"/>
    </w:rPr>
  </w:style>
  <w:style w:type="character" w:customStyle="1" w:styleId="871">
    <w:name w:val="样式 标题 4标题 4 Char + 宋体 小四 Char Char"/>
    <w:basedOn w:val="87"/>
    <w:link w:val="298"/>
    <w:uiPriority w:val="0"/>
    <w:rPr>
      <w:rFonts w:ascii="宋体" w:hAnsi="宋体" w:eastAsia="宋体" w:cs="Times New Roman"/>
      <w:b/>
      <w:bCs/>
      <w:spacing w:val="20"/>
      <w:sz w:val="28"/>
      <w:szCs w:val="28"/>
    </w:rPr>
  </w:style>
  <w:style w:type="character" w:customStyle="1" w:styleId="872">
    <w:name w:val="正文首行缩进 2 Char"/>
    <w:basedOn w:val="846"/>
    <w:link w:val="58"/>
    <w:uiPriority w:val="99"/>
    <w:rPr>
      <w:rFonts w:ascii="Times New Roman" w:hAnsi="Times New Roman" w:eastAsia="宋体" w:cs="Times New Roman"/>
      <w:kern w:val="0"/>
      <w:sz w:val="24"/>
      <w:szCs w:val="24"/>
    </w:rPr>
  </w:style>
  <w:style w:type="character" w:customStyle="1" w:styleId="873">
    <w:name w:val="high151"/>
    <w:basedOn w:val="87"/>
    <w:uiPriority w:val="0"/>
    <w:rPr>
      <w:spacing w:val="300"/>
      <w:sz w:val="18"/>
      <w:szCs w:val="18"/>
    </w:rPr>
  </w:style>
  <w:style w:type="character" w:customStyle="1" w:styleId="874">
    <w:name w:val="Main"/>
    <w:basedOn w:val="87"/>
    <w:uiPriority w:val="0"/>
    <w:rPr>
      <w:rFonts w:ascii="Univers" w:hAnsi="Univers"/>
      <w:sz w:val="24"/>
      <w:lang w:val="en-US"/>
    </w:rPr>
  </w:style>
  <w:style w:type="character" w:customStyle="1" w:styleId="875">
    <w:name w:val="正文 + 标题 3 Char"/>
    <w:basedOn w:val="87"/>
    <w:uiPriority w:val="0"/>
    <w:rPr>
      <w:rFonts w:eastAsia="宋体"/>
      <w:b/>
      <w:bCs/>
      <w:kern w:val="2"/>
      <w:sz w:val="32"/>
      <w:szCs w:val="32"/>
      <w:lang w:val="en-US" w:eastAsia="zh-CN" w:bidi="ar-SA"/>
    </w:rPr>
  </w:style>
  <w:style w:type="character" w:customStyle="1" w:styleId="876">
    <w:name w:val="55 Char Char"/>
    <w:basedOn w:val="87"/>
    <w:uiPriority w:val="0"/>
    <w:rPr>
      <w:rFonts w:eastAsia="宋体"/>
      <w:bCs/>
      <w:kern w:val="2"/>
      <w:sz w:val="24"/>
      <w:szCs w:val="24"/>
      <w:lang w:val="en-US" w:eastAsia="zh-CN" w:bidi="ar-SA"/>
    </w:rPr>
  </w:style>
  <w:style w:type="character" w:customStyle="1" w:styleId="877">
    <w:name w:val="font14news1"/>
    <w:basedOn w:val="87"/>
    <w:uiPriority w:val="0"/>
    <w:rPr>
      <w:color w:val="333333"/>
      <w:sz w:val="21"/>
      <w:szCs w:val="21"/>
    </w:rPr>
  </w:style>
  <w:style w:type="character" w:customStyle="1" w:styleId="878">
    <w:name w:val="样式 标题 4标题 4 Char Char Char4 dashd3dash标题 4 Char Char标题 4 ...1 Char"/>
    <w:basedOn w:val="87"/>
    <w:link w:val="345"/>
    <w:uiPriority w:val="0"/>
    <w:rPr>
      <w:rFonts w:ascii="宋体" w:hAnsi="宋体" w:eastAsia="宋体" w:cs="Times New Roman"/>
      <w:bCs/>
      <w:color w:val="000000"/>
      <w:sz w:val="24"/>
      <w:szCs w:val="28"/>
    </w:rPr>
  </w:style>
  <w:style w:type="character" w:customStyle="1" w:styleId="879">
    <w:name w:val="14bv11"/>
    <w:basedOn w:val="87"/>
    <w:uiPriority w:val="0"/>
    <w:rPr>
      <w:b/>
      <w:bCs/>
      <w:color w:val="6595D6"/>
      <w:sz w:val="23"/>
      <w:szCs w:val="23"/>
      <w:u w:val="none"/>
    </w:rPr>
  </w:style>
  <w:style w:type="character" w:customStyle="1" w:styleId="880">
    <w:name w:val="样式8 Char"/>
    <w:basedOn w:val="87"/>
    <w:link w:val="347"/>
    <w:uiPriority w:val="0"/>
    <w:rPr>
      <w:rFonts w:ascii="宋体" w:hAnsi="宋体" w:eastAsia="宋体" w:cs="Times New Roman"/>
      <w:color w:val="000000"/>
      <w:spacing w:val="-2"/>
      <w:w w:val="95"/>
      <w:kern w:val="0"/>
      <w:sz w:val="24"/>
      <w:szCs w:val="24"/>
    </w:rPr>
  </w:style>
  <w:style w:type="character" w:customStyle="1" w:styleId="881">
    <w:name w:val="标题 3 Char1"/>
    <w:uiPriority w:val="0"/>
    <w:rPr>
      <w:rFonts w:ascii="Times New Roman" w:hAnsi="Times New Roman" w:eastAsia="宋体" w:cs="Times New Roman"/>
      <w:bCs/>
      <w:sz w:val="24"/>
      <w:szCs w:val="24"/>
    </w:rPr>
  </w:style>
  <w:style w:type="character" w:customStyle="1" w:styleId="882">
    <w:name w:val="Char Char Char Char2"/>
    <w:basedOn w:val="87"/>
    <w:uiPriority w:val="0"/>
    <w:rPr>
      <w:rFonts w:ascii="Arial" w:hAnsi="Arial" w:eastAsia="宋体"/>
      <w:bCs/>
      <w:kern w:val="2"/>
      <w:sz w:val="24"/>
      <w:szCs w:val="28"/>
      <w:lang w:val="en-US" w:eastAsia="zh-CN" w:bidi="ar-SA"/>
    </w:rPr>
  </w:style>
  <w:style w:type="character" w:customStyle="1" w:styleId="883">
    <w:name w:val="样式1 Char"/>
    <w:basedOn w:val="87"/>
    <w:link w:val="226"/>
    <w:uiPriority w:val="0"/>
    <w:rPr>
      <w:rFonts w:ascii="Times New Roman" w:hAnsi="Times New Roman" w:eastAsia="黑体" w:cs="Times New Roman"/>
      <w:sz w:val="32"/>
      <w:szCs w:val="21"/>
    </w:rPr>
  </w:style>
  <w:style w:type="character" w:customStyle="1" w:styleId="884">
    <w:name w:val="EmailStyle372"/>
    <w:basedOn w:val="87"/>
    <w:uiPriority w:val="0"/>
    <w:rPr>
      <w:rFonts w:hint="eastAsia" w:ascii="华文行楷" w:eastAsia="华文行楷"/>
      <w:color w:val="0000FF"/>
      <w:u w:val="none"/>
    </w:rPr>
  </w:style>
  <w:style w:type="character" w:customStyle="1" w:styleId="885">
    <w:name w:val="招标文件1.1.1 Char"/>
    <w:basedOn w:val="87"/>
    <w:link w:val="325"/>
    <w:uiPriority w:val="0"/>
    <w:rPr>
      <w:rFonts w:ascii="宋体" w:hAnsi="宋体"/>
      <w:b/>
      <w:spacing w:val="4"/>
      <w:sz w:val="24"/>
      <w:szCs w:val="24"/>
      <w:lang w:val="en-US" w:eastAsia="zh-CN" w:bidi="ar-SA"/>
    </w:rPr>
  </w:style>
  <w:style w:type="character" w:customStyle="1" w:styleId="886">
    <w:name w:val="招标文件1.1.1.1 Char"/>
    <w:basedOn w:val="87"/>
    <w:link w:val="326"/>
    <w:uiPriority w:val="0"/>
    <w:rPr>
      <w:rFonts w:ascii="宋体" w:hAnsi="Times New Roman" w:eastAsia="宋体" w:cs="Times New Roman"/>
      <w:b/>
      <w:spacing w:val="10"/>
      <w:w w:val="95"/>
      <w:sz w:val="24"/>
      <w:szCs w:val="24"/>
    </w:rPr>
  </w:style>
  <w:style w:type="character" w:customStyle="1" w:styleId="887">
    <w:name w:val="招标文件1.1 Char"/>
    <w:basedOn w:val="87"/>
    <w:link w:val="324"/>
    <w:uiPriority w:val="0"/>
    <w:rPr>
      <w:rFonts w:ascii="宋体"/>
      <w:b/>
      <w:spacing w:val="10"/>
      <w:w w:val="95"/>
      <w:sz w:val="24"/>
      <w:lang w:val="en-US" w:eastAsia="zh-CN" w:bidi="ar-SA"/>
    </w:rPr>
  </w:style>
  <w:style w:type="character" w:customStyle="1" w:styleId="888">
    <w:name w:val="s1"/>
    <w:basedOn w:val="87"/>
    <w:uiPriority w:val="0"/>
    <w:rPr>
      <w:sz w:val="18"/>
      <w:szCs w:val="18"/>
    </w:rPr>
  </w:style>
  <w:style w:type="character" w:customStyle="1" w:styleId="889">
    <w:name w:val="EmailStyle391"/>
    <w:basedOn w:val="87"/>
    <w:uiPriority w:val="0"/>
    <w:rPr>
      <w:rFonts w:ascii="Arial" w:hAnsi="Arial" w:eastAsia="宋体" w:cs="Arial"/>
      <w:color w:val="auto"/>
      <w:sz w:val="20"/>
    </w:rPr>
  </w:style>
  <w:style w:type="character" w:customStyle="1" w:styleId="890">
    <w:name w:val="EmailStyle392"/>
    <w:basedOn w:val="87"/>
    <w:uiPriority w:val="0"/>
    <w:rPr>
      <w:rFonts w:ascii="Arial" w:hAnsi="Arial" w:eastAsia="宋体" w:cs="Arial"/>
      <w:color w:val="auto"/>
      <w:sz w:val="20"/>
    </w:rPr>
  </w:style>
  <w:style w:type="character" w:customStyle="1" w:styleId="891">
    <w:name w:val="标题四 Char"/>
    <w:basedOn w:val="87"/>
    <w:link w:val="373"/>
    <w:uiPriority w:val="0"/>
    <w:rPr>
      <w:rFonts w:ascii="宋体" w:hAnsi="宋体" w:eastAsia="宋体" w:cs="宋体"/>
      <w:color w:val="000000"/>
      <w:sz w:val="24"/>
      <w:szCs w:val="20"/>
    </w:rPr>
  </w:style>
  <w:style w:type="character" w:customStyle="1" w:styleId="892">
    <w:name w:val="表正文 Char1"/>
    <w:basedOn w:val="87"/>
    <w:uiPriority w:val="0"/>
    <w:rPr>
      <w:rFonts w:eastAsia="宋体"/>
      <w:sz w:val="24"/>
      <w:szCs w:val="21"/>
      <w:lang w:val="en-US" w:eastAsia="zh-CN" w:bidi="ar-SA"/>
    </w:rPr>
  </w:style>
  <w:style w:type="character" w:customStyle="1" w:styleId="893">
    <w:name w:val="tt1"/>
    <w:basedOn w:val="87"/>
    <w:uiPriority w:val="0"/>
    <w:rPr>
      <w:rFonts w:hint="default" w:ascii="Arial" w:hAnsi="Arial"/>
      <w:color w:val="000000"/>
      <w:sz w:val="22"/>
    </w:rPr>
  </w:style>
  <w:style w:type="character" w:customStyle="1" w:styleId="894">
    <w:name w:val="Char Char13"/>
    <w:basedOn w:val="87"/>
    <w:uiPriority w:val="0"/>
    <w:rPr>
      <w:rFonts w:eastAsia="宋体"/>
      <w:kern w:val="2"/>
      <w:sz w:val="18"/>
      <w:lang w:val="en-US" w:eastAsia="zh-CN"/>
    </w:rPr>
  </w:style>
  <w:style w:type="character" w:customStyle="1" w:styleId="895">
    <w:name w:val="5555 Char"/>
    <w:basedOn w:val="87"/>
    <w:link w:val="378"/>
    <w:uiPriority w:val="0"/>
    <w:rPr>
      <w:rFonts w:ascii="宋体" w:hAnsi="宋体" w:eastAsia="Times New Roman"/>
      <w:color w:val="000000"/>
      <w:kern w:val="2"/>
      <w:sz w:val="28"/>
      <w:szCs w:val="22"/>
      <w:lang w:val="en-US" w:eastAsia="zh-CN" w:bidi="ar-SA"/>
    </w:rPr>
  </w:style>
  <w:style w:type="character" w:customStyle="1" w:styleId="896">
    <w:name w:val="Char Char14"/>
    <w:basedOn w:val="87"/>
    <w:uiPriority w:val="0"/>
    <w:rPr>
      <w:rFonts w:hint="default" w:ascii="Arial" w:hAnsi="Arial" w:eastAsia="黑体"/>
      <w:sz w:val="21"/>
      <w:lang w:val="en-US" w:eastAsia="zh-CN"/>
    </w:rPr>
  </w:style>
  <w:style w:type="character" w:customStyle="1" w:styleId="897">
    <w:name w:val="Char Char12"/>
    <w:basedOn w:val="87"/>
    <w:uiPriority w:val="0"/>
    <w:rPr>
      <w:rFonts w:eastAsia="宋体"/>
      <w:kern w:val="2"/>
      <w:sz w:val="21"/>
      <w:lang w:val="en-US" w:eastAsia="zh-CN"/>
    </w:rPr>
  </w:style>
  <w:style w:type="character" w:customStyle="1" w:styleId="898">
    <w:name w:val="标题 7 Char1"/>
    <w:basedOn w:val="87"/>
    <w:uiPriority w:val="0"/>
    <w:rPr>
      <w:b/>
      <w:kern w:val="2"/>
      <w:sz w:val="24"/>
    </w:rPr>
  </w:style>
  <w:style w:type="character" w:customStyle="1" w:styleId="899">
    <w:name w:val="EmailStyle470"/>
    <w:basedOn w:val="87"/>
    <w:uiPriority w:val="0"/>
    <w:rPr>
      <w:rFonts w:ascii="Arial" w:hAnsi="Arial" w:eastAsia="宋体"/>
      <w:color w:val="auto"/>
      <w:sz w:val="20"/>
    </w:rPr>
  </w:style>
  <w:style w:type="character" w:customStyle="1" w:styleId="900">
    <w:name w:val="Char Char15"/>
    <w:basedOn w:val="87"/>
    <w:uiPriority w:val="0"/>
    <w:rPr>
      <w:rFonts w:hint="default" w:ascii="Arial" w:hAnsi="Arial" w:eastAsia="黑体"/>
      <w:sz w:val="24"/>
      <w:lang w:val="en-US" w:eastAsia="zh-CN"/>
    </w:rPr>
  </w:style>
  <w:style w:type="character" w:customStyle="1" w:styleId="901">
    <w:name w:val="Char Char4"/>
    <w:basedOn w:val="87"/>
    <w:uiPriority w:val="0"/>
    <w:rPr>
      <w:rFonts w:eastAsia="宋体"/>
      <w:kern w:val="2"/>
      <w:sz w:val="21"/>
      <w:lang w:val="en-US" w:eastAsia="zh-CN"/>
    </w:rPr>
  </w:style>
  <w:style w:type="character" w:customStyle="1" w:styleId="902">
    <w:name w:val="样式 1 + (符号) Times New Roman 首行缩进:  2 字符 行距: 固定值 24 磅 Char"/>
    <w:basedOn w:val="87"/>
    <w:link w:val="379"/>
    <w:uiPriority w:val="0"/>
    <w:rPr>
      <w:rFonts w:ascii="宋体" w:eastAsia="宋体"/>
      <w:sz w:val="28"/>
    </w:rPr>
  </w:style>
  <w:style w:type="character" w:customStyle="1" w:styleId="903">
    <w:name w:val="表格文本 Char"/>
    <w:basedOn w:val="87"/>
    <w:link w:val="380"/>
    <w:uiPriority w:val="0"/>
    <w:rPr>
      <w:rFonts w:ascii="Arial" w:hAnsi="Arial" w:eastAsia="Times New Roman"/>
      <w:kern w:val="2"/>
      <w:sz w:val="21"/>
      <w:szCs w:val="22"/>
      <w:lang w:val="en-US" w:eastAsia="zh-CN" w:bidi="ar-SA"/>
    </w:rPr>
  </w:style>
  <w:style w:type="character" w:customStyle="1" w:styleId="904">
    <w:name w:val="Char Char41"/>
    <w:basedOn w:val="87"/>
    <w:uiPriority w:val="0"/>
    <w:rPr>
      <w:rFonts w:eastAsia="宋体"/>
      <w:kern w:val="2"/>
      <w:sz w:val="21"/>
      <w:lang w:val="en-US" w:eastAsia="zh-CN"/>
    </w:rPr>
  </w:style>
  <w:style w:type="character" w:customStyle="1" w:styleId="905">
    <w:name w:val="款，1 Char Char"/>
    <w:basedOn w:val="87"/>
    <w:uiPriority w:val="0"/>
    <w:rPr>
      <w:b/>
      <w:sz w:val="28"/>
    </w:rPr>
  </w:style>
  <w:style w:type="character" w:customStyle="1" w:styleId="906">
    <w:name w:val="Char Char131"/>
    <w:basedOn w:val="87"/>
    <w:uiPriority w:val="0"/>
    <w:rPr>
      <w:rFonts w:eastAsia="宋体"/>
      <w:kern w:val="2"/>
      <w:sz w:val="18"/>
      <w:lang w:val="en-US" w:eastAsia="zh-CN"/>
    </w:rPr>
  </w:style>
  <w:style w:type="character" w:customStyle="1" w:styleId="907">
    <w:name w:val="Char Char1"/>
    <w:basedOn w:val="87"/>
    <w:uiPriority w:val="0"/>
    <w:rPr>
      <w:rFonts w:eastAsia="宋体"/>
      <w:kern w:val="2"/>
      <w:sz w:val="21"/>
      <w:lang w:val="en-US" w:eastAsia="zh-CN"/>
    </w:rPr>
  </w:style>
  <w:style w:type="character" w:customStyle="1" w:styleId="908">
    <w:name w:val="Char Char8"/>
    <w:basedOn w:val="87"/>
    <w:uiPriority w:val="0"/>
    <w:rPr>
      <w:rFonts w:ascii="宋体" w:hAnsi="Courier New" w:eastAsia="宋体"/>
      <w:kern w:val="2"/>
      <w:sz w:val="21"/>
      <w:lang w:val="en-US" w:eastAsia="zh-CN"/>
    </w:rPr>
  </w:style>
  <w:style w:type="character" w:customStyle="1" w:styleId="909">
    <w:name w:val="批注文字 Char1"/>
    <w:basedOn w:val="87"/>
    <w:uiPriority w:val="0"/>
    <w:rPr>
      <w:rFonts w:ascii="宋体" w:hAnsi="宋体"/>
      <w:kern w:val="2"/>
      <w:sz w:val="21"/>
    </w:rPr>
  </w:style>
  <w:style w:type="character" w:customStyle="1" w:styleId="910">
    <w:name w:val="101节 Char Char Char Char Char"/>
    <w:basedOn w:val="87"/>
    <w:uiPriority w:val="0"/>
    <w:rPr>
      <w:rFonts w:ascii="华文黑体" w:hAnsi="Arial" w:eastAsia="华文黑体"/>
      <w:b/>
      <w:sz w:val="44"/>
      <w:lang w:val="en-US" w:eastAsia="zh-CN"/>
    </w:rPr>
  </w:style>
  <w:style w:type="character" w:customStyle="1" w:styleId="911">
    <w:name w:val="unnamed11"/>
    <w:basedOn w:val="87"/>
    <w:uiPriority w:val="0"/>
    <w:rPr>
      <w:rFonts w:hint="eastAsia" w:ascii="宋体" w:hAnsi="宋体" w:eastAsia="宋体"/>
      <w:sz w:val="21"/>
    </w:rPr>
  </w:style>
  <w:style w:type="character" w:customStyle="1" w:styleId="912">
    <w:name w:val="页脚 Char1"/>
    <w:basedOn w:val="87"/>
    <w:uiPriority w:val="0"/>
    <w:rPr>
      <w:kern w:val="2"/>
      <w:sz w:val="18"/>
    </w:rPr>
  </w:style>
  <w:style w:type="character" w:customStyle="1" w:styleId="913">
    <w:name w:val="Char Char23"/>
    <w:basedOn w:val="87"/>
    <w:uiPriority w:val="0"/>
    <w:rPr>
      <w:rFonts w:ascii="宋体" w:hAnsi="Courier New" w:eastAsia="宋体"/>
      <w:kern w:val="2"/>
      <w:sz w:val="21"/>
      <w:lang w:val="en-US" w:eastAsia="zh-CN"/>
    </w:rPr>
  </w:style>
  <w:style w:type="character" w:customStyle="1" w:styleId="914">
    <w:name w:val="555 Char"/>
    <w:basedOn w:val="87"/>
    <w:link w:val="381"/>
    <w:uiPriority w:val="0"/>
    <w:rPr>
      <w:rFonts w:eastAsia="Times New Roman"/>
      <w:kern w:val="2"/>
      <w:sz w:val="28"/>
      <w:szCs w:val="22"/>
      <w:lang w:val="en-US" w:eastAsia="zh-CN" w:bidi="ar-SA"/>
    </w:rPr>
  </w:style>
  <w:style w:type="character" w:customStyle="1" w:styleId="915">
    <w:name w:val="文档结构图 Char1"/>
    <w:basedOn w:val="87"/>
    <w:uiPriority w:val="0"/>
    <w:rPr>
      <w:rFonts w:ascii="宋体" w:hAnsi="宋体"/>
      <w:sz w:val="24"/>
      <w:shd w:val="clear" w:color="auto" w:fill="000080"/>
    </w:rPr>
  </w:style>
  <w:style w:type="character" w:customStyle="1" w:styleId="916">
    <w:name w:val="Char Char16"/>
    <w:basedOn w:val="87"/>
    <w:uiPriority w:val="0"/>
    <w:rPr>
      <w:rFonts w:hint="eastAsia" w:ascii="宋体" w:hAnsi="宋体" w:eastAsia="宋体"/>
      <w:b/>
      <w:sz w:val="24"/>
      <w:lang w:val="en-US" w:eastAsia="zh-CN"/>
    </w:rPr>
  </w:style>
  <w:style w:type="character" w:customStyle="1" w:styleId="917">
    <w:name w:val="正文文本 Char1"/>
    <w:basedOn w:val="87"/>
    <w:uiPriority w:val="0"/>
    <w:rPr>
      <w:rFonts w:ascii="Times New Roman" w:hAnsi="Times New Roman" w:eastAsia="宋体" w:cs="Times New Roman"/>
      <w:szCs w:val="21"/>
    </w:rPr>
  </w:style>
  <w:style w:type="character" w:customStyle="1" w:styleId="918">
    <w:name w:val="Head 6 Char"/>
    <w:basedOn w:val="87"/>
    <w:uiPriority w:val="0"/>
    <w:rPr>
      <w:rFonts w:ascii="Arial" w:hAnsi="Arial" w:eastAsia="黑体"/>
      <w:b/>
      <w:kern w:val="2"/>
      <w:sz w:val="24"/>
      <w:lang w:val="en-US" w:eastAsia="zh-CN"/>
    </w:rPr>
  </w:style>
  <w:style w:type="character" w:customStyle="1" w:styleId="919">
    <w:name w:val="Char Char9"/>
    <w:basedOn w:val="87"/>
    <w:uiPriority w:val="0"/>
    <w:rPr>
      <w:rFonts w:eastAsia="宋体"/>
      <w:kern w:val="2"/>
      <w:sz w:val="21"/>
      <w:lang w:val="en-US" w:eastAsia="zh-CN"/>
    </w:rPr>
  </w:style>
  <w:style w:type="character" w:customStyle="1" w:styleId="920">
    <w:name w:val="正文文本 2 Char1"/>
    <w:basedOn w:val="87"/>
    <w:uiPriority w:val="0"/>
    <w:rPr>
      <w:rFonts w:ascii="楷体_GB2312" w:hAnsi="宋体" w:eastAsia="楷体_GB2312"/>
      <w:color w:val="000000"/>
      <w:sz w:val="21"/>
      <w:lang w:val="en-US" w:eastAsia="zh-CN"/>
    </w:rPr>
  </w:style>
  <w:style w:type="character" w:customStyle="1" w:styleId="921">
    <w:name w:val="style81"/>
    <w:basedOn w:val="87"/>
    <w:uiPriority w:val="0"/>
    <w:rPr>
      <w:color w:val="98BCED"/>
      <w:sz w:val="14"/>
    </w:rPr>
  </w:style>
  <w:style w:type="character" w:customStyle="1" w:styleId="922">
    <w:name w:val="line150 style30"/>
    <w:basedOn w:val="87"/>
    <w:uiPriority w:val="0"/>
  </w:style>
  <w:style w:type="character" w:customStyle="1" w:styleId="923">
    <w:name w:val="txt14_22"/>
    <w:basedOn w:val="87"/>
    <w:uiPriority w:val="0"/>
    <w:rPr>
      <w:rFonts w:hint="default" w:ascii="Verdana" w:hAnsi="Verdana"/>
      <w:lang w:val="en-US" w:eastAsia="en-US"/>
    </w:rPr>
  </w:style>
  <w:style w:type="character" w:customStyle="1" w:styleId="924">
    <w:name w:val="Char Char141"/>
    <w:basedOn w:val="87"/>
    <w:uiPriority w:val="0"/>
    <w:rPr>
      <w:rFonts w:eastAsia="宋体"/>
      <w:kern w:val="2"/>
      <w:sz w:val="18"/>
      <w:szCs w:val="21"/>
      <w:lang w:val="en-US" w:eastAsia="zh-CN" w:bidi="ar-SA"/>
    </w:rPr>
  </w:style>
  <w:style w:type="character" w:customStyle="1" w:styleId="925">
    <w:name w:val="招标正文 Char"/>
    <w:basedOn w:val="87"/>
    <w:link w:val="382"/>
    <w:uiPriority w:val="0"/>
    <w:rPr>
      <w:rFonts w:ascii="宋体" w:hAnsi="宋体"/>
    </w:rPr>
  </w:style>
  <w:style w:type="character" w:customStyle="1" w:styleId="926">
    <w:name w:val="Char Char33"/>
    <w:basedOn w:val="87"/>
    <w:uiPriority w:val="0"/>
    <w:rPr>
      <w:rFonts w:ascii="华文黑体" w:eastAsia="华文黑体"/>
      <w:b/>
      <w:snapToGrid w:val="0"/>
      <w:sz w:val="72"/>
      <w:lang w:val="en-US" w:eastAsia="zh-CN"/>
    </w:rPr>
  </w:style>
  <w:style w:type="character" w:customStyle="1" w:styleId="927">
    <w:name w:val="text4"/>
    <w:basedOn w:val="87"/>
    <w:uiPriority w:val="0"/>
  </w:style>
  <w:style w:type="character" w:customStyle="1" w:styleId="928">
    <w:name w:val="even Char2"/>
    <w:basedOn w:val="87"/>
    <w:uiPriority w:val="0"/>
    <w:rPr>
      <w:rFonts w:eastAsia="宋体"/>
      <w:kern w:val="2"/>
      <w:sz w:val="18"/>
      <w:szCs w:val="21"/>
      <w:lang w:val="en-US" w:eastAsia="zh-CN" w:bidi="ar-SA"/>
    </w:rPr>
  </w:style>
  <w:style w:type="character" w:customStyle="1" w:styleId="929">
    <w:name w:val="文字 Char"/>
    <w:basedOn w:val="87"/>
    <w:link w:val="383"/>
    <w:uiPriority w:val="0"/>
    <w:rPr>
      <w:rFonts w:ascii="宋体" w:hAnsi="宋体"/>
      <w:sz w:val="28"/>
    </w:rPr>
  </w:style>
  <w:style w:type="character" w:customStyle="1" w:styleId="930">
    <w:name w:val="EmailStyle469"/>
    <w:basedOn w:val="87"/>
    <w:uiPriority w:val="0"/>
    <w:rPr>
      <w:rFonts w:ascii="Arial" w:hAnsi="Arial" w:eastAsia="宋体"/>
      <w:color w:val="auto"/>
      <w:sz w:val="20"/>
    </w:rPr>
  </w:style>
  <w:style w:type="character" w:customStyle="1" w:styleId="931">
    <w:name w:val="cont1"/>
    <w:basedOn w:val="87"/>
    <w:uiPriority w:val="0"/>
    <w:rPr>
      <w:sz w:val="18"/>
    </w:rPr>
  </w:style>
  <w:style w:type="character" w:customStyle="1" w:styleId="932">
    <w:name w:val="标题 6 Char1"/>
    <w:basedOn w:val="87"/>
    <w:uiPriority w:val="0"/>
    <w:rPr>
      <w:rFonts w:ascii="Cambria" w:hAnsi="Cambria" w:eastAsia="宋体"/>
      <w:b/>
      <w:kern w:val="2"/>
      <w:sz w:val="24"/>
    </w:rPr>
  </w:style>
  <w:style w:type="character" w:customStyle="1" w:styleId="933">
    <w:name w:val="批注框文本 Char1"/>
    <w:basedOn w:val="87"/>
    <w:uiPriority w:val="0"/>
    <w:rPr>
      <w:rFonts w:ascii="宋体" w:hAnsi="宋体"/>
      <w:kern w:val="2"/>
      <w:sz w:val="18"/>
    </w:rPr>
  </w:style>
  <w:style w:type="character" w:customStyle="1" w:styleId="934">
    <w:name w:val="正文文本缩进 3 Char1"/>
    <w:basedOn w:val="87"/>
    <w:uiPriority w:val="0"/>
    <w:rPr>
      <w:rFonts w:ascii="宋体" w:hAnsi="宋体"/>
      <w:kern w:val="2"/>
      <w:sz w:val="21"/>
    </w:rPr>
  </w:style>
  <w:style w:type="character" w:customStyle="1" w:styleId="935">
    <w:name w:val="Char Char32"/>
    <w:basedOn w:val="87"/>
    <w:uiPriority w:val="0"/>
    <w:rPr>
      <w:rFonts w:ascii="Arial" w:hAnsi="Arial" w:eastAsia="楷体_GB2312"/>
      <w:b/>
      <w:kern w:val="2"/>
      <w:sz w:val="36"/>
    </w:rPr>
  </w:style>
  <w:style w:type="character" w:customStyle="1" w:styleId="936">
    <w:name w:val="Char Char81"/>
    <w:basedOn w:val="87"/>
    <w:uiPriority w:val="0"/>
    <w:rPr>
      <w:rFonts w:ascii="宋体" w:hAnsi="Courier New" w:eastAsia="宋体"/>
      <w:kern w:val="2"/>
      <w:sz w:val="21"/>
      <w:lang w:val="en-US" w:eastAsia="zh-CN"/>
    </w:rPr>
  </w:style>
  <w:style w:type="character" w:customStyle="1" w:styleId="937">
    <w:name w:val="EmailStyle464"/>
    <w:basedOn w:val="87"/>
    <w:uiPriority w:val="0"/>
    <w:rPr>
      <w:rFonts w:ascii="Arial" w:hAnsi="Arial" w:eastAsia="宋体"/>
      <w:color w:val="auto"/>
      <w:sz w:val="20"/>
    </w:rPr>
  </w:style>
  <w:style w:type="character" w:customStyle="1" w:styleId="938">
    <w:name w:val="Char Char121"/>
    <w:basedOn w:val="87"/>
    <w:uiPriority w:val="0"/>
    <w:rPr>
      <w:rFonts w:eastAsia="宋体"/>
      <w:kern w:val="2"/>
      <w:sz w:val="21"/>
      <w:lang w:val="en-US" w:eastAsia="zh-CN"/>
    </w:rPr>
  </w:style>
  <w:style w:type="character" w:customStyle="1" w:styleId="939">
    <w:name w:val="Char Char17"/>
    <w:basedOn w:val="87"/>
    <w:uiPriority w:val="0"/>
    <w:rPr>
      <w:rFonts w:hint="default" w:ascii="Arial" w:hAnsi="Arial" w:eastAsia="黑体"/>
      <w:b/>
      <w:sz w:val="24"/>
      <w:lang w:val="en-US" w:eastAsia="zh-CN"/>
    </w:rPr>
  </w:style>
  <w:style w:type="character" w:customStyle="1" w:styleId="940">
    <w:name w:val="Char Char31"/>
    <w:basedOn w:val="87"/>
    <w:uiPriority w:val="0"/>
    <w:rPr>
      <w:rFonts w:eastAsia="宋体"/>
      <w:b/>
      <w:kern w:val="2"/>
      <w:sz w:val="28"/>
      <w:lang w:val="en-US" w:eastAsia="zh-CN"/>
    </w:rPr>
  </w:style>
  <w:style w:type="character" w:customStyle="1" w:styleId="941">
    <w:name w:val="页眉 Char1"/>
    <w:basedOn w:val="87"/>
    <w:uiPriority w:val="0"/>
    <w:rPr>
      <w:kern w:val="2"/>
      <w:sz w:val="18"/>
    </w:rPr>
  </w:style>
  <w:style w:type="character" w:customStyle="1" w:styleId="942">
    <w:name w:val="Char Char29"/>
    <w:basedOn w:val="87"/>
    <w:uiPriority w:val="0"/>
    <w:rPr>
      <w:rFonts w:eastAsia="宋体"/>
      <w:b/>
      <w:kern w:val="2"/>
      <w:sz w:val="28"/>
      <w:lang w:val="en-US" w:eastAsia="zh-CN"/>
    </w:rPr>
  </w:style>
  <w:style w:type="character" w:customStyle="1" w:styleId="943">
    <w:name w:val="日期 Char1"/>
    <w:basedOn w:val="87"/>
    <w:uiPriority w:val="0"/>
    <w:rPr>
      <w:rFonts w:ascii="宋体" w:hAnsi="宋体"/>
      <w:kern w:val="2"/>
      <w:sz w:val="21"/>
    </w:rPr>
  </w:style>
  <w:style w:type="character" w:customStyle="1" w:styleId="944">
    <w:name w:val="正文文本缩进 2 Char1"/>
    <w:basedOn w:val="87"/>
    <w:uiPriority w:val="0"/>
    <w:rPr>
      <w:rFonts w:ascii="仿宋_GB2312" w:eastAsia="仿宋_GB2312"/>
      <w:kern w:val="2"/>
      <w:sz w:val="32"/>
    </w:rPr>
  </w:style>
  <w:style w:type="character" w:customStyle="1" w:styleId="945">
    <w:name w:val="标题 9 Char1"/>
    <w:basedOn w:val="87"/>
    <w:uiPriority w:val="0"/>
    <w:rPr>
      <w:rFonts w:ascii="Cambria" w:hAnsi="Cambria" w:eastAsia="宋体"/>
      <w:kern w:val="2"/>
      <w:sz w:val="21"/>
    </w:rPr>
  </w:style>
  <w:style w:type="character" w:customStyle="1" w:styleId="946">
    <w:name w:val="EmailStyle463"/>
    <w:basedOn w:val="87"/>
    <w:uiPriority w:val="0"/>
    <w:rPr>
      <w:rFonts w:ascii="Arial" w:hAnsi="Arial" w:eastAsia="宋体"/>
      <w:color w:val="auto"/>
      <w:sz w:val="20"/>
    </w:rPr>
  </w:style>
  <w:style w:type="character" w:customStyle="1" w:styleId="947">
    <w:name w:val="样式 正文首行缩进2 Char"/>
    <w:basedOn w:val="87"/>
    <w:link w:val="285"/>
    <w:uiPriority w:val="0"/>
    <w:rPr>
      <w:rFonts w:ascii="Arial" w:hAnsi="Arial" w:eastAsia="宋体" w:cs="Times New Roman"/>
      <w:kern w:val="24"/>
      <w:szCs w:val="21"/>
    </w:rPr>
  </w:style>
  <w:style w:type="character" w:customStyle="1" w:styleId="948">
    <w:name w:val="style31"/>
    <w:basedOn w:val="87"/>
    <w:uiPriority w:val="0"/>
    <w:rPr>
      <w:sz w:val="21"/>
    </w:rPr>
  </w:style>
  <w:style w:type="character" w:customStyle="1" w:styleId="949">
    <w:name w:val="search_content1"/>
    <w:basedOn w:val="87"/>
    <w:uiPriority w:val="0"/>
    <w:rPr>
      <w:sz w:val="22"/>
    </w:rPr>
  </w:style>
  <w:style w:type="character" w:customStyle="1" w:styleId="950">
    <w:name w:val="正文文本 3 Char1"/>
    <w:basedOn w:val="87"/>
    <w:uiPriority w:val="0"/>
    <w:rPr>
      <w:rFonts w:ascii="宋体" w:hAnsi="宋体"/>
      <w:kern w:val="2"/>
      <w:sz w:val="24"/>
    </w:rPr>
  </w:style>
  <w:style w:type="character" w:customStyle="1" w:styleId="951">
    <w:name w:val="正文缩进   技术 Char"/>
    <w:basedOn w:val="87"/>
    <w:link w:val="384"/>
    <w:uiPriority w:val="0"/>
    <w:rPr>
      <w:rFonts w:eastAsia="宋体"/>
    </w:rPr>
  </w:style>
  <w:style w:type="character" w:customStyle="1" w:styleId="952">
    <w:name w:val="标题 8 Char1"/>
    <w:basedOn w:val="87"/>
    <w:uiPriority w:val="0"/>
    <w:rPr>
      <w:rFonts w:ascii="Cambria" w:hAnsi="Cambria" w:eastAsia="宋体"/>
      <w:kern w:val="2"/>
      <w:sz w:val="24"/>
    </w:rPr>
  </w:style>
  <w:style w:type="character" w:customStyle="1" w:styleId="953">
    <w:name w:val="Char Char91"/>
    <w:basedOn w:val="87"/>
    <w:uiPriority w:val="0"/>
    <w:rPr>
      <w:rFonts w:eastAsia="宋体"/>
      <w:kern w:val="2"/>
      <w:sz w:val="21"/>
      <w:lang w:val="en-US" w:eastAsia="zh-CN"/>
    </w:rPr>
  </w:style>
  <w:style w:type="character" w:customStyle="1" w:styleId="954">
    <w:name w:val="普通文字 Char Char2"/>
    <w:basedOn w:val="87"/>
    <w:uiPriority w:val="0"/>
    <w:rPr>
      <w:rFonts w:ascii="宋体" w:hAnsi="Courier New" w:eastAsia="宋体"/>
      <w:kern w:val="2"/>
      <w:sz w:val="21"/>
      <w:lang w:val="en-US" w:eastAsia="zh-CN"/>
    </w:rPr>
  </w:style>
  <w:style w:type="character" w:customStyle="1" w:styleId="955">
    <w:name w:val="样式 正文（首行缩进两字） + 宋体 Char Char Char"/>
    <w:basedOn w:val="87"/>
    <w:uiPriority w:val="0"/>
    <w:rPr>
      <w:rFonts w:hint="eastAsia" w:ascii="宋体" w:hAnsi="宋体" w:eastAsia="宋体"/>
      <w:kern w:val="2"/>
      <w:sz w:val="18"/>
      <w:lang w:val="en-US" w:eastAsia="zh-CN"/>
    </w:rPr>
  </w:style>
  <w:style w:type="character" w:customStyle="1" w:styleId="956">
    <w:name w:val="批注主题 Char1"/>
    <w:basedOn w:val="909"/>
    <w:uiPriority w:val="0"/>
    <w:rPr>
      <w:rFonts w:ascii="宋体" w:hAnsi="宋体"/>
      <w:b/>
      <w:kern w:val="2"/>
      <w:sz w:val="21"/>
    </w:rPr>
  </w:style>
  <w:style w:type="character" w:customStyle="1" w:styleId="957">
    <w:name w:val="正文首行缩进 Char1"/>
    <w:basedOn w:val="917"/>
    <w:uiPriority w:val="0"/>
    <w:rPr>
      <w:rFonts w:ascii="Times New Roman" w:hAnsi="Times New Roman" w:eastAsia="宋体" w:cs="Times New Roman"/>
      <w:szCs w:val="21"/>
    </w:rPr>
  </w:style>
  <w:style w:type="character" w:customStyle="1" w:styleId="958">
    <w:name w:val="song_black12line25"/>
    <w:basedOn w:val="87"/>
    <w:uiPriority w:val="0"/>
  </w:style>
  <w:style w:type="character" w:customStyle="1" w:styleId="959">
    <w:name w:val="标题 1 Char1"/>
    <w:basedOn w:val="87"/>
    <w:uiPriority w:val="0"/>
    <w:rPr>
      <w:b/>
      <w:kern w:val="44"/>
      <w:sz w:val="44"/>
    </w:rPr>
  </w:style>
  <w:style w:type="character" w:customStyle="1" w:styleId="960">
    <w:name w:val="一级标题 Char"/>
    <w:basedOn w:val="926"/>
    <w:link w:val="385"/>
    <w:uiPriority w:val="0"/>
    <w:rPr>
      <w:rFonts w:ascii="华文黑体" w:eastAsia="黑体"/>
      <w:snapToGrid w:val="0"/>
      <w:kern w:val="44"/>
      <w:sz w:val="32"/>
      <w:lang w:val="en-US" w:eastAsia="zh-CN"/>
    </w:rPr>
  </w:style>
  <w:style w:type="character" w:customStyle="1" w:styleId="961">
    <w:name w:val="Char Char18"/>
    <w:basedOn w:val="87"/>
    <w:uiPriority w:val="0"/>
    <w:rPr>
      <w:rFonts w:eastAsia="宋体"/>
      <w:kern w:val="2"/>
      <w:sz w:val="21"/>
      <w:lang w:val="en-US" w:eastAsia="zh-CN"/>
    </w:rPr>
  </w:style>
  <w:style w:type="character" w:customStyle="1" w:styleId="962">
    <w:name w:val="样式5 Char"/>
    <w:basedOn w:val="87"/>
    <w:link w:val="296"/>
    <w:uiPriority w:val="0"/>
    <w:rPr>
      <w:rFonts w:ascii="Verdana" w:hAnsi="Verdana" w:eastAsia="宋体" w:cs="Times New Roman"/>
      <w:kern w:val="0"/>
      <w:sz w:val="24"/>
      <w:szCs w:val="20"/>
    </w:rPr>
  </w:style>
  <w:style w:type="character" w:customStyle="1" w:styleId="963">
    <w:name w:val="txt_0604301"/>
    <w:basedOn w:val="87"/>
    <w:uiPriority w:val="0"/>
    <w:rPr>
      <w:color w:val="003399"/>
    </w:rPr>
  </w:style>
  <w:style w:type="character" w:customStyle="1" w:styleId="964">
    <w:name w:val="style631"/>
    <w:basedOn w:val="87"/>
    <w:uiPriority w:val="0"/>
    <w:rPr>
      <w:color w:val="666666"/>
    </w:rPr>
  </w:style>
  <w:style w:type="character" w:customStyle="1" w:styleId="965">
    <w:name w:val="Char Char30"/>
    <w:basedOn w:val="87"/>
    <w:uiPriority w:val="0"/>
    <w:rPr>
      <w:rFonts w:ascii="Arial" w:hAnsi="Arial" w:eastAsia="黑体"/>
      <w:b/>
      <w:kern w:val="2"/>
      <w:sz w:val="28"/>
      <w:lang w:val="en-US" w:eastAsia="zh-CN"/>
    </w:rPr>
  </w:style>
  <w:style w:type="character" w:customStyle="1" w:styleId="966">
    <w:name w:val="称呼 Char"/>
    <w:basedOn w:val="87"/>
    <w:link w:val="32"/>
    <w:uiPriority w:val="0"/>
    <w:rPr>
      <w:rFonts w:ascii="宋体" w:hAnsi="宋体" w:eastAsia="Times New Roman" w:cs="Times New Roman"/>
      <w:sz w:val="28"/>
      <w:szCs w:val="20"/>
    </w:rPr>
  </w:style>
  <w:style w:type="character" w:customStyle="1" w:styleId="967">
    <w:name w:val="样式 宋体 小四 左侧:  1.85 厘米 段前: 11.15 磅 段后: 11.15 磅 Char"/>
    <w:basedOn w:val="87"/>
    <w:semiHidden/>
    <w:uiPriority w:val="0"/>
    <w:rPr>
      <w:rFonts w:eastAsia="宋体" w:cs="宋体"/>
      <w:kern w:val="2"/>
      <w:sz w:val="24"/>
      <w:szCs w:val="24"/>
      <w:lang w:val="en-US" w:eastAsia="zh-CN" w:bidi="ar-SA"/>
    </w:rPr>
  </w:style>
  <w:style w:type="character" w:customStyle="1" w:styleId="968">
    <w:name w:val="样式 样式 宋体 小四 左侧:  1.85 厘米 段前: 11.15 磅 段后: 11.15 磅 + 图案: 清除 (白色) Char"/>
    <w:basedOn w:val="967"/>
    <w:semiHidden/>
    <w:uiPriority w:val="0"/>
    <w:rPr>
      <w:rFonts w:eastAsia="宋体" w:cs="宋体"/>
      <w:kern w:val="2"/>
      <w:sz w:val="24"/>
      <w:szCs w:val="24"/>
      <w:shd w:val="clear" w:color="auto" w:fill="FFFFFF"/>
      <w:lang w:val="en-US" w:eastAsia="zh-CN" w:bidi="ar-SA"/>
    </w:rPr>
  </w:style>
  <w:style w:type="character" w:customStyle="1" w:styleId="969">
    <w:name w:val="样式 样式 正文（首行缩进两字） + 宋体 小四 首行缩进:  0 厘米 段前: 11.15 磅 段后: 11.15 磅 + 左...1 Char"/>
    <w:basedOn w:val="970"/>
    <w:semiHidden/>
    <w:uiPriority w:val="0"/>
    <w:rPr>
      <w:rFonts w:ascii="宋体" w:hAnsi="宋体" w:eastAsia="宋体" w:cs="宋体"/>
      <w:kern w:val="2"/>
      <w:sz w:val="24"/>
      <w:lang w:val="en-US" w:eastAsia="zh-CN" w:bidi="ar-SA"/>
    </w:rPr>
  </w:style>
  <w:style w:type="character" w:customStyle="1" w:styleId="970">
    <w:name w:val="样式 正文（首行缩进两字） + 宋体 小四 首行缩进:  0 厘米 段前: 11.15 磅 段后: 11.15 磅 Char"/>
    <w:basedOn w:val="87"/>
    <w:semiHidden/>
    <w:uiPriority w:val="0"/>
    <w:rPr>
      <w:rFonts w:ascii="宋体" w:hAnsi="宋体" w:eastAsia="宋体" w:cs="宋体"/>
      <w:kern w:val="2"/>
      <w:sz w:val="24"/>
      <w:lang w:val="en-US" w:eastAsia="zh-CN" w:bidi="ar-SA"/>
    </w:rPr>
  </w:style>
  <w:style w:type="character" w:customStyle="1" w:styleId="971">
    <w:name w:val="梁波"/>
    <w:basedOn w:val="87"/>
    <w:uiPriority w:val="0"/>
    <w:rPr>
      <w:rFonts w:ascii="Arial" w:hAnsi="Arial" w:eastAsia="宋体"/>
      <w:b/>
      <w:bCs/>
      <w:sz w:val="28"/>
      <w:szCs w:val="28"/>
      <w:lang w:val="en-US" w:eastAsia="zh-CN" w:bidi="ar-SA"/>
    </w:rPr>
  </w:style>
  <w:style w:type="character" w:customStyle="1" w:styleId="972">
    <w:name w:val="1、标题 6 Char"/>
    <w:basedOn w:val="87"/>
    <w:uiPriority w:val="0"/>
    <w:rPr>
      <w:rFonts w:ascii="Arial" w:hAnsi="Arial" w:eastAsia="黑体"/>
      <w:b/>
      <w:bCs/>
      <w:kern w:val="2"/>
      <w:sz w:val="24"/>
      <w:szCs w:val="24"/>
      <w:lang w:val="en-US" w:eastAsia="zh-CN" w:bidi="ar-SA"/>
    </w:rPr>
  </w:style>
  <w:style w:type="character" w:customStyle="1" w:styleId="973">
    <w:name w:val="标题 8题注(表格) Char"/>
    <w:basedOn w:val="87"/>
    <w:uiPriority w:val="0"/>
    <w:rPr>
      <w:rFonts w:ascii="Arial" w:hAnsi="Arial" w:eastAsia="黑体"/>
      <w:kern w:val="2"/>
      <w:sz w:val="24"/>
      <w:szCs w:val="24"/>
      <w:lang w:val="en-US" w:eastAsia="zh-CN" w:bidi="ar-SA"/>
    </w:rPr>
  </w:style>
  <w:style w:type="character" w:customStyle="1" w:styleId="974">
    <w:name w:val="表名 Char"/>
    <w:basedOn w:val="87"/>
    <w:link w:val="627"/>
    <w:uiPriority w:val="0"/>
    <w:rPr>
      <w:rFonts w:ascii="Arial" w:hAnsi="Arial" w:cs="Batang"/>
      <w:b/>
      <w:color w:val="000000"/>
      <w:kern w:val="2"/>
      <w:sz w:val="28"/>
      <w:szCs w:val="24"/>
      <w:lang w:val="en-US" w:eastAsia="zh-CN" w:bidi="ar-SA"/>
    </w:rPr>
  </w:style>
  <w:style w:type="character" w:customStyle="1" w:styleId="975">
    <w:name w:val="f81"/>
    <w:basedOn w:val="87"/>
    <w:uiPriority w:val="0"/>
    <w:rPr>
      <w:sz w:val="12"/>
      <w:szCs w:val="12"/>
    </w:rPr>
  </w:style>
  <w:style w:type="character" w:customStyle="1" w:styleId="976">
    <w:name w:val="正文突出显示 Char"/>
    <w:basedOn w:val="87"/>
    <w:uiPriority w:val="0"/>
    <w:rPr>
      <w:rFonts w:eastAsia="宋体"/>
      <w:color w:val="000000"/>
      <w:kern w:val="2"/>
      <w:sz w:val="24"/>
      <w:szCs w:val="24"/>
      <w:lang w:val="en-US" w:eastAsia="zh-CN" w:bidi="ar-SA"/>
    </w:rPr>
  </w:style>
  <w:style w:type="character" w:customStyle="1" w:styleId="977">
    <w:name w:val="干标题(a) Char"/>
    <w:basedOn w:val="87"/>
    <w:uiPriority w:val="0"/>
    <w:rPr>
      <w:rFonts w:ascii="Arial" w:hAnsi="Arial" w:eastAsia="黑体"/>
      <w:kern w:val="2"/>
      <w:sz w:val="21"/>
      <w:lang w:val="en-US" w:eastAsia="zh-CN" w:bidi="ar-SA"/>
    </w:rPr>
  </w:style>
  <w:style w:type="character" w:customStyle="1" w:styleId="978">
    <w:name w:val="项标题(1) Char Char"/>
    <w:basedOn w:val="87"/>
    <w:uiPriority w:val="0"/>
    <w:rPr>
      <w:rFonts w:eastAsia="宋体"/>
      <w:b/>
      <w:kern w:val="2"/>
      <w:sz w:val="24"/>
      <w:lang w:val="en-US" w:eastAsia="zh-CN" w:bidi="ar-SA"/>
    </w:rPr>
  </w:style>
  <w:style w:type="character" w:customStyle="1" w:styleId="979">
    <w:name w:val="普通文字 Char2"/>
    <w:basedOn w:val="87"/>
    <w:uiPriority w:val="0"/>
    <w:rPr>
      <w:rFonts w:ascii="宋体" w:hAnsi="Courier New" w:eastAsia="宋体"/>
      <w:kern w:val="2"/>
      <w:sz w:val="21"/>
      <w:lang w:val="en-US" w:eastAsia="zh-CN" w:bidi="ar-SA"/>
    </w:rPr>
  </w:style>
  <w:style w:type="character" w:customStyle="1" w:styleId="980">
    <w:name w:val="正文文字 2 Char Char"/>
    <w:basedOn w:val="87"/>
    <w:uiPriority w:val="0"/>
    <w:rPr>
      <w:kern w:val="2"/>
      <w:sz w:val="28"/>
      <w:lang w:bidi="ar-SA"/>
    </w:rPr>
  </w:style>
  <w:style w:type="character" w:customStyle="1" w:styleId="981">
    <w:name w:val="正文文字缩进 3 Char Char"/>
    <w:basedOn w:val="87"/>
    <w:uiPriority w:val="0"/>
    <w:rPr>
      <w:kern w:val="2"/>
      <w:sz w:val="21"/>
      <w:lang w:bidi="ar-SA"/>
    </w:rPr>
  </w:style>
  <w:style w:type="character" w:customStyle="1" w:styleId="982">
    <w:name w:val="正文文字 Char Char"/>
    <w:basedOn w:val="87"/>
    <w:uiPriority w:val="0"/>
    <w:rPr>
      <w:rFonts w:ascii="Arial" w:hAnsi="Arial" w:eastAsia="宋体"/>
      <w:sz w:val="24"/>
      <w:szCs w:val="24"/>
      <w:lang w:val="en-US" w:eastAsia="zh-CN" w:bidi="ar-SA"/>
    </w:rPr>
  </w:style>
  <w:style w:type="character" w:customStyle="1" w:styleId="983">
    <w:name w:val="-*+ Char1"/>
    <w:basedOn w:val="87"/>
    <w:uiPriority w:val="0"/>
    <w:rPr>
      <w:rFonts w:ascii="华文黑体" w:eastAsia="华文黑体"/>
      <w:b/>
      <w:snapToGrid w:val="0"/>
      <w:kern w:val="2"/>
      <w:sz w:val="72"/>
      <w:lang w:val="en-US" w:eastAsia="zh-CN" w:bidi="ar-SA"/>
    </w:rPr>
  </w:style>
  <w:style w:type="character" w:customStyle="1" w:styleId="984">
    <w:name w:val="正文文字缩进 2 Char"/>
    <w:basedOn w:val="87"/>
    <w:uiPriority w:val="0"/>
    <w:rPr>
      <w:rFonts w:eastAsia="宋体"/>
      <w:color w:val="000000"/>
      <w:kern w:val="2"/>
      <w:sz w:val="21"/>
      <w:lang w:val="en-US" w:eastAsia="zh-CN" w:bidi="ar-SA"/>
    </w:rPr>
  </w:style>
  <w:style w:type="character" w:customStyle="1" w:styleId="985">
    <w:name w:val="even Char Char1"/>
    <w:basedOn w:val="87"/>
    <w:uiPriority w:val="0"/>
    <w:rPr>
      <w:rFonts w:eastAsia="宋体"/>
      <w:kern w:val="2"/>
      <w:sz w:val="18"/>
      <w:lang w:val="en-US" w:eastAsia="zh-CN" w:bidi="ar-SA"/>
    </w:rPr>
  </w:style>
  <w:style w:type="character" w:customStyle="1" w:styleId="986">
    <w:name w:val="节标题 1.1 Char1"/>
    <w:basedOn w:val="87"/>
    <w:uiPriority w:val="0"/>
    <w:rPr>
      <w:rFonts w:ascii="Arial" w:hAnsi="Arial" w:eastAsia="楷体_GB2312"/>
      <w:b/>
      <w:kern w:val="2"/>
      <w:sz w:val="36"/>
      <w:lang w:val="en-US" w:eastAsia="zh-CN" w:bidi="ar-SA"/>
    </w:rPr>
  </w:style>
  <w:style w:type="character" w:customStyle="1" w:styleId="987">
    <w:name w:val="标题 3 Char Char2"/>
    <w:basedOn w:val="87"/>
    <w:uiPriority w:val="0"/>
    <w:rPr>
      <w:rFonts w:eastAsia="宋体"/>
      <w:b/>
      <w:kern w:val="2"/>
      <w:sz w:val="28"/>
      <w:lang w:val="en-US" w:eastAsia="zh-CN" w:bidi="ar-SA"/>
    </w:rPr>
  </w:style>
  <w:style w:type="character" w:customStyle="1" w:styleId="988">
    <w:name w:val="标题1.1.1.1.1 Char1"/>
    <w:basedOn w:val="87"/>
    <w:uiPriority w:val="0"/>
    <w:rPr>
      <w:rFonts w:eastAsia="宋体"/>
      <w:b/>
      <w:kern w:val="2"/>
      <w:sz w:val="28"/>
      <w:lang w:val="en-US" w:eastAsia="zh-CN" w:bidi="ar-SA"/>
    </w:rPr>
  </w:style>
  <w:style w:type="character" w:customStyle="1" w:styleId="989">
    <w:name w:val="正文文字缩进 Char Char"/>
    <w:basedOn w:val="87"/>
    <w:uiPriority w:val="0"/>
    <w:rPr>
      <w:rFonts w:eastAsia="宋体"/>
      <w:kern w:val="2"/>
      <w:sz w:val="21"/>
      <w:lang w:val="en-US" w:eastAsia="zh-CN" w:bidi="ar-SA"/>
    </w:rPr>
  </w:style>
  <w:style w:type="character" w:customStyle="1" w:styleId="990">
    <w:name w:val="A8"/>
    <w:uiPriority w:val="0"/>
    <w:rPr>
      <w:rFonts w:cs="Verdana"/>
      <w:color w:val="000000"/>
      <w:sz w:val="14"/>
      <w:szCs w:val="14"/>
    </w:rPr>
  </w:style>
  <w:style w:type="character" w:customStyle="1" w:styleId="991">
    <w:name w:val="A9"/>
    <w:uiPriority w:val="0"/>
    <w:rPr>
      <w:rFonts w:cs="Verdana"/>
      <w:color w:val="000000"/>
      <w:sz w:val="8"/>
      <w:szCs w:val="8"/>
    </w:rPr>
  </w:style>
  <w:style w:type="character" w:customStyle="1" w:styleId="992">
    <w:name w:val="textcontents"/>
    <w:basedOn w:val="87"/>
    <w:uiPriority w:val="0"/>
  </w:style>
  <w:style w:type="character" w:customStyle="1" w:styleId="993">
    <w:name w:val="正文文字缩进 Char Char1"/>
    <w:basedOn w:val="87"/>
    <w:uiPriority w:val="0"/>
    <w:rPr>
      <w:rFonts w:eastAsia="仿宋_GB2312"/>
      <w:kern w:val="2"/>
      <w:sz w:val="32"/>
      <w:szCs w:val="21"/>
      <w:lang w:val="en-US" w:eastAsia="zh-CN" w:bidi="ar-SA"/>
    </w:rPr>
  </w:style>
  <w:style w:type="character" w:customStyle="1" w:styleId="994">
    <w:name w:val="干标题(a) Char1"/>
    <w:basedOn w:val="87"/>
    <w:uiPriority w:val="0"/>
    <w:rPr>
      <w:rFonts w:ascii="Arial" w:hAnsi="Arial" w:eastAsia="黑体"/>
      <w:sz w:val="21"/>
      <w:szCs w:val="21"/>
      <w:lang w:val="en-US" w:eastAsia="zh-CN" w:bidi="ar-SA"/>
    </w:rPr>
  </w:style>
  <w:style w:type="character" w:customStyle="1" w:styleId="995">
    <w:name w:val="项标题(1) Char Char1"/>
    <w:basedOn w:val="87"/>
    <w:uiPriority w:val="0"/>
    <w:rPr>
      <w:rFonts w:eastAsia="宋体"/>
      <w:b/>
      <w:bCs/>
      <w:sz w:val="24"/>
      <w:szCs w:val="24"/>
      <w:lang w:val="en-US" w:eastAsia="zh-CN" w:bidi="ar-SA"/>
    </w:rPr>
  </w:style>
  <w:style w:type="character" w:customStyle="1" w:styleId="996">
    <w:name w:val="正文文字 2 Char Char1"/>
    <w:basedOn w:val="87"/>
    <w:uiPriority w:val="0"/>
    <w:rPr>
      <w:rFonts w:eastAsia="宋体"/>
      <w:kern w:val="2"/>
      <w:sz w:val="21"/>
      <w:szCs w:val="21"/>
      <w:lang w:val="en-US" w:eastAsia="zh-CN" w:bidi="ar-SA"/>
    </w:rPr>
  </w:style>
  <w:style w:type="character" w:customStyle="1" w:styleId="997">
    <w:name w:val="目标题 1) Char1"/>
    <w:basedOn w:val="87"/>
    <w:uiPriority w:val="0"/>
    <w:rPr>
      <w:rFonts w:ascii="Arial" w:hAnsi="Arial" w:eastAsia="黑体"/>
      <w:sz w:val="24"/>
      <w:szCs w:val="24"/>
      <w:lang w:val="en-US" w:eastAsia="zh-CN" w:bidi="ar-SA"/>
    </w:rPr>
  </w:style>
  <w:style w:type="character" w:customStyle="1" w:styleId="998">
    <w:name w:val="正文文字缩进 3 Char Char1"/>
    <w:basedOn w:val="87"/>
    <w:uiPriority w:val="0"/>
    <w:rPr>
      <w:rFonts w:eastAsia="宋体"/>
      <w:kern w:val="2"/>
      <w:sz w:val="16"/>
      <w:szCs w:val="16"/>
      <w:lang w:val="en-US" w:eastAsia="zh-CN" w:bidi="ar-SA"/>
    </w:rPr>
  </w:style>
  <w:style w:type="character" w:customStyle="1" w:styleId="999">
    <w:name w:val="正文文字 Char Char1"/>
    <w:basedOn w:val="87"/>
    <w:uiPriority w:val="0"/>
    <w:rPr>
      <w:rFonts w:eastAsia="宋体"/>
      <w:kern w:val="2"/>
      <w:sz w:val="21"/>
      <w:szCs w:val="21"/>
      <w:lang w:val="en-US" w:eastAsia="zh-CN" w:bidi="ar-SA"/>
    </w:rPr>
  </w:style>
  <w:style w:type="character" w:customStyle="1" w:styleId="1000">
    <w:name w:val="正文文字缩进 2 Char1"/>
    <w:basedOn w:val="87"/>
    <w:qFormat/>
    <w:uiPriority w:val="0"/>
    <w:rPr>
      <w:rFonts w:eastAsia="宋体"/>
      <w:kern w:val="2"/>
      <w:sz w:val="21"/>
      <w:szCs w:val="21"/>
      <w:lang w:val="en-US" w:eastAsia="zh-CN" w:bidi="ar-SA"/>
    </w:rPr>
  </w:style>
  <w:style w:type="character" w:customStyle="1" w:styleId="1001">
    <w:name w:val="even Char"/>
    <w:basedOn w:val="87"/>
    <w:qFormat/>
    <w:uiPriority w:val="0"/>
    <w:rPr>
      <w:rFonts w:eastAsia="宋体"/>
      <w:kern w:val="2"/>
      <w:sz w:val="18"/>
      <w:szCs w:val="21"/>
      <w:lang w:val="en-US" w:eastAsia="zh-CN" w:bidi="ar-SA"/>
    </w:rPr>
  </w:style>
  <w:style w:type="character" w:customStyle="1" w:styleId="1002">
    <w:name w:val="标题1.1.1.1.1.1 Char1"/>
    <w:basedOn w:val="87"/>
    <w:qFormat/>
    <w:uiPriority w:val="0"/>
    <w:rPr>
      <w:rFonts w:ascii="Arial" w:hAnsi="Arial" w:eastAsia="黑体"/>
      <w:b/>
      <w:bCs/>
      <w:sz w:val="24"/>
      <w:szCs w:val="24"/>
      <w:lang w:val="en-US" w:eastAsia="zh-CN" w:bidi="ar-SA"/>
    </w:rPr>
  </w:style>
  <w:style w:type="character" w:customStyle="1" w:styleId="1003">
    <w:name w:val="标书正文 Char"/>
    <w:basedOn w:val="87"/>
    <w:link w:val="317"/>
    <w:qFormat/>
    <w:uiPriority w:val="0"/>
    <w:rPr>
      <w:rFonts w:ascii="Times New Roman" w:hAnsi="Times New Roman" w:eastAsia="宋体" w:cs="Times New Roman"/>
      <w:spacing w:val="20"/>
      <w:szCs w:val="20"/>
    </w:rPr>
  </w:style>
  <w:style w:type="character" w:customStyle="1" w:styleId="1004">
    <w:name w:val="图表文字 Char"/>
    <w:basedOn w:val="87"/>
    <w:link w:val="640"/>
    <w:qFormat/>
    <w:uiPriority w:val="0"/>
    <w:rPr>
      <w:rFonts w:ascii="宋体" w:hAnsi="Times New Roman" w:eastAsia="宋体" w:cs="Times New Roman"/>
      <w:color w:val="000000"/>
      <w:szCs w:val="21"/>
    </w:rPr>
  </w:style>
  <w:style w:type="character" w:customStyle="1" w:styleId="1005">
    <w:name w:val="标书标题5 Char"/>
    <w:basedOn w:val="87"/>
    <w:link w:val="639"/>
    <w:qFormat/>
    <w:uiPriority w:val="0"/>
    <w:rPr>
      <w:rFonts w:ascii="宋体" w:hAnsi="Times New Roman" w:eastAsia="宋体" w:cs="Times New Roman"/>
      <w:b/>
      <w:bCs/>
      <w:sz w:val="28"/>
      <w:szCs w:val="28"/>
    </w:rPr>
  </w:style>
  <w:style w:type="character" w:customStyle="1" w:styleId="1006">
    <w:name w:val="标题 3 Char Char Char Char Char Char Char Char Char Char Char Char Char Char Char Char Char Char Char Char Char Char Char Char Char Char Char Char Char Char Char Char Char Char Char Char Char Char Char Char Char Char Char Char Char Char Char Char Char Cha"/>
    <w:basedOn w:val="87"/>
    <w:qFormat/>
    <w:uiPriority w:val="0"/>
    <w:rPr>
      <w:rFonts w:hAnsi="宋体" w:eastAsia="黑体"/>
      <w:kern w:val="2"/>
      <w:sz w:val="21"/>
      <w:lang w:val="en-US" w:eastAsia="zh-CN" w:bidi="ar-SA"/>
    </w:rPr>
  </w:style>
  <w:style w:type="character" w:customStyle="1" w:styleId="1007">
    <w:name w:val="编号标题2 Char Char Char Char Char Char Char Char Char Char Ch"/>
    <w:basedOn w:val="87"/>
    <w:qFormat/>
    <w:uiPriority w:val="0"/>
    <w:rPr>
      <w:rFonts w:ascii="Arial" w:hAnsi="Arial" w:eastAsia="黑体"/>
      <w:bCs/>
      <w:kern w:val="2"/>
      <w:sz w:val="21"/>
      <w:szCs w:val="32"/>
      <w:lang w:val="en-US" w:eastAsia="zh-CN" w:bidi="ar-SA"/>
    </w:rPr>
  </w:style>
  <w:style w:type="character" w:customStyle="1" w:styleId="1008">
    <w:name w:val="标题 4 Char Char Char Char Char Char Char Char Char Char Char Char Char Char Char Char Char Char Char Char Char Char Char Char Char Char Char Char Char Char Char Char Char Char Char Char Char Char Char Char Char Char Char Char Char Char Char Char Char Cha"/>
    <w:basedOn w:val="87"/>
    <w:qFormat/>
    <w:uiPriority w:val="0"/>
    <w:rPr>
      <w:rFonts w:ascii="Arial" w:hAnsi="Arial" w:eastAsia="黑体"/>
      <w:bCs/>
      <w:szCs w:val="28"/>
    </w:rPr>
  </w:style>
  <w:style w:type="character" w:customStyle="1" w:styleId="1009">
    <w:name w:val="标题 1 1 Char Char Char Char"/>
    <w:basedOn w:val="87"/>
    <w:qFormat/>
    <w:uiPriority w:val="0"/>
    <w:rPr>
      <w:rFonts w:eastAsia="黑体"/>
      <w:bCs/>
      <w:kern w:val="44"/>
      <w:sz w:val="21"/>
      <w:szCs w:val="44"/>
      <w:lang w:val="en-US" w:eastAsia="zh-CN" w:bidi="ar-SA"/>
    </w:rPr>
  </w:style>
  <w:style w:type="character" w:customStyle="1" w:styleId="1010">
    <w:name w:val="编号标题2 Char Char Char"/>
    <w:basedOn w:val="87"/>
    <w:qFormat/>
    <w:uiPriority w:val="0"/>
    <w:rPr>
      <w:rFonts w:ascii="Arial" w:hAnsi="Arial" w:eastAsia="黑体"/>
      <w:bCs/>
      <w:kern w:val="2"/>
      <w:sz w:val="21"/>
      <w:szCs w:val="32"/>
      <w:lang w:val="en-US" w:eastAsia="zh-CN" w:bidi="ar-SA"/>
    </w:rPr>
  </w:style>
  <w:style w:type="character" w:customStyle="1" w:styleId="1011">
    <w:name w:val="text12st_hs1"/>
    <w:basedOn w:val="87"/>
    <w:qFormat/>
    <w:uiPriority w:val="0"/>
    <w:rPr>
      <w:color w:val="000000"/>
      <w:sz w:val="19"/>
      <w:szCs w:val="19"/>
      <w:u w:val="none"/>
    </w:rPr>
  </w:style>
  <w:style w:type="character" w:customStyle="1" w:styleId="1012">
    <w:name w:val="样式 宋体 小四1"/>
    <w:basedOn w:val="87"/>
    <w:qFormat/>
    <w:uiPriority w:val="0"/>
    <w:rPr>
      <w:rFonts w:ascii="宋体" w:hAnsi="宋体"/>
      <w:sz w:val="24"/>
    </w:rPr>
  </w:style>
  <w:style w:type="character" w:customStyle="1" w:styleId="1013">
    <w:name w:val="一 Char"/>
    <w:basedOn w:val="87"/>
    <w:qFormat/>
    <w:uiPriority w:val="0"/>
    <w:rPr>
      <w:rFonts w:ascii="宋体" w:hAnsi="宋体" w:eastAsia="宋体"/>
      <w:b/>
      <w:bCs/>
      <w:sz w:val="28"/>
      <w:lang w:val="en-US" w:eastAsia="zh-CN" w:bidi="ar-SA"/>
    </w:rPr>
  </w:style>
  <w:style w:type="character" w:customStyle="1" w:styleId="1014">
    <w:name w:val="Style 新細明體 14 pt"/>
    <w:basedOn w:val="87"/>
    <w:qFormat/>
    <w:uiPriority w:val="0"/>
    <w:rPr>
      <w:rFonts w:ascii="PMingLiU" w:hAnsi="PMingLiU"/>
      <w:spacing w:val="30"/>
      <w:sz w:val="28"/>
    </w:rPr>
  </w:style>
  <w:style w:type="character" w:customStyle="1" w:styleId="1015">
    <w:name w:val="樣式 標題 3 + (中文) MS Gothic 10.5 點 Char Char Char Char Char Char Char Char"/>
    <w:basedOn w:val="87"/>
    <w:link w:val="673"/>
    <w:qFormat/>
    <w:uiPriority w:val="0"/>
    <w:rPr>
      <w:rFonts w:ascii="Times New Roman" w:hAnsi="PMingLiU" w:eastAsia="MS Gothic" w:cs="Times New Roman"/>
      <w:bCs/>
      <w:snapToGrid w:val="0"/>
      <w:sz w:val="24"/>
      <w:szCs w:val="24"/>
      <w:lang w:eastAsia="zh-TW"/>
    </w:rPr>
  </w:style>
  <w:style w:type="character" w:customStyle="1" w:styleId="1016">
    <w:name w:val="Right Par 8"/>
    <w:basedOn w:val="87"/>
    <w:qFormat/>
    <w:uiPriority w:val="0"/>
  </w:style>
  <w:style w:type="character" w:customStyle="1" w:styleId="1017">
    <w:name w:val="Style 樣式 標題 3 + (中文) MS Gothic 10.5 點 + (Latin) Times New Roman (A... Char"/>
    <w:basedOn w:val="87"/>
    <w:link w:val="678"/>
    <w:qFormat/>
    <w:uiPriority w:val="0"/>
    <w:rPr>
      <w:rFonts w:ascii="Times New Roman" w:hAnsi="PMingLiU" w:eastAsia="PMingLiU" w:cs="Times New Roman"/>
      <w:bCs/>
      <w:snapToGrid w:val="0"/>
      <w:sz w:val="24"/>
      <w:szCs w:val="24"/>
      <w:lang w:eastAsia="zh-TW"/>
    </w:rPr>
  </w:style>
  <w:style w:type="character" w:customStyle="1" w:styleId="1018">
    <w:name w:val="3 bullet Char Char Char"/>
    <w:basedOn w:val="87"/>
    <w:qFormat/>
    <w:uiPriority w:val="0"/>
    <w:rPr>
      <w:rFonts w:ascii="Arial" w:hAnsi="Arial" w:eastAsia="PMingLiU"/>
      <w:sz w:val="24"/>
      <w:szCs w:val="24"/>
      <w:lang w:val="en-US" w:eastAsia="zh-TW" w:bidi="ar-SA"/>
    </w:rPr>
  </w:style>
  <w:style w:type="character" w:customStyle="1" w:styleId="1019">
    <w:name w:val="Heading 3 Char1 字元"/>
    <w:basedOn w:val="87"/>
    <w:qFormat/>
    <w:uiPriority w:val="0"/>
    <w:rPr>
      <w:rFonts w:ascii="Arial" w:hAnsi="Arial" w:eastAsia="PMingLiU"/>
      <w:sz w:val="24"/>
      <w:szCs w:val="24"/>
      <w:lang w:val="en-US" w:eastAsia="zh-TW" w:bidi="ar-SA"/>
    </w:rPr>
  </w:style>
  <w:style w:type="character" w:customStyle="1" w:styleId="1020">
    <w:name w:val="列表编号3 字元"/>
    <w:basedOn w:val="87"/>
    <w:qFormat/>
    <w:uiPriority w:val="0"/>
    <w:rPr>
      <w:rFonts w:eastAsia="宋体"/>
      <w:color w:val="000000"/>
      <w:kern w:val="2"/>
      <w:sz w:val="24"/>
      <w:szCs w:val="24"/>
      <w:lang w:val="en-US" w:eastAsia="zh-CN" w:bidi="ar-SA"/>
    </w:rPr>
  </w:style>
  <w:style w:type="character" w:customStyle="1" w:styleId="1021">
    <w:name w:val="font"/>
    <w:basedOn w:val="87"/>
    <w:qFormat/>
    <w:uiPriority w:val="0"/>
  </w:style>
  <w:style w:type="character" w:customStyle="1" w:styleId="1022">
    <w:name w:val="top11"/>
    <w:basedOn w:val="87"/>
    <w:qFormat/>
    <w:uiPriority w:val="0"/>
  </w:style>
  <w:style w:type="character" w:customStyle="1" w:styleId="1023">
    <w:name w:val="样式 标题 2标题 2 Char Char Char Char Char Char Char Char Char Char C... Char"/>
    <w:basedOn w:val="87"/>
    <w:link w:val="703"/>
    <w:qFormat/>
    <w:uiPriority w:val="0"/>
    <w:rPr>
      <w:rFonts w:ascii="宋体" w:hAnsi="宋体" w:eastAsia="宋体" w:cs="Times New Roman"/>
      <w:b/>
      <w:caps/>
      <w:snapToGrid w:val="0"/>
      <w:color w:val="000000"/>
      <w:sz w:val="28"/>
      <w:szCs w:val="20"/>
      <w:u w:val="single"/>
    </w:rPr>
  </w:style>
  <w:style w:type="character" w:customStyle="1" w:styleId="1024">
    <w:name w:val="main14"/>
    <w:basedOn w:val="87"/>
    <w:qFormat/>
    <w:uiPriority w:val="0"/>
  </w:style>
  <w:style w:type="character" w:customStyle="1" w:styleId="1025">
    <w:name w:val="Char Char27"/>
    <w:basedOn w:val="87"/>
    <w:qFormat/>
    <w:uiPriority w:val="0"/>
    <w:rPr>
      <w:rFonts w:ascii="宋体" w:hAnsi="Courier New" w:eastAsia="宋体"/>
      <w:kern w:val="2"/>
      <w:sz w:val="21"/>
      <w:szCs w:val="21"/>
      <w:lang w:val="en-US" w:eastAsia="zh-CN" w:bidi="ar-SA"/>
    </w:rPr>
  </w:style>
  <w:style w:type="character" w:customStyle="1" w:styleId="1026">
    <w:name w:val="图表左对齐 Char Char"/>
    <w:basedOn w:val="87"/>
    <w:qFormat/>
    <w:uiPriority w:val="0"/>
    <w:rPr>
      <w:rFonts w:eastAsia="宋体"/>
      <w:spacing w:val="-10"/>
      <w:kern w:val="2"/>
      <w:sz w:val="24"/>
      <w:szCs w:val="28"/>
      <w:lang w:val="en-US" w:eastAsia="zh-CN" w:bidi="ar-SA"/>
    </w:rPr>
  </w:style>
  <w:style w:type="character" w:customStyle="1" w:styleId="1027">
    <w:name w:val="样式 标题 3 + 黑色 Char"/>
    <w:basedOn w:val="87"/>
    <w:link w:val="716"/>
    <w:qFormat/>
    <w:uiPriority w:val="0"/>
    <w:rPr>
      <w:rFonts w:ascii="Arial" w:hAnsi="Arial" w:eastAsia="宋体" w:cs="Arial"/>
      <w:color w:val="FF0000"/>
      <w:sz w:val="24"/>
      <w:szCs w:val="24"/>
    </w:rPr>
  </w:style>
  <w:style w:type="character" w:customStyle="1" w:styleId="1028">
    <w:name w:val="图标中对齐 Char"/>
    <w:basedOn w:val="858"/>
    <w:link w:val="723"/>
    <w:qFormat/>
    <w:uiPriority w:val="0"/>
    <w:rPr>
      <w:rFonts w:ascii="Times New Roman" w:hAnsi="Times New Roman" w:eastAsia="宋体" w:cs="Times New Roman"/>
      <w:spacing w:val="-10"/>
      <w:sz w:val="24"/>
      <w:szCs w:val="28"/>
    </w:rPr>
  </w:style>
  <w:style w:type="character" w:customStyle="1" w:styleId="1029">
    <w:name w:val="样式 超链接 + 仿宋_GB2312 小四 加粗"/>
    <w:basedOn w:val="98"/>
    <w:semiHidden/>
    <w:qFormat/>
    <w:uiPriority w:val="0"/>
    <w:rPr>
      <w:rFonts w:ascii="仿宋_GB2312" w:hAnsi="仿宋_GB2312" w:eastAsia="黑体"/>
      <w:b/>
      <w:bCs/>
      <w:color w:val="auto"/>
      <w:sz w:val="24"/>
      <w:u w:val="none"/>
    </w:rPr>
  </w:style>
  <w:style w:type="character" w:customStyle="1" w:styleId="1030">
    <w:name w:val="脚注文本 Char"/>
    <w:basedOn w:val="87"/>
    <w:link w:val="69"/>
    <w:qFormat/>
    <w:uiPriority w:val="0"/>
    <w:rPr>
      <w:rFonts w:ascii="Times New Roman" w:hAnsi="Times New Roman" w:eastAsia="宋体" w:cs="Times New Roman"/>
      <w:sz w:val="18"/>
      <w:szCs w:val="18"/>
    </w:rPr>
  </w:style>
  <w:style w:type="character" w:customStyle="1" w:styleId="1031">
    <w:name w:val="HTML 预设格式 Char"/>
    <w:basedOn w:val="87"/>
    <w:link w:val="82"/>
    <w:qFormat/>
    <w:uiPriority w:val="0"/>
    <w:rPr>
      <w:rFonts w:ascii="宋体" w:hAnsi="宋体" w:eastAsia="宋体" w:cs="宋体"/>
      <w:kern w:val="0"/>
      <w:sz w:val="24"/>
      <w:szCs w:val="24"/>
    </w:rPr>
  </w:style>
  <w:style w:type="character" w:customStyle="1" w:styleId="1032">
    <w:name w:val="尾注文本 Char"/>
    <w:basedOn w:val="87"/>
    <w:link w:val="53"/>
    <w:qFormat/>
    <w:uiPriority w:val="0"/>
    <w:rPr>
      <w:rFonts w:ascii="Times New Roman" w:hAnsi="Times New Roman" w:eastAsia="宋体" w:cs="Times New Roman"/>
      <w:sz w:val="24"/>
      <w:szCs w:val="24"/>
    </w:rPr>
  </w:style>
  <w:style w:type="character" w:customStyle="1" w:styleId="1033">
    <w:name w:val="2 封面_第三行"/>
    <w:basedOn w:val="87"/>
    <w:qFormat/>
    <w:uiPriority w:val="0"/>
    <w:rPr>
      <w:b/>
      <w:bCs/>
      <w:sz w:val="96"/>
    </w:rPr>
  </w:style>
  <w:style w:type="character" w:customStyle="1" w:styleId="1034">
    <w:name w:val="Char Char10"/>
    <w:basedOn w:val="87"/>
    <w:qFormat/>
    <w:uiPriority w:val="0"/>
    <w:rPr>
      <w:b/>
      <w:bCs/>
      <w:sz w:val="28"/>
      <w:szCs w:val="44"/>
      <w:lang w:val="en-US" w:eastAsia="zh-CN" w:bidi="ar-SA"/>
    </w:rPr>
  </w:style>
  <w:style w:type="character" w:customStyle="1" w:styleId="1035">
    <w:name w:val="样式 小四"/>
    <w:qFormat/>
    <w:uiPriority w:val="0"/>
    <w:rPr>
      <w:rFonts w:cs="宋体"/>
      <w:color w:val="000000"/>
      <w:sz w:val="21"/>
      <w:szCs w:val="21"/>
    </w:rPr>
  </w:style>
  <w:style w:type="character" w:customStyle="1" w:styleId="1036">
    <w:name w:val="样式 样式 标题 3 + (中文) 黑体 Char + (中文) 宋体 小四 Char Char Char Char Char Char Char"/>
    <w:basedOn w:val="87"/>
    <w:link w:val="758"/>
    <w:qFormat/>
    <w:uiPriority w:val="0"/>
    <w:rPr>
      <w:rFonts w:ascii="宋体" w:hAnsi="Courier New" w:cs="Courier New"/>
      <w:szCs w:val="21"/>
    </w:rPr>
  </w:style>
  <w:style w:type="character" w:customStyle="1" w:styleId="1037">
    <w:name w:val="样式 样式 标题 3 + (中文) 黑体 Char + (中文) 宋体 小四 Char Char Char Char Char Char Char Char Char Char"/>
    <w:basedOn w:val="87"/>
    <w:link w:val="759"/>
    <w:qFormat/>
    <w:uiPriority w:val="0"/>
    <w:rPr>
      <w:rFonts w:ascii="宋体" w:hAnsi="Courier New" w:cs="Courier New"/>
      <w:sz w:val="24"/>
      <w:szCs w:val="21"/>
    </w:rPr>
  </w:style>
  <w:style w:type="character" w:customStyle="1" w:styleId="1038">
    <w:name w:val="副标题 Char"/>
    <w:basedOn w:val="87"/>
    <w:link w:val="66"/>
    <w:uiPriority w:val="0"/>
    <w:rPr>
      <w:rFonts w:ascii="Arial" w:hAnsi="Arial" w:eastAsia="宋体" w:cs="Arial"/>
      <w:b/>
      <w:bCs/>
      <w:kern w:val="28"/>
      <w:sz w:val="32"/>
      <w:szCs w:val="32"/>
    </w:rPr>
  </w:style>
  <w:style w:type="character" w:customStyle="1" w:styleId="1039">
    <w:name w:val="电子邮件签名 Char"/>
    <w:basedOn w:val="87"/>
    <w:link w:val="23"/>
    <w:uiPriority w:val="0"/>
    <w:rPr>
      <w:rFonts w:ascii="Times New Roman" w:hAnsi="Times New Roman" w:eastAsia="宋体" w:cs="Times New Roman"/>
      <w:sz w:val="28"/>
      <w:szCs w:val="21"/>
    </w:rPr>
  </w:style>
  <w:style w:type="character" w:customStyle="1" w:styleId="1040">
    <w:name w:val="结束语 Char"/>
    <w:basedOn w:val="87"/>
    <w:link w:val="34"/>
    <w:uiPriority w:val="0"/>
    <w:rPr>
      <w:rFonts w:ascii="Times New Roman" w:hAnsi="Times New Roman" w:eastAsia="宋体" w:cs="Times New Roman"/>
      <w:sz w:val="28"/>
      <w:szCs w:val="21"/>
    </w:rPr>
  </w:style>
  <w:style w:type="character" w:customStyle="1" w:styleId="1041">
    <w:name w:val="签名 Char"/>
    <w:basedOn w:val="87"/>
    <w:link w:val="60"/>
    <w:uiPriority w:val="0"/>
    <w:rPr>
      <w:rFonts w:ascii="Times New Roman" w:hAnsi="Times New Roman" w:eastAsia="宋体" w:cs="Times New Roman"/>
      <w:sz w:val="28"/>
      <w:szCs w:val="21"/>
    </w:rPr>
  </w:style>
  <w:style w:type="character" w:customStyle="1" w:styleId="1042">
    <w:name w:val="HTML 地址 Char"/>
    <w:basedOn w:val="87"/>
    <w:link w:val="42"/>
    <w:uiPriority w:val="0"/>
    <w:rPr>
      <w:rFonts w:ascii="Times New Roman" w:hAnsi="Times New Roman" w:eastAsia="宋体" w:cs="Times New Roman"/>
      <w:i/>
      <w:iCs/>
      <w:sz w:val="28"/>
      <w:szCs w:val="21"/>
    </w:rPr>
  </w:style>
  <w:style w:type="character" w:customStyle="1" w:styleId="1043">
    <w:name w:val="信息标题 Char"/>
    <w:basedOn w:val="87"/>
    <w:link w:val="81"/>
    <w:uiPriority w:val="0"/>
    <w:rPr>
      <w:rFonts w:ascii="Arial" w:hAnsi="Arial" w:eastAsia="宋体" w:cs="Arial"/>
      <w:szCs w:val="21"/>
      <w:shd w:val="pct20" w:color="auto" w:fill="auto"/>
    </w:rPr>
  </w:style>
  <w:style w:type="character" w:customStyle="1" w:styleId="1044">
    <w:name w:val="样式 样式 标题 3 + (中文) 黑体 Char + (中文) 宋体 小四 Char Char Char Char Char Char"/>
    <w:basedOn w:val="87"/>
    <w:uiPriority w:val="0"/>
    <w:rPr>
      <w:rFonts w:ascii="宋体" w:hAnsi="Courier New" w:cs="Courier New"/>
      <w:kern w:val="2"/>
      <w:sz w:val="24"/>
      <w:szCs w:val="21"/>
    </w:rPr>
  </w:style>
  <w:style w:type="character" w:customStyle="1" w:styleId="1045">
    <w:name w:val="罗慧（四级） Char"/>
    <w:basedOn w:val="87"/>
    <w:link w:val="770"/>
    <w:uiPriority w:val="0"/>
    <w:rPr>
      <w:sz w:val="28"/>
      <w:lang w:val="en-US" w:eastAsia="zh-CN" w:bidi="ar-SA"/>
    </w:rPr>
  </w:style>
  <w:style w:type="character" w:customStyle="1" w:styleId="1046">
    <w:name w:val="罗慧（二级标题） Char Char"/>
    <w:basedOn w:val="87"/>
    <w:link w:val="771"/>
    <w:uiPriority w:val="0"/>
    <w:rPr>
      <w:b/>
      <w:sz w:val="28"/>
      <w:lang w:val="en-US" w:eastAsia="zh-CN" w:bidi="ar-SA"/>
    </w:rPr>
  </w:style>
  <w:style w:type="character" w:customStyle="1" w:styleId="1047">
    <w:name w:val="罗慧（三级标题） Char"/>
    <w:basedOn w:val="1046"/>
    <w:link w:val="772"/>
    <w:uiPriority w:val="0"/>
    <w:rPr>
      <w:rFonts w:ascii="Times New Roman" w:hAnsi="宋体" w:eastAsia="宋体" w:cs="Times New Roman"/>
      <w:bCs/>
      <w:kern w:val="0"/>
      <w:sz w:val="28"/>
      <w:szCs w:val="21"/>
      <w:lang w:val="zh-CN" w:eastAsia="zh-CN" w:bidi="ar-SA"/>
    </w:rPr>
  </w:style>
  <w:style w:type="character" w:customStyle="1" w:styleId="1048">
    <w:name w:val="列出段落 Char"/>
    <w:link w:val="106"/>
    <w:uiPriority w:val="34"/>
    <w:rPr>
      <w:rFonts w:ascii="Times New Roman" w:hAnsi="Times New Roman" w:eastAsia="宋体" w:cs="Times New Roman"/>
      <w:sz w:val="24"/>
      <w:szCs w:val="24"/>
    </w:rPr>
  </w:style>
  <w:style w:type="character" w:customStyle="1" w:styleId="1049">
    <w:name w:val="GZMTR Style 样式 样式 正文缩进正文（首行缩进两字）表正文正文非缩进特点段1正文不缩进标题4正文缩进陈木华四号ALT+Z水上...3 ... Char"/>
    <w:link w:val="777"/>
    <w:uiPriority w:val="0"/>
    <w:rPr>
      <w:rFonts w:ascii="Arial" w:hAnsi="Arial" w:eastAsia="宋体" w:cs="Times New Roman"/>
      <w:kern w:val="0"/>
      <w:sz w:val="24"/>
      <w:szCs w:val="24"/>
      <w:lang w:eastAsia="en-US"/>
    </w:rPr>
  </w:style>
  <w:style w:type="character" w:customStyle="1" w:styleId="1050">
    <w:name w:val="Highlighted Variable"/>
    <w:uiPriority w:val="0"/>
    <w:rPr>
      <w:rFonts w:ascii="宋体" w:hAnsi="宋体" w:eastAsia="宋体"/>
      <w:color w:val="0000FF"/>
    </w:rPr>
  </w:style>
  <w:style w:type="character" w:customStyle="1" w:styleId="1051">
    <w:name w:val="表标题 Char"/>
    <w:link w:val="780"/>
    <w:uiPriority w:val="0"/>
    <w:rPr>
      <w:rFonts w:ascii="宋体" w:hAnsi="Times New Roman" w:eastAsia="宋体" w:cs="Times New Roman"/>
      <w:kern w:val="0"/>
      <w:sz w:val="18"/>
      <w:szCs w:val="18"/>
    </w:rPr>
  </w:style>
  <w:style w:type="character" w:customStyle="1" w:styleId="1052">
    <w:name w:val="表格文字(左对齐) Char"/>
    <w:link w:val="782"/>
    <w:uiPriority w:val="0"/>
    <w:rPr>
      <w:rFonts w:ascii="宋体" w:hAnsi="Times New Roman" w:eastAsia="宋体" w:cs="Times New Roman"/>
      <w:kern w:val="0"/>
      <w:sz w:val="18"/>
      <w:szCs w:val="18"/>
    </w:rPr>
  </w:style>
  <w:style w:type="character" w:customStyle="1" w:styleId="1053">
    <w:name w:val="Table Text Char"/>
    <w:link w:val="786"/>
    <w:uiPriority w:val="0"/>
    <w:rPr>
      <w:rFonts w:ascii="Arial" w:hAnsi="Arial" w:eastAsia="宋体" w:cs="Times New Roman"/>
      <w:kern w:val="0"/>
      <w:sz w:val="20"/>
      <w:szCs w:val="21"/>
    </w:rPr>
  </w:style>
  <w:style w:type="character" w:customStyle="1" w:styleId="1054">
    <w:name w:val="样式 超链接 + 小四 自动设置"/>
    <w:uiPriority w:val="0"/>
    <w:rPr>
      <w:rFonts w:ascii="Arial" w:hAnsi="Arial" w:eastAsia="黑体"/>
      <w:color w:val="auto"/>
      <w:sz w:val="24"/>
      <w:szCs w:val="18"/>
      <w:u w:val="single"/>
    </w:rPr>
  </w:style>
  <w:style w:type="character" w:customStyle="1" w:styleId="1055">
    <w:name w:val="需求点 Char"/>
    <w:link w:val="793"/>
    <w:uiPriority w:val="0"/>
  </w:style>
  <w:style w:type="character" w:customStyle="1" w:styleId="1056">
    <w:name w:val="正文+首行缩进2字符 Char"/>
    <w:uiPriority w:val="0"/>
    <w:rPr>
      <w:rFonts w:ascii="Arial" w:hAnsi="Arial" w:cs="宋体"/>
      <w:sz w:val="21"/>
      <w:szCs w:val="21"/>
    </w:rPr>
  </w:style>
  <w:style w:type="character" w:customStyle="1" w:styleId="1057">
    <w:name w:val="javascript"/>
    <w:uiPriority w:val="0"/>
    <w:rPr>
      <w:rFonts w:hint="default" w:ascii="Trebuchet MS" w:hAnsi="Trebuchet MS"/>
      <w:color w:val="333333"/>
      <w:sz w:val="18"/>
      <w:szCs w:val="18"/>
    </w:rPr>
  </w:style>
  <w:style w:type="character" w:customStyle="1" w:styleId="1058">
    <w:name w:val="Char Char11"/>
    <w:locked/>
    <w:uiPriority w:val="0"/>
    <w:rPr>
      <w:rFonts w:ascii="宋体" w:hAnsi="Courier New" w:eastAsia="宋体"/>
      <w:kern w:val="2"/>
      <w:sz w:val="21"/>
      <w:lang w:bidi="ar-SA"/>
    </w:rPr>
  </w:style>
  <w:style w:type="character" w:customStyle="1" w:styleId="1059">
    <w:name w:val="apple-style-span"/>
    <w:uiPriority w:val="0"/>
  </w:style>
  <w:style w:type="character" w:customStyle="1" w:styleId="1060">
    <w:name w:val="题注 Char"/>
    <w:link w:val="25"/>
    <w:uiPriority w:val="35"/>
    <w:rPr>
      <w:rFonts w:ascii="华文中宋" w:hAnsi="华文中宋" w:eastAsia="华文中宋" w:cs="Times New Roman"/>
      <w:sz w:val="36"/>
      <w:szCs w:val="20"/>
    </w:rPr>
  </w:style>
  <w:style w:type="character" w:customStyle="1" w:styleId="1061">
    <w:name w:val="h21"/>
    <w:basedOn w:val="87"/>
    <w:uiPriority w:val="0"/>
  </w:style>
  <w:style w:type="paragraph" w:customStyle="1" w:styleId="1062">
    <w:name w:val="List Paragraph"/>
    <w:basedOn w:val="1"/>
    <w:qFormat/>
    <w:uiPriority w:val="34"/>
    <w:pPr>
      <w:ind w:firstLine="420" w:firstLineChars="200"/>
    </w:pPr>
  </w:style>
  <w:style w:type="character" w:customStyle="1" w:styleId="1063">
    <w:name w:val="标书待修改内容取消"/>
    <w:uiPriority w:val="0"/>
    <w:rPr>
      <w:rFonts w:hint="eastAsia" w:ascii="宋体" w:hAnsi="宋体" w:eastAsia="宋体"/>
      <w:sz w:val="21"/>
    </w:rPr>
  </w:style>
  <w:style w:type="paragraph" w:customStyle="1" w:styleId="1064">
    <w:name w:val="TOC Heading"/>
    <w:basedOn w:val="2"/>
    <w:next w:val="1"/>
    <w:unhideWhenUsed/>
    <w:qFormat/>
    <w:uiPriority w:val="39"/>
    <w:pPr>
      <w:widowControl/>
      <w:numPr>
        <w:numId w:val="0"/>
      </w:numPr>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theme" Target="theme/theme1.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65</Pages>
  <Words>41314</Words>
  <Characters>42586</Characters>
  <Lines>479</Lines>
  <Paragraphs>135</Paragraphs>
  <ScaleCrop>false</ScaleCrop>
  <LinksUpToDate>false</LinksUpToDate>
  <CharactersWithSpaces>43224</CharactersWithSpaces>
  <Application>WPS Office_1.2.5.490_F1E327BC-269C-435d-A152-05C5408002CA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2017-04-19T16:19:00Z</dcterms:created>
  <dc:creator>lijun</dc:creator>
  <cp:lastModifiedBy>zhangfeng</cp:lastModifiedBy>
  <cp:lastPrinted>2017-04-07T08:52:00Z</cp:lastPrinted>
  <dcterms:modified xsi:type="dcterms:W3CDTF">2019-01-31T11:19:36Z</dcterms:modified>
  <dc:title>成都地铁PMS系统功能补强及</dc:title>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2052-1.2.5.490</vt:lpwstr>
  </property>
</Properties>
</file>